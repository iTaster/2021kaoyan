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E5E96" w14:textId="6B45990C" w:rsidR="004A70C5" w:rsidRDefault="00A26C95" w:rsidP="001B643D">
      <w:pPr>
        <w:pStyle w:val="1"/>
        <w:ind w:left="0"/>
        <w:rPr>
          <w:rFonts w:eastAsiaTheme="minorEastAsia"/>
          <w:lang w:eastAsia="zh-CN"/>
        </w:rPr>
      </w:pPr>
      <w:r>
        <w:rPr>
          <w:rFonts w:ascii="Times New Roman" w:eastAsia="Times New Roman"/>
          <w:lang w:eastAsia="zh-CN"/>
        </w:rPr>
        <w:t>2021</w:t>
      </w:r>
      <w:r>
        <w:rPr>
          <w:lang w:eastAsia="zh-CN"/>
        </w:rPr>
        <w:t>考研政治【刷题班马原讲义】</w:t>
      </w:r>
    </w:p>
    <w:p w14:paraId="7C9506CF" w14:textId="00A10017" w:rsidR="001B643D" w:rsidRPr="001B643D" w:rsidRDefault="001B643D" w:rsidP="00891CBF">
      <w:pPr>
        <w:pStyle w:val="2"/>
        <w:rPr>
          <w:rFonts w:ascii="Microsoft JhengHei" w:eastAsiaTheme="minorEastAsia"/>
          <w:lang w:eastAsia="zh-CN"/>
        </w:rPr>
      </w:pPr>
      <w:r>
        <w:rPr>
          <w:lang w:eastAsia="zh-CN"/>
        </w:rPr>
        <w:t>PART01</w:t>
      </w:r>
      <w:r w:rsidRPr="001B643D">
        <w:rPr>
          <w:rFonts w:ascii="Microsoft JhengHei" w:eastAsia="Microsoft JhengHei"/>
          <w:lang w:eastAsia="zh-CN"/>
        </w:rPr>
        <w:t>导论</w:t>
      </w:r>
      <w:r w:rsidR="00E40430" w:rsidRPr="001B643D" w:rsidDel="00E40430">
        <w:rPr>
          <w:rFonts w:ascii="Microsoft JhengHei" w:eastAsia="Microsoft JhengHei"/>
          <w:lang w:eastAsia="zh-CN"/>
        </w:rPr>
        <w:t xml:space="preserve"> </w:t>
      </w:r>
    </w:p>
    <w:p w14:paraId="554F6520" w14:textId="77777777" w:rsidR="004A70C5" w:rsidRDefault="00A26C95">
      <w:pPr>
        <w:pStyle w:val="3"/>
        <w:rPr>
          <w:lang w:eastAsia="zh-CN"/>
        </w:rPr>
      </w:pPr>
      <w:r>
        <w:rPr>
          <w:lang w:eastAsia="zh-CN"/>
        </w:rPr>
        <w:t>一、单项选择题</w:t>
      </w:r>
    </w:p>
    <w:p w14:paraId="61E76526" w14:textId="77777777" w:rsidR="004A70C5" w:rsidRDefault="00A26C95">
      <w:pPr>
        <w:pStyle w:val="a4"/>
        <w:numPr>
          <w:ilvl w:val="0"/>
          <w:numId w:val="62"/>
        </w:numPr>
        <w:tabs>
          <w:tab w:val="left" w:pos="1039"/>
        </w:tabs>
        <w:spacing w:before="92" w:line="364" w:lineRule="auto"/>
        <w:ind w:right="733" w:firstLine="0"/>
        <w:rPr>
          <w:sz w:val="21"/>
          <w:lang w:eastAsia="zh-CN"/>
        </w:rPr>
      </w:pPr>
      <w:r>
        <w:rPr>
          <w:spacing w:val="-6"/>
          <w:sz w:val="21"/>
          <w:lang w:eastAsia="zh-CN"/>
        </w:rPr>
        <w:t>马克思主义理论体系是一个庞大、复杂的有机整体。在整个理论体系中，居于基础地位</w:t>
      </w:r>
      <w:r>
        <w:rPr>
          <w:spacing w:val="-4"/>
          <w:sz w:val="21"/>
          <w:lang w:eastAsia="zh-CN"/>
        </w:rPr>
        <w:t>的部分</w:t>
      </w:r>
      <w:commentRangeStart w:id="0"/>
      <w:r>
        <w:rPr>
          <w:spacing w:val="-4"/>
          <w:sz w:val="21"/>
          <w:lang w:eastAsia="zh-CN"/>
        </w:rPr>
        <w:t>是</w:t>
      </w:r>
      <w:commentRangeEnd w:id="0"/>
      <w:r w:rsidR="00CC47B6">
        <w:rPr>
          <w:rStyle w:val="aa"/>
        </w:rPr>
        <w:commentReference w:id="0"/>
      </w:r>
    </w:p>
    <w:p w14:paraId="05204B8F" w14:textId="77777777" w:rsidR="004A70C5" w:rsidRDefault="00A26C95">
      <w:pPr>
        <w:pStyle w:val="a4"/>
        <w:numPr>
          <w:ilvl w:val="1"/>
          <w:numId w:val="62"/>
        </w:numPr>
        <w:tabs>
          <w:tab w:val="left" w:pos="1087"/>
        </w:tabs>
        <w:spacing w:line="367" w:lineRule="auto"/>
        <w:ind w:right="7166" w:firstLine="0"/>
        <w:rPr>
          <w:sz w:val="21"/>
          <w:lang w:eastAsia="zh-CN"/>
        </w:rPr>
      </w:pPr>
      <w:r>
        <w:rPr>
          <w:spacing w:val="-3"/>
          <w:sz w:val="21"/>
          <w:lang w:eastAsia="zh-CN"/>
        </w:rPr>
        <w:t>科学社会主义</w:t>
      </w:r>
      <w:r>
        <w:rPr>
          <w:rFonts w:ascii="Times New Roman" w:eastAsia="Times New Roman"/>
          <w:spacing w:val="-3"/>
          <w:sz w:val="21"/>
          <w:lang w:eastAsia="zh-CN"/>
        </w:rPr>
        <w:t>B</w:t>
      </w:r>
      <w:r>
        <w:rPr>
          <w:spacing w:val="-5"/>
          <w:sz w:val="21"/>
          <w:lang w:eastAsia="zh-CN"/>
        </w:rPr>
        <w:t>．马克思主义哲学</w:t>
      </w:r>
    </w:p>
    <w:p w14:paraId="42FF5DE1" w14:textId="77777777" w:rsidR="004A70C5" w:rsidRDefault="00A26C95">
      <w:pPr>
        <w:pStyle w:val="a3"/>
        <w:spacing w:line="364" w:lineRule="auto"/>
        <w:ind w:right="6535"/>
        <w:rPr>
          <w:lang w:eastAsia="zh-CN"/>
        </w:rPr>
      </w:pPr>
      <w:r>
        <w:rPr>
          <w:rFonts w:ascii="Times New Roman" w:eastAsia="Times New Roman"/>
          <w:lang w:eastAsia="zh-CN"/>
        </w:rPr>
        <w:t>C</w:t>
      </w:r>
      <w:r>
        <w:rPr>
          <w:lang w:eastAsia="zh-CN"/>
        </w:rPr>
        <w:t>．马克思主义政治经济学</w:t>
      </w:r>
      <w:r>
        <w:rPr>
          <w:rFonts w:ascii="Times New Roman" w:eastAsia="Times New Roman"/>
          <w:lang w:eastAsia="zh-CN"/>
        </w:rPr>
        <w:t>D</w:t>
      </w:r>
      <w:r>
        <w:rPr>
          <w:lang w:eastAsia="zh-CN"/>
        </w:rPr>
        <w:t>．马克思主义社会学</w:t>
      </w:r>
    </w:p>
    <w:p w14:paraId="59C14BAA" w14:textId="77777777" w:rsidR="004A70C5" w:rsidRDefault="004A70C5">
      <w:pPr>
        <w:pStyle w:val="a3"/>
        <w:spacing w:before="7"/>
        <w:ind w:left="0"/>
        <w:rPr>
          <w:sz w:val="27"/>
          <w:lang w:eastAsia="zh-CN"/>
        </w:rPr>
      </w:pPr>
    </w:p>
    <w:p w14:paraId="6780AB2C" w14:textId="77777777" w:rsidR="004A70C5" w:rsidRDefault="00A26C95">
      <w:pPr>
        <w:pStyle w:val="a4"/>
        <w:numPr>
          <w:ilvl w:val="0"/>
          <w:numId w:val="62"/>
        </w:numPr>
        <w:tabs>
          <w:tab w:val="left" w:pos="1041"/>
        </w:tabs>
        <w:spacing w:before="1" w:line="364" w:lineRule="auto"/>
        <w:ind w:right="699" w:firstLine="0"/>
        <w:jc w:val="both"/>
        <w:rPr>
          <w:sz w:val="21"/>
        </w:rPr>
      </w:pPr>
      <w:r>
        <w:rPr>
          <w:rFonts w:ascii="Times New Roman" w:eastAsia="Times New Roman" w:hAnsi="Times New Roman"/>
          <w:sz w:val="21"/>
          <w:lang w:eastAsia="zh-CN"/>
        </w:rPr>
        <w:t>“</w:t>
      </w:r>
      <w:r>
        <w:rPr>
          <w:sz w:val="21"/>
          <w:lang w:eastAsia="zh-CN"/>
        </w:rPr>
        <w:t>两个世纪过去了，人类社会发生了巨大而深刻的变化，但马克思的名字依然在世界各</w:t>
      </w:r>
      <w:r>
        <w:rPr>
          <w:spacing w:val="-3"/>
          <w:sz w:val="21"/>
          <w:lang w:eastAsia="zh-CN"/>
        </w:rPr>
        <w:t>地受到人们的尊敬，马克思的学说依然闪烁着耀眼的真理光芒！</w:t>
      </w:r>
      <w:r>
        <w:rPr>
          <w:rFonts w:ascii="Times New Roman" w:eastAsia="Times New Roman" w:hAnsi="Times New Roman"/>
          <w:sz w:val="21"/>
          <w:lang w:eastAsia="zh-CN"/>
        </w:rPr>
        <w:t>”</w:t>
      </w:r>
      <w:r>
        <w:rPr>
          <w:spacing w:val="-3"/>
          <w:sz w:val="21"/>
          <w:lang w:eastAsia="zh-CN"/>
        </w:rPr>
        <w:t>马克思主义是基本立场、基本观点和基本方法的有机统一。</w:t>
      </w:r>
      <w:proofErr w:type="spellStart"/>
      <w:r>
        <w:rPr>
          <w:spacing w:val="-3"/>
          <w:sz w:val="21"/>
        </w:rPr>
        <w:t>从基本</w:t>
      </w:r>
      <w:commentRangeStart w:id="2"/>
      <w:r>
        <w:rPr>
          <w:spacing w:val="-3"/>
          <w:sz w:val="21"/>
        </w:rPr>
        <w:t>立场</w:t>
      </w:r>
      <w:commentRangeEnd w:id="2"/>
      <w:r w:rsidR="00EC52BE">
        <w:rPr>
          <w:rStyle w:val="aa"/>
        </w:rPr>
        <w:commentReference w:id="2"/>
      </w:r>
      <w:r>
        <w:rPr>
          <w:spacing w:val="-3"/>
          <w:sz w:val="21"/>
        </w:rPr>
        <w:t>来看，马克思主义</w:t>
      </w:r>
      <w:proofErr w:type="spellEnd"/>
    </w:p>
    <w:p w14:paraId="4E339ED6" w14:textId="77777777" w:rsidR="004A70C5" w:rsidRDefault="00A26C95">
      <w:pPr>
        <w:pStyle w:val="a4"/>
        <w:numPr>
          <w:ilvl w:val="1"/>
          <w:numId w:val="62"/>
        </w:numPr>
        <w:tabs>
          <w:tab w:val="left" w:pos="1087"/>
        </w:tabs>
        <w:ind w:left="1086" w:hanging="367"/>
        <w:rPr>
          <w:sz w:val="21"/>
          <w:lang w:eastAsia="zh-CN"/>
        </w:rPr>
      </w:pPr>
      <w:r>
        <w:rPr>
          <w:spacing w:val="-3"/>
          <w:sz w:val="21"/>
          <w:lang w:eastAsia="zh-CN"/>
        </w:rPr>
        <w:t>以人民为中心，一切为了人民，一切依靠人民</w:t>
      </w:r>
    </w:p>
    <w:p w14:paraId="2D614824" w14:textId="77777777" w:rsidR="004A70C5" w:rsidRDefault="00A26C95">
      <w:pPr>
        <w:pStyle w:val="a4"/>
        <w:numPr>
          <w:ilvl w:val="1"/>
          <w:numId w:val="62"/>
        </w:numPr>
        <w:tabs>
          <w:tab w:val="left" w:pos="1075"/>
        </w:tabs>
        <w:spacing w:before="138" w:line="364" w:lineRule="auto"/>
        <w:ind w:right="3592" w:firstLine="0"/>
        <w:rPr>
          <w:sz w:val="21"/>
          <w:lang w:eastAsia="zh-CN"/>
        </w:rPr>
      </w:pPr>
      <w:r>
        <w:rPr>
          <w:spacing w:val="-3"/>
          <w:sz w:val="21"/>
          <w:lang w:eastAsia="zh-CN"/>
        </w:rPr>
        <w:t>是关于自然、社会和人类思维发展一般规律的科学认识</w:t>
      </w:r>
      <w:r>
        <w:rPr>
          <w:rFonts w:ascii="Times New Roman" w:eastAsia="Times New Roman"/>
          <w:spacing w:val="-3"/>
          <w:sz w:val="21"/>
          <w:lang w:eastAsia="zh-CN"/>
        </w:rPr>
        <w:t>C</w:t>
      </w:r>
      <w:r>
        <w:rPr>
          <w:spacing w:val="-3"/>
          <w:sz w:val="21"/>
          <w:lang w:eastAsia="zh-CN"/>
        </w:rPr>
        <w:t>．是实践基础上科学性和革命性的统一</w:t>
      </w:r>
    </w:p>
    <w:p w14:paraId="08196319" w14:textId="77777777" w:rsidR="004A70C5" w:rsidRDefault="00A26C95">
      <w:pPr>
        <w:pStyle w:val="a3"/>
        <w:spacing w:line="267" w:lineRule="exact"/>
        <w:rPr>
          <w:lang w:eastAsia="zh-CN"/>
        </w:rPr>
      </w:pPr>
      <w:r>
        <w:rPr>
          <w:rFonts w:ascii="Times New Roman" w:eastAsia="Times New Roman"/>
          <w:lang w:eastAsia="zh-CN"/>
        </w:rPr>
        <w:t>D</w:t>
      </w:r>
      <w:r>
        <w:rPr>
          <w:lang w:eastAsia="zh-CN"/>
        </w:rPr>
        <w:t>．是建立在辩证唯物主义和历史唯物主义世界观和方法论基础上的思想方法和工作方法</w:t>
      </w:r>
    </w:p>
    <w:p w14:paraId="50FB7DA3" w14:textId="77777777" w:rsidR="004A70C5" w:rsidRDefault="004A70C5">
      <w:pPr>
        <w:pStyle w:val="a3"/>
        <w:ind w:left="0"/>
        <w:rPr>
          <w:sz w:val="22"/>
          <w:lang w:eastAsia="zh-CN"/>
        </w:rPr>
      </w:pPr>
    </w:p>
    <w:p w14:paraId="5B0FC1F6" w14:textId="77777777" w:rsidR="004A70C5" w:rsidRDefault="004A70C5">
      <w:pPr>
        <w:pStyle w:val="a3"/>
        <w:spacing w:before="5"/>
        <w:ind w:left="0"/>
        <w:rPr>
          <w:sz w:val="17"/>
          <w:lang w:eastAsia="zh-CN"/>
        </w:rPr>
      </w:pPr>
    </w:p>
    <w:p w14:paraId="0690DBDA" w14:textId="77777777" w:rsidR="004A70C5" w:rsidRDefault="00A26C95">
      <w:pPr>
        <w:pStyle w:val="a4"/>
        <w:numPr>
          <w:ilvl w:val="0"/>
          <w:numId w:val="62"/>
        </w:numPr>
        <w:tabs>
          <w:tab w:val="left" w:pos="1041"/>
        </w:tabs>
        <w:spacing w:line="364" w:lineRule="auto"/>
        <w:ind w:right="731" w:firstLine="0"/>
        <w:jc w:val="both"/>
        <w:rPr>
          <w:sz w:val="21"/>
          <w:lang w:eastAsia="zh-CN"/>
        </w:rPr>
      </w:pPr>
      <w:r>
        <w:rPr>
          <w:sz w:val="21"/>
          <w:lang w:eastAsia="zh-CN"/>
        </w:rPr>
        <w:t>马克思在《关于费尔巴哈的提纲》中写道：</w:t>
      </w:r>
      <w:r>
        <w:rPr>
          <w:rFonts w:ascii="Times New Roman" w:eastAsia="Times New Roman" w:hAnsi="Times New Roman"/>
          <w:sz w:val="21"/>
          <w:lang w:eastAsia="zh-CN"/>
        </w:rPr>
        <w:t>“</w:t>
      </w:r>
      <w:r>
        <w:rPr>
          <w:sz w:val="21"/>
          <w:lang w:eastAsia="zh-CN"/>
        </w:rPr>
        <w:t>从前的一切唯物主义（</w:t>
      </w:r>
      <w:r>
        <w:rPr>
          <w:spacing w:val="-2"/>
          <w:sz w:val="21"/>
          <w:lang w:eastAsia="zh-CN"/>
        </w:rPr>
        <w:t>包括费尔巴哈的唯</w:t>
      </w:r>
      <w:r>
        <w:rPr>
          <w:sz w:val="21"/>
          <w:lang w:eastAsia="zh-CN"/>
        </w:rPr>
        <w:t>物主义）</w:t>
      </w:r>
      <w:r>
        <w:rPr>
          <w:spacing w:val="-1"/>
          <w:sz w:val="21"/>
          <w:lang w:eastAsia="zh-CN"/>
        </w:rPr>
        <w:t>的主要缺点是：对事物、现实、感性，只是从客体的或者直观的形式去理解，而</w:t>
      </w:r>
      <w:r>
        <w:rPr>
          <w:spacing w:val="-3"/>
          <w:sz w:val="21"/>
          <w:lang w:eastAsia="zh-CN"/>
        </w:rPr>
        <w:t>不是把它们当作人的感性活动</w:t>
      </w:r>
      <w:r>
        <w:rPr>
          <w:rFonts w:ascii="Times New Roman" w:eastAsia="Times New Roman" w:hAnsi="Times New Roman"/>
          <w:sz w:val="21"/>
          <w:lang w:eastAsia="zh-CN"/>
        </w:rPr>
        <w:t>……</w:t>
      </w:r>
      <w:r>
        <w:rPr>
          <w:spacing w:val="-7"/>
          <w:sz w:val="21"/>
          <w:lang w:eastAsia="zh-CN"/>
        </w:rPr>
        <w:t>去理解。</w:t>
      </w:r>
      <w:r>
        <w:rPr>
          <w:rFonts w:ascii="Times New Roman" w:eastAsia="Times New Roman" w:hAnsi="Times New Roman"/>
          <w:spacing w:val="-3"/>
          <w:sz w:val="21"/>
          <w:lang w:eastAsia="zh-CN"/>
        </w:rPr>
        <w:t>”</w:t>
      </w:r>
      <w:r>
        <w:rPr>
          <w:spacing w:val="-5"/>
          <w:sz w:val="21"/>
          <w:lang w:eastAsia="zh-CN"/>
        </w:rPr>
        <w:t>所以，马克思主义哲学与唯物主义旧哲学的</w:t>
      </w:r>
      <w:commentRangeStart w:id="4"/>
      <w:r>
        <w:rPr>
          <w:spacing w:val="-5"/>
          <w:sz w:val="21"/>
          <w:lang w:eastAsia="zh-CN"/>
        </w:rPr>
        <w:t>根</w:t>
      </w:r>
      <w:r>
        <w:rPr>
          <w:spacing w:val="-4"/>
          <w:sz w:val="21"/>
          <w:lang w:eastAsia="zh-CN"/>
        </w:rPr>
        <w:t>本区别</w:t>
      </w:r>
      <w:commentRangeEnd w:id="4"/>
      <w:r w:rsidR="00EC52BE">
        <w:rPr>
          <w:rStyle w:val="aa"/>
        </w:rPr>
        <w:commentReference w:id="4"/>
      </w:r>
      <w:r>
        <w:rPr>
          <w:spacing w:val="-4"/>
          <w:sz w:val="21"/>
          <w:lang w:eastAsia="zh-CN"/>
        </w:rPr>
        <w:t>在于</w:t>
      </w:r>
    </w:p>
    <w:p w14:paraId="7E4EF9BB" w14:textId="1EEA1A08" w:rsidR="004A70C5" w:rsidRDefault="00A26C95">
      <w:pPr>
        <w:pStyle w:val="a4"/>
        <w:numPr>
          <w:ilvl w:val="1"/>
          <w:numId w:val="62"/>
        </w:numPr>
        <w:tabs>
          <w:tab w:val="left" w:pos="1087"/>
        </w:tabs>
        <w:spacing w:line="364" w:lineRule="auto"/>
        <w:ind w:right="7574" w:firstLine="0"/>
        <w:rPr>
          <w:sz w:val="21"/>
          <w:lang w:eastAsia="zh-CN"/>
        </w:rPr>
      </w:pPr>
      <w:r>
        <w:rPr>
          <w:spacing w:val="-2"/>
          <w:sz w:val="21"/>
          <w:lang w:eastAsia="zh-CN"/>
        </w:rPr>
        <w:t>科学性</w:t>
      </w:r>
      <w:r>
        <w:rPr>
          <w:rFonts w:ascii="Times New Roman" w:eastAsia="Times New Roman"/>
          <w:spacing w:val="-2"/>
          <w:sz w:val="21"/>
          <w:lang w:eastAsia="zh-CN"/>
        </w:rPr>
        <w:t>B</w:t>
      </w:r>
      <w:r>
        <w:rPr>
          <w:spacing w:val="-3"/>
          <w:sz w:val="21"/>
          <w:lang w:eastAsia="zh-CN"/>
        </w:rPr>
        <w:t>．实践性</w:t>
      </w:r>
      <w:r>
        <w:rPr>
          <w:rFonts w:ascii="Times New Roman" w:eastAsia="Times New Roman"/>
          <w:spacing w:val="-3"/>
          <w:sz w:val="21"/>
          <w:lang w:eastAsia="zh-CN"/>
        </w:rPr>
        <w:t>C</w:t>
      </w:r>
      <w:r>
        <w:rPr>
          <w:spacing w:val="-3"/>
          <w:sz w:val="21"/>
          <w:lang w:eastAsia="zh-CN"/>
        </w:rPr>
        <w:t>．人民性</w:t>
      </w:r>
      <w:r>
        <w:rPr>
          <w:rFonts w:ascii="Times New Roman" w:eastAsia="Times New Roman"/>
          <w:spacing w:val="-3"/>
          <w:sz w:val="21"/>
          <w:lang w:eastAsia="zh-CN"/>
        </w:rPr>
        <w:t>D</w:t>
      </w:r>
      <w:r>
        <w:rPr>
          <w:spacing w:val="-5"/>
          <w:sz w:val="21"/>
          <w:lang w:eastAsia="zh-CN"/>
        </w:rPr>
        <w:t>．发展开放性</w:t>
      </w:r>
    </w:p>
    <w:p w14:paraId="36CF7C56" w14:textId="77777777" w:rsidR="004A70C5" w:rsidRDefault="004A70C5">
      <w:pPr>
        <w:pStyle w:val="a3"/>
        <w:spacing w:before="11"/>
        <w:ind w:left="0"/>
        <w:rPr>
          <w:sz w:val="27"/>
          <w:lang w:eastAsia="zh-CN"/>
        </w:rPr>
      </w:pPr>
    </w:p>
    <w:p w14:paraId="50E1BD64" w14:textId="7FC27F7A" w:rsidR="004A70C5" w:rsidDel="00957FC6" w:rsidRDefault="00A26C95" w:rsidP="002D02D3">
      <w:pPr>
        <w:pStyle w:val="a4"/>
        <w:numPr>
          <w:ilvl w:val="0"/>
          <w:numId w:val="61"/>
        </w:numPr>
        <w:tabs>
          <w:tab w:val="left" w:pos="1039"/>
        </w:tabs>
        <w:spacing w:line="364" w:lineRule="auto"/>
        <w:ind w:right="731" w:firstLine="0"/>
        <w:jc w:val="both"/>
        <w:rPr>
          <w:del w:id="6" w:author="作者"/>
          <w:sz w:val="21"/>
          <w:lang w:eastAsia="zh-CN"/>
        </w:rPr>
      </w:pPr>
      <w:r>
        <w:rPr>
          <w:spacing w:val="-4"/>
          <w:sz w:val="21"/>
          <w:lang w:eastAsia="zh-CN"/>
        </w:rPr>
        <w:t>马克思和恩格斯是</w:t>
      </w:r>
      <w:r>
        <w:rPr>
          <w:rFonts w:ascii="Times New Roman" w:eastAsia="Times New Roman"/>
          <w:sz w:val="21"/>
          <w:lang w:eastAsia="zh-CN"/>
        </w:rPr>
        <w:t>19</w:t>
      </w:r>
      <w:r>
        <w:rPr>
          <w:spacing w:val="-3"/>
          <w:sz w:val="21"/>
          <w:lang w:eastAsia="zh-CN"/>
        </w:rPr>
        <w:t>世纪的德国人，都出生在当时德国经济最发达的地区普鲁士王国</w:t>
      </w:r>
      <w:r>
        <w:rPr>
          <w:spacing w:val="-4"/>
          <w:sz w:val="21"/>
          <w:lang w:eastAsia="zh-CN"/>
        </w:rPr>
        <w:t>的莱茵省。两人曾有一面之缘，但这次会面他们发现彼此的基本观点完全一致，从此开始</w:t>
      </w:r>
    </w:p>
    <w:p w14:paraId="1BB08E27" w14:textId="77777777" w:rsidR="004A70C5" w:rsidRDefault="00A26C95" w:rsidP="002D02D3">
      <w:pPr>
        <w:pStyle w:val="a4"/>
        <w:numPr>
          <w:ilvl w:val="0"/>
          <w:numId w:val="61"/>
        </w:numPr>
        <w:tabs>
          <w:tab w:val="left" w:pos="1039"/>
        </w:tabs>
        <w:spacing w:line="364" w:lineRule="auto"/>
        <w:ind w:right="731" w:firstLine="0"/>
        <w:jc w:val="both"/>
        <w:rPr>
          <w:lang w:eastAsia="zh-CN"/>
        </w:rPr>
        <w:pPrChange w:id="7" w:author="作者">
          <w:pPr>
            <w:pStyle w:val="a3"/>
            <w:spacing w:before="72" w:line="364" w:lineRule="auto"/>
            <w:ind w:left="0" w:right="737"/>
          </w:pPr>
        </w:pPrChange>
      </w:pPr>
      <w:r>
        <w:rPr>
          <w:lang w:eastAsia="zh-CN"/>
        </w:rPr>
        <w:t>了毕生的合作。他们实现了历史观上的伟大变革，首次系统阐述</w:t>
      </w:r>
      <w:commentRangeStart w:id="8"/>
      <w:r>
        <w:rPr>
          <w:lang w:eastAsia="zh-CN"/>
        </w:rPr>
        <w:t>历史唯物主义基本观点</w:t>
      </w:r>
      <w:commentRangeEnd w:id="8"/>
      <w:r w:rsidR="00B4596E">
        <w:rPr>
          <w:rStyle w:val="aa"/>
        </w:rPr>
        <w:commentReference w:id="8"/>
      </w:r>
      <w:r>
        <w:rPr>
          <w:lang w:eastAsia="zh-CN"/>
        </w:rPr>
        <w:t>的一本著作是</w:t>
      </w:r>
    </w:p>
    <w:p w14:paraId="5F4A2DEE" w14:textId="77777777" w:rsidR="004A70C5" w:rsidRDefault="00A26C95">
      <w:pPr>
        <w:pStyle w:val="a4"/>
        <w:numPr>
          <w:ilvl w:val="1"/>
          <w:numId w:val="61"/>
        </w:numPr>
        <w:tabs>
          <w:tab w:val="left" w:pos="1087"/>
        </w:tabs>
        <w:spacing w:line="267" w:lineRule="exact"/>
        <w:ind w:hanging="367"/>
        <w:rPr>
          <w:sz w:val="21"/>
        </w:rPr>
      </w:pPr>
      <w:r>
        <w:rPr>
          <w:spacing w:val="-3"/>
          <w:sz w:val="21"/>
        </w:rPr>
        <w:t>《</w:t>
      </w:r>
      <w:proofErr w:type="spellStart"/>
      <w:r>
        <w:rPr>
          <w:spacing w:val="-3"/>
          <w:sz w:val="21"/>
        </w:rPr>
        <w:t>德法年鉴</w:t>
      </w:r>
      <w:proofErr w:type="spellEnd"/>
      <w:r>
        <w:rPr>
          <w:spacing w:val="-3"/>
          <w:sz w:val="21"/>
        </w:rPr>
        <w:t>》</w:t>
      </w:r>
    </w:p>
    <w:p w14:paraId="3BD0F368" w14:textId="63A17111" w:rsidR="004A70C5" w:rsidRDefault="00A26C95">
      <w:pPr>
        <w:pStyle w:val="a4"/>
        <w:numPr>
          <w:ilvl w:val="1"/>
          <w:numId w:val="61"/>
        </w:numPr>
        <w:tabs>
          <w:tab w:val="left" w:pos="1075"/>
        </w:tabs>
        <w:spacing w:before="141" w:line="364" w:lineRule="auto"/>
        <w:ind w:left="720" w:right="6746" w:firstLine="0"/>
        <w:rPr>
          <w:sz w:val="21"/>
          <w:lang w:eastAsia="zh-CN"/>
        </w:rPr>
      </w:pPr>
      <w:r>
        <w:rPr>
          <w:spacing w:val="-5"/>
          <w:sz w:val="21"/>
          <w:lang w:eastAsia="zh-CN"/>
        </w:rPr>
        <w:t>《德意志意识形态》</w:t>
      </w:r>
      <w:r>
        <w:rPr>
          <w:rFonts w:ascii="Times New Roman" w:eastAsia="Times New Roman"/>
          <w:sz w:val="21"/>
          <w:lang w:eastAsia="zh-CN"/>
        </w:rPr>
        <w:lastRenderedPageBreak/>
        <w:t>C</w:t>
      </w:r>
      <w:r>
        <w:rPr>
          <w:spacing w:val="-3"/>
          <w:sz w:val="21"/>
          <w:lang w:eastAsia="zh-CN"/>
        </w:rPr>
        <w:t>．《共产党宣言》</w:t>
      </w:r>
      <w:r>
        <w:rPr>
          <w:rFonts w:ascii="Times New Roman" w:eastAsia="Times New Roman"/>
          <w:spacing w:val="-3"/>
          <w:sz w:val="21"/>
          <w:lang w:eastAsia="zh-CN"/>
        </w:rPr>
        <w:t>D</w:t>
      </w:r>
      <w:r>
        <w:rPr>
          <w:spacing w:val="-3"/>
          <w:sz w:val="21"/>
          <w:lang w:eastAsia="zh-CN"/>
        </w:rPr>
        <w:t>．《反杜林论》</w:t>
      </w:r>
    </w:p>
    <w:p w14:paraId="5A169E7E" w14:textId="77777777" w:rsidR="004A70C5" w:rsidRDefault="004A70C5">
      <w:pPr>
        <w:pStyle w:val="a3"/>
        <w:spacing w:before="12"/>
        <w:ind w:left="0"/>
        <w:rPr>
          <w:sz w:val="27"/>
          <w:lang w:eastAsia="zh-CN"/>
        </w:rPr>
      </w:pPr>
    </w:p>
    <w:tbl>
      <w:tblPr>
        <w:tblStyle w:val="TableNormal"/>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15"/>
        <w:gridCol w:w="3894"/>
      </w:tblGrid>
      <w:tr w:rsidR="004A70C5" w14:paraId="7D8D21EB" w14:textId="77777777">
        <w:trPr>
          <w:trHeight w:val="511"/>
        </w:trPr>
        <w:tc>
          <w:tcPr>
            <w:tcW w:w="8909" w:type="dxa"/>
            <w:gridSpan w:val="2"/>
          </w:tcPr>
          <w:p w14:paraId="30CB2D14" w14:textId="77777777" w:rsidR="004A70C5" w:rsidRDefault="00A26C95">
            <w:pPr>
              <w:pStyle w:val="TableParagraph"/>
              <w:spacing w:before="54"/>
              <w:ind w:left="3489" w:right="3479"/>
              <w:jc w:val="center"/>
              <w:rPr>
                <w:rFonts w:ascii="Microsoft JhengHei" w:eastAsia="Microsoft JhengHei"/>
                <w:b/>
                <w:sz w:val="21"/>
              </w:rPr>
            </w:pPr>
            <w:commentRangeStart w:id="9"/>
            <w:proofErr w:type="spellStart"/>
            <w:r>
              <w:rPr>
                <w:rFonts w:ascii="Microsoft JhengHei" w:eastAsia="Microsoft JhengHei" w:hint="eastAsia"/>
                <w:b/>
                <w:sz w:val="21"/>
              </w:rPr>
              <w:t>马恩列经典著作总结</w:t>
            </w:r>
            <w:commentRangeEnd w:id="9"/>
            <w:proofErr w:type="spellEnd"/>
            <w:r w:rsidR="00380ED8">
              <w:rPr>
                <w:rStyle w:val="aa"/>
              </w:rPr>
              <w:commentReference w:id="9"/>
            </w:r>
          </w:p>
        </w:tc>
      </w:tr>
      <w:tr w:rsidR="004A70C5" w14:paraId="60F76212" w14:textId="77777777">
        <w:trPr>
          <w:trHeight w:val="453"/>
        </w:trPr>
        <w:tc>
          <w:tcPr>
            <w:tcW w:w="5015" w:type="dxa"/>
          </w:tcPr>
          <w:p w14:paraId="2A5B236B" w14:textId="3807EE84" w:rsidR="004A70C5" w:rsidRDefault="00380ED8">
            <w:pPr>
              <w:pStyle w:val="TableParagraph"/>
              <w:spacing w:before="94"/>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sidR="00A26C95">
              <w:rPr>
                <w:sz w:val="21"/>
                <w:lang w:eastAsia="zh-CN"/>
              </w:rPr>
              <w:t>首次系统阐述历史唯物主义的基本观点世界第一个</w:t>
            </w:r>
          </w:p>
        </w:tc>
        <w:tc>
          <w:tcPr>
            <w:tcW w:w="3894" w:type="dxa"/>
          </w:tcPr>
          <w:p w14:paraId="056A7AD8" w14:textId="77777777" w:rsidR="004A70C5" w:rsidRDefault="00A26C95">
            <w:pPr>
              <w:pStyle w:val="TableParagraph"/>
              <w:spacing w:before="94"/>
              <w:rPr>
                <w:sz w:val="21"/>
              </w:rPr>
            </w:pPr>
            <w:r>
              <w:rPr>
                <w:sz w:val="21"/>
              </w:rPr>
              <w:t>《</w:t>
            </w:r>
            <w:proofErr w:type="spellStart"/>
            <w:r>
              <w:rPr>
                <w:sz w:val="21"/>
              </w:rPr>
              <w:t>德意志意识形态</w:t>
            </w:r>
            <w:proofErr w:type="spellEnd"/>
            <w:r>
              <w:rPr>
                <w:sz w:val="21"/>
              </w:rPr>
              <w:t>》</w:t>
            </w:r>
          </w:p>
        </w:tc>
      </w:tr>
      <w:tr w:rsidR="004A70C5" w14:paraId="67196A41" w14:textId="77777777">
        <w:trPr>
          <w:trHeight w:val="455"/>
        </w:trPr>
        <w:tc>
          <w:tcPr>
            <w:tcW w:w="5015" w:type="dxa"/>
          </w:tcPr>
          <w:p w14:paraId="0D7A2FD3" w14:textId="77777777" w:rsidR="004A70C5" w:rsidRDefault="00A26C95">
            <w:pPr>
              <w:pStyle w:val="TableParagraph"/>
              <w:spacing w:before="94"/>
              <w:rPr>
                <w:sz w:val="21"/>
              </w:rPr>
            </w:pPr>
            <w:proofErr w:type="spellStart"/>
            <w:r>
              <w:rPr>
                <w:sz w:val="21"/>
              </w:rPr>
              <w:t>无产阶级的党纲</w:t>
            </w:r>
            <w:proofErr w:type="spellEnd"/>
          </w:p>
        </w:tc>
        <w:tc>
          <w:tcPr>
            <w:tcW w:w="3894" w:type="dxa"/>
          </w:tcPr>
          <w:p w14:paraId="2389589E" w14:textId="77777777" w:rsidR="004A70C5" w:rsidRDefault="00A26C95">
            <w:pPr>
              <w:pStyle w:val="TableParagraph"/>
              <w:spacing w:before="94"/>
              <w:rPr>
                <w:sz w:val="21"/>
              </w:rPr>
            </w:pPr>
            <w:r>
              <w:rPr>
                <w:sz w:val="21"/>
              </w:rPr>
              <w:t>《</w:t>
            </w:r>
            <w:proofErr w:type="spellStart"/>
            <w:r>
              <w:rPr>
                <w:sz w:val="21"/>
              </w:rPr>
              <w:t>共产党宣言</w:t>
            </w:r>
            <w:proofErr w:type="spellEnd"/>
            <w:r>
              <w:rPr>
                <w:sz w:val="21"/>
              </w:rPr>
              <w:t>》</w:t>
            </w:r>
          </w:p>
        </w:tc>
      </w:tr>
      <w:tr w:rsidR="004A70C5" w14:paraId="64E3A704" w14:textId="77777777">
        <w:trPr>
          <w:trHeight w:val="453"/>
        </w:trPr>
        <w:tc>
          <w:tcPr>
            <w:tcW w:w="5015" w:type="dxa"/>
          </w:tcPr>
          <w:p w14:paraId="550E3D0B" w14:textId="77777777" w:rsidR="004A70C5" w:rsidRDefault="00A26C95">
            <w:pPr>
              <w:pStyle w:val="TableParagraph"/>
              <w:spacing w:before="92"/>
              <w:rPr>
                <w:sz w:val="21"/>
                <w:lang w:eastAsia="zh-CN"/>
              </w:rPr>
            </w:pPr>
            <w:r>
              <w:rPr>
                <w:sz w:val="21"/>
                <w:lang w:eastAsia="zh-CN"/>
              </w:rPr>
              <w:t>科学总结巴黎公社的历史经验</w:t>
            </w:r>
          </w:p>
        </w:tc>
        <w:tc>
          <w:tcPr>
            <w:tcW w:w="3894" w:type="dxa"/>
          </w:tcPr>
          <w:p w14:paraId="1E48AB63" w14:textId="77777777" w:rsidR="004A70C5" w:rsidRDefault="00A26C95">
            <w:pPr>
              <w:pStyle w:val="TableParagraph"/>
              <w:spacing w:before="92"/>
              <w:rPr>
                <w:sz w:val="21"/>
              </w:rPr>
            </w:pPr>
            <w:r>
              <w:rPr>
                <w:sz w:val="21"/>
              </w:rPr>
              <w:t>《</w:t>
            </w:r>
            <w:proofErr w:type="spellStart"/>
            <w:r>
              <w:rPr>
                <w:sz w:val="21"/>
              </w:rPr>
              <w:t>法兰西内战</w:t>
            </w:r>
            <w:proofErr w:type="spellEnd"/>
            <w:r>
              <w:rPr>
                <w:sz w:val="21"/>
              </w:rPr>
              <w:t>》</w:t>
            </w:r>
          </w:p>
        </w:tc>
      </w:tr>
      <w:tr w:rsidR="004A70C5" w14:paraId="0CB0D9F5" w14:textId="77777777">
        <w:trPr>
          <w:trHeight w:val="453"/>
        </w:trPr>
        <w:tc>
          <w:tcPr>
            <w:tcW w:w="5015" w:type="dxa"/>
          </w:tcPr>
          <w:p w14:paraId="0C8B2B2F" w14:textId="024E100C" w:rsidR="004A70C5" w:rsidRDefault="00380ED8">
            <w:pPr>
              <w:pStyle w:val="TableParagraph"/>
              <w:spacing w:before="94"/>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sidR="00A26C95">
              <w:rPr>
                <w:sz w:val="21"/>
                <w:lang w:eastAsia="zh-CN"/>
              </w:rPr>
              <w:t>系统阐述剩余价值学说</w:t>
            </w:r>
          </w:p>
        </w:tc>
        <w:tc>
          <w:tcPr>
            <w:tcW w:w="3894" w:type="dxa"/>
          </w:tcPr>
          <w:p w14:paraId="52045EAC" w14:textId="77777777" w:rsidR="004A70C5" w:rsidRDefault="00A26C95">
            <w:pPr>
              <w:pStyle w:val="TableParagraph"/>
              <w:spacing w:before="94"/>
              <w:rPr>
                <w:sz w:val="21"/>
              </w:rPr>
            </w:pPr>
            <w:r>
              <w:rPr>
                <w:sz w:val="21"/>
              </w:rPr>
              <w:t>《</w:t>
            </w:r>
            <w:proofErr w:type="spellStart"/>
            <w:r>
              <w:rPr>
                <w:sz w:val="21"/>
              </w:rPr>
              <w:t>资本论</w:t>
            </w:r>
            <w:proofErr w:type="spellEnd"/>
            <w:r>
              <w:rPr>
                <w:sz w:val="21"/>
              </w:rPr>
              <w:t>》</w:t>
            </w:r>
          </w:p>
        </w:tc>
      </w:tr>
      <w:tr w:rsidR="004A70C5" w14:paraId="6B15086B" w14:textId="77777777">
        <w:trPr>
          <w:trHeight w:val="455"/>
        </w:trPr>
        <w:tc>
          <w:tcPr>
            <w:tcW w:w="5015" w:type="dxa"/>
          </w:tcPr>
          <w:p w14:paraId="77A64DF0" w14:textId="77777777" w:rsidR="004A70C5" w:rsidRDefault="00A26C95">
            <w:pPr>
              <w:pStyle w:val="TableParagraph"/>
              <w:spacing w:before="94"/>
              <w:rPr>
                <w:sz w:val="21"/>
                <w:lang w:eastAsia="zh-CN"/>
              </w:rPr>
            </w:pPr>
            <w:r>
              <w:rPr>
                <w:sz w:val="21"/>
                <w:lang w:eastAsia="zh-CN"/>
              </w:rPr>
              <w:t>对科学社会主义学说进行丰富</w:t>
            </w:r>
          </w:p>
        </w:tc>
        <w:tc>
          <w:tcPr>
            <w:tcW w:w="3894" w:type="dxa"/>
          </w:tcPr>
          <w:p w14:paraId="4208EA65" w14:textId="77777777" w:rsidR="004A70C5" w:rsidRDefault="00A26C95">
            <w:pPr>
              <w:pStyle w:val="TableParagraph"/>
              <w:spacing w:before="94"/>
              <w:rPr>
                <w:sz w:val="21"/>
                <w:lang w:eastAsia="zh-CN"/>
              </w:rPr>
            </w:pPr>
            <w:r>
              <w:rPr>
                <w:sz w:val="21"/>
                <w:lang w:eastAsia="zh-CN"/>
              </w:rPr>
              <w:t>《法兰西内战》、《哥达纲领批判》</w:t>
            </w:r>
          </w:p>
        </w:tc>
      </w:tr>
      <w:tr w:rsidR="004A70C5" w14:paraId="31E78EC4" w14:textId="77777777">
        <w:trPr>
          <w:trHeight w:val="453"/>
        </w:trPr>
        <w:tc>
          <w:tcPr>
            <w:tcW w:w="5015" w:type="dxa"/>
          </w:tcPr>
          <w:p w14:paraId="20F0E802" w14:textId="434A2787" w:rsidR="004A70C5" w:rsidRDefault="00A26C95">
            <w:pPr>
              <w:pStyle w:val="TableParagraph"/>
              <w:spacing w:before="92"/>
              <w:rPr>
                <w:sz w:val="21"/>
                <w:lang w:eastAsia="zh-CN"/>
              </w:rPr>
            </w:pPr>
            <w:r>
              <w:rPr>
                <w:sz w:val="21"/>
                <w:lang w:eastAsia="zh-CN"/>
              </w:rPr>
              <w:t>全面阐述马克思主义理论体系</w:t>
            </w:r>
          </w:p>
        </w:tc>
        <w:tc>
          <w:tcPr>
            <w:tcW w:w="3894" w:type="dxa"/>
          </w:tcPr>
          <w:p w14:paraId="5501675F" w14:textId="77777777" w:rsidR="004A70C5" w:rsidRDefault="00A26C95">
            <w:pPr>
              <w:pStyle w:val="TableParagraph"/>
              <w:spacing w:before="92"/>
              <w:rPr>
                <w:sz w:val="21"/>
              </w:rPr>
            </w:pPr>
            <w:r>
              <w:rPr>
                <w:sz w:val="21"/>
              </w:rPr>
              <w:t>《</w:t>
            </w:r>
            <w:proofErr w:type="spellStart"/>
            <w:r>
              <w:rPr>
                <w:sz w:val="21"/>
              </w:rPr>
              <w:t>反杜林论</w:t>
            </w:r>
            <w:proofErr w:type="spellEnd"/>
            <w:r>
              <w:rPr>
                <w:sz w:val="21"/>
              </w:rPr>
              <w:t>》</w:t>
            </w:r>
          </w:p>
        </w:tc>
      </w:tr>
      <w:tr w:rsidR="004A70C5" w14:paraId="6E16B639" w14:textId="77777777">
        <w:trPr>
          <w:trHeight w:val="623"/>
        </w:trPr>
        <w:tc>
          <w:tcPr>
            <w:tcW w:w="5015" w:type="dxa"/>
          </w:tcPr>
          <w:p w14:paraId="4E7A98F7" w14:textId="437B7BDB" w:rsidR="004A70C5" w:rsidRDefault="00380ED8" w:rsidP="00891CBF">
            <w:pPr>
              <w:pStyle w:val="TableParagraph"/>
              <w:spacing w:before="23"/>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sidR="00A26C95">
              <w:rPr>
                <w:sz w:val="21"/>
                <w:lang w:eastAsia="zh-CN"/>
              </w:rPr>
              <w:t>关于古代社会发展规律和国家起源的著作，马克思主义国家学说代表之一</w:t>
            </w:r>
          </w:p>
        </w:tc>
        <w:tc>
          <w:tcPr>
            <w:tcW w:w="3894" w:type="dxa"/>
          </w:tcPr>
          <w:p w14:paraId="504B26A7" w14:textId="77777777" w:rsidR="004A70C5" w:rsidRDefault="00A26C95">
            <w:pPr>
              <w:pStyle w:val="TableParagraph"/>
              <w:spacing w:before="179"/>
              <w:rPr>
                <w:sz w:val="21"/>
                <w:lang w:eastAsia="zh-CN"/>
              </w:rPr>
            </w:pPr>
            <w:r>
              <w:rPr>
                <w:sz w:val="21"/>
                <w:lang w:eastAsia="zh-CN"/>
              </w:rPr>
              <w:t>恩格斯《家庭、私有制和国家的起源》</w:t>
            </w:r>
          </w:p>
        </w:tc>
      </w:tr>
      <w:tr w:rsidR="004A70C5" w14:paraId="7B4F0598" w14:textId="77777777">
        <w:trPr>
          <w:trHeight w:val="623"/>
        </w:trPr>
        <w:tc>
          <w:tcPr>
            <w:tcW w:w="5015" w:type="dxa"/>
          </w:tcPr>
          <w:p w14:paraId="1FCC25C2" w14:textId="734B62DD" w:rsidR="004A70C5" w:rsidRDefault="00380ED8" w:rsidP="00891CBF">
            <w:pPr>
              <w:pStyle w:val="TableParagraph"/>
              <w:spacing w:before="22"/>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sidR="00A26C95">
              <w:rPr>
                <w:sz w:val="21"/>
                <w:lang w:eastAsia="zh-CN"/>
              </w:rPr>
              <w:t>为了恢复和捍卫被修正主义阉割的马克思、恩格斯的国家学说</w:t>
            </w:r>
          </w:p>
        </w:tc>
        <w:tc>
          <w:tcPr>
            <w:tcW w:w="3894" w:type="dxa"/>
          </w:tcPr>
          <w:p w14:paraId="75D158F7" w14:textId="77777777" w:rsidR="004A70C5" w:rsidRDefault="00A26C95">
            <w:pPr>
              <w:pStyle w:val="TableParagraph"/>
              <w:spacing w:before="178"/>
              <w:rPr>
                <w:sz w:val="21"/>
              </w:rPr>
            </w:pPr>
            <w:proofErr w:type="spellStart"/>
            <w:r>
              <w:rPr>
                <w:sz w:val="21"/>
              </w:rPr>
              <w:t>列宁《国家与革命</w:t>
            </w:r>
            <w:proofErr w:type="spellEnd"/>
            <w:r>
              <w:rPr>
                <w:sz w:val="21"/>
              </w:rPr>
              <w:t>》</w:t>
            </w:r>
          </w:p>
        </w:tc>
      </w:tr>
      <w:tr w:rsidR="004A70C5" w14:paraId="70C4BC79" w14:textId="77777777">
        <w:trPr>
          <w:trHeight w:val="935"/>
        </w:trPr>
        <w:tc>
          <w:tcPr>
            <w:tcW w:w="5015" w:type="dxa"/>
          </w:tcPr>
          <w:p w14:paraId="2AA42A80" w14:textId="1AEA92AF" w:rsidR="004A70C5" w:rsidRDefault="00380ED8" w:rsidP="00891CBF">
            <w:pPr>
              <w:pStyle w:val="TableParagraph"/>
              <w:spacing w:before="22" w:line="278" w:lineRule="auto"/>
              <w:ind w:right="45"/>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sidR="00A26C95">
              <w:rPr>
                <w:rFonts w:ascii="Times New Roman" w:eastAsia="Times New Roman"/>
                <w:sz w:val="21"/>
                <w:lang w:eastAsia="zh-CN"/>
              </w:rPr>
              <w:t>1916</w:t>
            </w:r>
            <w:r w:rsidR="00A26C95">
              <w:rPr>
                <w:sz w:val="21"/>
                <w:lang w:eastAsia="zh-CN"/>
              </w:rPr>
              <w:t>年列宁完成了关于资本主义发展到帝国主义阶段的本质和特征，同时提出了关于社会主义可以在一国或几国首先胜利的理论。</w:t>
            </w:r>
          </w:p>
        </w:tc>
        <w:tc>
          <w:tcPr>
            <w:tcW w:w="3894" w:type="dxa"/>
          </w:tcPr>
          <w:p w14:paraId="76FF294B" w14:textId="77777777" w:rsidR="004A70C5" w:rsidRDefault="004A70C5">
            <w:pPr>
              <w:pStyle w:val="TableParagraph"/>
              <w:spacing w:before="1"/>
              <w:ind w:left="0"/>
              <w:rPr>
                <w:sz w:val="26"/>
                <w:lang w:eastAsia="zh-CN"/>
              </w:rPr>
            </w:pPr>
          </w:p>
          <w:p w14:paraId="35E01650" w14:textId="77777777" w:rsidR="004A70C5" w:rsidRDefault="00A26C95">
            <w:pPr>
              <w:pStyle w:val="TableParagraph"/>
              <w:ind w:right="-15"/>
              <w:rPr>
                <w:sz w:val="21"/>
                <w:lang w:eastAsia="zh-CN"/>
              </w:rPr>
            </w:pPr>
            <w:r>
              <w:rPr>
                <w:spacing w:val="-3"/>
                <w:sz w:val="21"/>
                <w:lang w:eastAsia="zh-CN"/>
              </w:rPr>
              <w:t>列宁《帝国主义是资本主义的最高阶段》</w:t>
            </w:r>
          </w:p>
        </w:tc>
      </w:tr>
      <w:tr w:rsidR="004A70C5" w14:paraId="0FA0B053" w14:textId="77777777">
        <w:trPr>
          <w:trHeight w:val="1250"/>
        </w:trPr>
        <w:tc>
          <w:tcPr>
            <w:tcW w:w="5015" w:type="dxa"/>
          </w:tcPr>
          <w:p w14:paraId="1F3C68E4" w14:textId="3409F660" w:rsidR="004A70C5" w:rsidRDefault="00380ED8" w:rsidP="00891CBF">
            <w:pPr>
              <w:pStyle w:val="TableParagraph"/>
              <w:spacing w:before="25" w:line="278" w:lineRule="auto"/>
              <w:ind w:right="94"/>
              <w:jc w:val="both"/>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sidR="00A26C95">
              <w:rPr>
                <w:spacing w:val="-7"/>
                <w:sz w:val="21"/>
                <w:lang w:eastAsia="zh-CN"/>
              </w:rPr>
              <w:t>给马赫主义反动哲学以毁灭性打击，粉碎了唯心主义对辩证唯物主义的进攻，深入阐发了辩证唯物主义认识论的一系列基本观点，捍卫、丰富和发展了马克思</w:t>
            </w:r>
            <w:r w:rsidR="00A26C95">
              <w:rPr>
                <w:sz w:val="21"/>
                <w:lang w:eastAsia="zh-CN"/>
              </w:rPr>
              <w:t>主义的哲学理论基础。</w:t>
            </w:r>
          </w:p>
        </w:tc>
        <w:tc>
          <w:tcPr>
            <w:tcW w:w="3894" w:type="dxa"/>
          </w:tcPr>
          <w:p w14:paraId="6B90BA02" w14:textId="77777777" w:rsidR="004A70C5" w:rsidRDefault="004A70C5">
            <w:pPr>
              <w:pStyle w:val="TableParagraph"/>
              <w:ind w:left="0"/>
              <w:rPr>
                <w:sz w:val="20"/>
                <w:lang w:eastAsia="zh-CN"/>
              </w:rPr>
            </w:pPr>
          </w:p>
          <w:p w14:paraId="2A3CCDFF" w14:textId="77777777" w:rsidR="004A70C5" w:rsidRDefault="004A70C5">
            <w:pPr>
              <w:pStyle w:val="TableParagraph"/>
              <w:spacing w:before="6"/>
              <w:ind w:left="0"/>
              <w:rPr>
                <w:sz w:val="18"/>
                <w:lang w:eastAsia="zh-CN"/>
              </w:rPr>
            </w:pPr>
          </w:p>
          <w:p w14:paraId="79B77F6F" w14:textId="77777777" w:rsidR="004A70C5" w:rsidRDefault="00A26C95">
            <w:pPr>
              <w:pStyle w:val="TableParagraph"/>
              <w:rPr>
                <w:sz w:val="21"/>
                <w:lang w:eastAsia="zh-CN"/>
              </w:rPr>
            </w:pPr>
            <w:r>
              <w:rPr>
                <w:sz w:val="21"/>
                <w:lang w:eastAsia="zh-CN"/>
              </w:rPr>
              <w:t>列宁《唯物主义和经验批判主义》</w:t>
            </w:r>
          </w:p>
        </w:tc>
      </w:tr>
    </w:tbl>
    <w:p w14:paraId="22992251" w14:textId="77777777" w:rsidR="004A70C5" w:rsidRDefault="004A70C5">
      <w:pPr>
        <w:pStyle w:val="a3"/>
        <w:spacing w:before="3"/>
        <w:ind w:left="0"/>
        <w:rPr>
          <w:sz w:val="16"/>
          <w:lang w:eastAsia="zh-CN"/>
        </w:rPr>
      </w:pPr>
    </w:p>
    <w:p w14:paraId="67C63FCF" w14:textId="77777777" w:rsidR="004A70C5" w:rsidRDefault="00A26C95">
      <w:pPr>
        <w:pStyle w:val="3"/>
        <w:spacing w:before="2"/>
      </w:pPr>
      <w:proofErr w:type="spellStart"/>
      <w:r>
        <w:t>二、多项选择题</w:t>
      </w:r>
      <w:proofErr w:type="spellEnd"/>
    </w:p>
    <w:p w14:paraId="3B8AE5DB" w14:textId="77777777" w:rsidR="004A70C5" w:rsidRDefault="00A26C95">
      <w:pPr>
        <w:pStyle w:val="a4"/>
        <w:numPr>
          <w:ilvl w:val="0"/>
          <w:numId w:val="60"/>
        </w:numPr>
        <w:tabs>
          <w:tab w:val="left" w:pos="1039"/>
        </w:tabs>
        <w:spacing w:before="94" w:line="364" w:lineRule="auto"/>
        <w:ind w:right="733" w:firstLine="0"/>
        <w:jc w:val="both"/>
        <w:rPr>
          <w:sz w:val="21"/>
        </w:rPr>
      </w:pPr>
      <w:r>
        <w:rPr>
          <w:spacing w:val="-7"/>
          <w:sz w:val="21"/>
          <w:lang w:eastAsia="zh-CN"/>
        </w:rPr>
        <w:t>马克思主义具有鲜明的科学性、革命性、实践性、人民性和发展开放性，这些特征体现</w:t>
      </w:r>
      <w:r>
        <w:rPr>
          <w:spacing w:val="-8"/>
          <w:sz w:val="21"/>
          <w:lang w:eastAsia="zh-CN"/>
        </w:rPr>
        <w:t>了马克思主义的本质和使命，也展现出马克思主义的理论形象。</w:t>
      </w:r>
      <w:proofErr w:type="spellStart"/>
      <w:r>
        <w:rPr>
          <w:spacing w:val="-8"/>
          <w:sz w:val="21"/>
        </w:rPr>
        <w:t>下列关于</w:t>
      </w:r>
      <w:commentRangeStart w:id="10"/>
      <w:r>
        <w:rPr>
          <w:spacing w:val="-8"/>
          <w:sz w:val="21"/>
        </w:rPr>
        <w:t>马克思主义特征</w:t>
      </w:r>
      <w:commentRangeEnd w:id="10"/>
      <w:r w:rsidR="0061759F">
        <w:rPr>
          <w:rStyle w:val="aa"/>
        </w:rPr>
        <w:commentReference w:id="10"/>
      </w:r>
      <w:r>
        <w:rPr>
          <w:spacing w:val="-2"/>
          <w:sz w:val="21"/>
        </w:rPr>
        <w:t>的表述正确的有</w:t>
      </w:r>
      <w:proofErr w:type="spellEnd"/>
    </w:p>
    <w:p w14:paraId="5AA0CD7C" w14:textId="77777777" w:rsidR="004A70C5" w:rsidRDefault="00A26C95">
      <w:pPr>
        <w:pStyle w:val="a3"/>
        <w:spacing w:line="364" w:lineRule="auto"/>
        <w:ind w:right="5683"/>
        <w:rPr>
          <w:lang w:eastAsia="zh-CN"/>
        </w:rPr>
      </w:pPr>
      <w:r>
        <w:rPr>
          <w:rFonts w:ascii="Times New Roman" w:eastAsia="Times New Roman"/>
          <w:lang w:eastAsia="zh-CN"/>
        </w:rPr>
        <w:t>A</w:t>
      </w:r>
      <w:r>
        <w:rPr>
          <w:lang w:eastAsia="zh-CN"/>
        </w:rPr>
        <w:t>．阶级性是以人民性为深刻基础的</w:t>
      </w:r>
      <w:r>
        <w:rPr>
          <w:rFonts w:ascii="Times New Roman" w:eastAsia="Times New Roman"/>
          <w:lang w:eastAsia="zh-CN"/>
        </w:rPr>
        <w:t>B</w:t>
      </w:r>
      <w:r>
        <w:rPr>
          <w:lang w:eastAsia="zh-CN"/>
        </w:rPr>
        <w:t>．人民性是无产阶级先进性的体现</w:t>
      </w:r>
    </w:p>
    <w:p w14:paraId="65F80076" w14:textId="77777777" w:rsidR="004A70C5" w:rsidRDefault="00A26C95">
      <w:pPr>
        <w:pStyle w:val="a3"/>
        <w:rPr>
          <w:lang w:eastAsia="zh-CN"/>
        </w:rPr>
      </w:pPr>
      <w:r>
        <w:rPr>
          <w:rFonts w:ascii="Times New Roman" w:eastAsia="Times New Roman"/>
          <w:lang w:eastAsia="zh-CN"/>
        </w:rPr>
        <w:t>C</w:t>
      </w:r>
      <w:r>
        <w:rPr>
          <w:lang w:eastAsia="zh-CN"/>
        </w:rPr>
        <w:t>．实践性是马克思主义首要的和基本的观点</w:t>
      </w:r>
    </w:p>
    <w:p w14:paraId="763696B7" w14:textId="77777777" w:rsidR="004A70C5" w:rsidRDefault="00A26C95">
      <w:pPr>
        <w:pStyle w:val="a3"/>
        <w:spacing w:before="136"/>
        <w:rPr>
          <w:lang w:eastAsia="zh-CN"/>
        </w:rPr>
      </w:pPr>
      <w:r>
        <w:rPr>
          <w:rFonts w:ascii="Times New Roman" w:eastAsia="Times New Roman"/>
          <w:lang w:eastAsia="zh-CN"/>
        </w:rPr>
        <w:t>D</w:t>
      </w:r>
      <w:r>
        <w:rPr>
          <w:lang w:eastAsia="zh-CN"/>
        </w:rPr>
        <w:t>．革命性建立在科学性基础上，与科学性高度统一</w:t>
      </w:r>
    </w:p>
    <w:p w14:paraId="52A67306" w14:textId="77777777" w:rsidR="00124F83" w:rsidRDefault="00124F83">
      <w:pPr>
        <w:tabs>
          <w:tab w:val="left" w:pos="1291"/>
        </w:tabs>
        <w:spacing w:line="478" w:lineRule="exact"/>
        <w:ind w:right="15"/>
        <w:jc w:val="center"/>
        <w:rPr>
          <w:rFonts w:ascii="Times New Roman" w:eastAsia="Times New Roman"/>
          <w:b/>
          <w:spacing w:val="-6"/>
          <w:sz w:val="28"/>
          <w:lang w:eastAsia="zh-CN"/>
        </w:rPr>
      </w:pPr>
      <w:r>
        <w:rPr>
          <w:rFonts w:ascii="Times New Roman" w:eastAsia="Times New Roman"/>
          <w:b/>
          <w:spacing w:val="-6"/>
          <w:sz w:val="28"/>
          <w:lang w:eastAsia="zh-CN"/>
        </w:rPr>
        <w:br w:type="page"/>
      </w:r>
    </w:p>
    <w:p w14:paraId="7F0DDD9D" w14:textId="7D3DA08E" w:rsidR="004A70C5" w:rsidRDefault="00A26C95" w:rsidP="00891CBF">
      <w:pPr>
        <w:pStyle w:val="2"/>
        <w:rPr>
          <w:rFonts w:ascii="Microsoft JhengHei" w:eastAsia="Microsoft JhengHei"/>
          <w:lang w:eastAsia="zh-CN"/>
        </w:rPr>
      </w:pPr>
      <w:r>
        <w:rPr>
          <w:lang w:eastAsia="zh-CN"/>
        </w:rPr>
        <w:lastRenderedPageBreak/>
        <w:t>PART02</w:t>
      </w:r>
      <w:r>
        <w:rPr>
          <w:rFonts w:ascii="Microsoft JhengHei" w:eastAsia="Microsoft JhengHei" w:hint="eastAsia"/>
          <w:lang w:eastAsia="zh-CN"/>
        </w:rPr>
        <w:t>唯物论</w:t>
      </w:r>
    </w:p>
    <w:p w14:paraId="51FBC4EC" w14:textId="77777777" w:rsidR="004A70C5" w:rsidRDefault="00A26C95">
      <w:pPr>
        <w:pStyle w:val="3"/>
        <w:spacing w:before="56"/>
        <w:rPr>
          <w:lang w:eastAsia="zh-CN"/>
        </w:rPr>
      </w:pPr>
      <w:r>
        <w:rPr>
          <w:lang w:eastAsia="zh-CN"/>
        </w:rPr>
        <w:t>一、单项选择题</w:t>
      </w:r>
    </w:p>
    <w:p w14:paraId="42BE795C" w14:textId="77777777" w:rsidR="004A70C5" w:rsidRDefault="00A26C95">
      <w:pPr>
        <w:pStyle w:val="a4"/>
        <w:numPr>
          <w:ilvl w:val="0"/>
          <w:numId w:val="59"/>
        </w:numPr>
        <w:tabs>
          <w:tab w:val="left" w:pos="1039"/>
        </w:tabs>
        <w:spacing w:before="91" w:line="364" w:lineRule="auto"/>
        <w:ind w:right="731" w:firstLine="0"/>
        <w:jc w:val="both"/>
        <w:rPr>
          <w:sz w:val="21"/>
        </w:rPr>
      </w:pPr>
      <w:r>
        <w:rPr>
          <w:spacing w:val="-3"/>
          <w:sz w:val="21"/>
          <w:lang w:eastAsia="zh-CN"/>
        </w:rPr>
        <w:t>恩格斯把费尔巴哈等旧唯物主义者称为</w:t>
      </w:r>
      <w:r>
        <w:rPr>
          <w:rFonts w:ascii="Times New Roman" w:eastAsia="Times New Roman" w:hAnsi="Times New Roman"/>
          <w:sz w:val="21"/>
          <w:lang w:eastAsia="zh-CN"/>
        </w:rPr>
        <w:t>“</w:t>
      </w:r>
      <w:r>
        <w:rPr>
          <w:spacing w:val="-2"/>
          <w:sz w:val="21"/>
          <w:lang w:eastAsia="zh-CN"/>
        </w:rPr>
        <w:t>半截子</w:t>
      </w:r>
      <w:r>
        <w:rPr>
          <w:rFonts w:ascii="Times New Roman" w:eastAsia="Times New Roman" w:hAnsi="Times New Roman"/>
          <w:spacing w:val="-3"/>
          <w:sz w:val="21"/>
          <w:lang w:eastAsia="zh-CN"/>
        </w:rPr>
        <w:t>”</w:t>
      </w:r>
      <w:r>
        <w:rPr>
          <w:spacing w:val="-4"/>
          <w:sz w:val="21"/>
          <w:lang w:eastAsia="zh-CN"/>
        </w:rPr>
        <w:t>唯物主义者，并指出真正的唯物主义者</w:t>
      </w:r>
      <w:r>
        <w:rPr>
          <w:spacing w:val="-6"/>
          <w:sz w:val="21"/>
          <w:lang w:eastAsia="zh-CN"/>
        </w:rPr>
        <w:t>在理解现实世界</w:t>
      </w:r>
      <w:r>
        <w:rPr>
          <w:sz w:val="21"/>
          <w:lang w:eastAsia="zh-CN"/>
        </w:rPr>
        <w:t>（</w:t>
      </w:r>
      <w:r>
        <w:rPr>
          <w:spacing w:val="-3"/>
          <w:sz w:val="21"/>
          <w:lang w:eastAsia="zh-CN"/>
        </w:rPr>
        <w:t>自然界和历史</w:t>
      </w:r>
      <w:r>
        <w:rPr>
          <w:spacing w:val="-17"/>
          <w:sz w:val="21"/>
          <w:lang w:eastAsia="zh-CN"/>
        </w:rPr>
        <w:t>）</w:t>
      </w:r>
      <w:r>
        <w:rPr>
          <w:spacing w:val="-2"/>
          <w:sz w:val="21"/>
          <w:lang w:eastAsia="zh-CN"/>
        </w:rPr>
        <w:t>时是</w:t>
      </w:r>
      <w:r>
        <w:rPr>
          <w:rFonts w:ascii="Times New Roman" w:eastAsia="Times New Roman" w:hAnsi="Times New Roman"/>
          <w:spacing w:val="-3"/>
          <w:sz w:val="21"/>
          <w:lang w:eastAsia="zh-CN"/>
        </w:rPr>
        <w:t>“</w:t>
      </w:r>
      <w:r>
        <w:rPr>
          <w:spacing w:val="-3"/>
          <w:sz w:val="21"/>
          <w:lang w:eastAsia="zh-CN"/>
        </w:rPr>
        <w:t>按照它本身在每一个不以先入为主的唯心主义怪想来对待它的人面前所呈现的那样来理解</w:t>
      </w:r>
      <w:r>
        <w:rPr>
          <w:rFonts w:ascii="Times New Roman" w:eastAsia="Times New Roman" w:hAnsi="Times New Roman"/>
          <w:sz w:val="21"/>
          <w:lang w:eastAsia="zh-CN"/>
        </w:rPr>
        <w:t>……</w:t>
      </w:r>
      <w:r>
        <w:rPr>
          <w:spacing w:val="-6"/>
          <w:sz w:val="21"/>
          <w:lang w:eastAsia="zh-CN"/>
        </w:rPr>
        <w:t>除此以外，唯物主义并没有别的意义</w:t>
      </w:r>
      <w:r>
        <w:rPr>
          <w:rFonts w:ascii="Times New Roman" w:eastAsia="Times New Roman" w:hAnsi="Times New Roman"/>
          <w:spacing w:val="-3"/>
          <w:sz w:val="21"/>
          <w:lang w:eastAsia="zh-CN"/>
        </w:rPr>
        <w:t>”</w:t>
      </w:r>
      <w:r>
        <w:rPr>
          <w:spacing w:val="-6"/>
          <w:sz w:val="21"/>
          <w:lang w:eastAsia="zh-CN"/>
        </w:rPr>
        <w:t>。</w:t>
      </w:r>
      <w:proofErr w:type="spellStart"/>
      <w:proofErr w:type="gramStart"/>
      <w:r>
        <w:rPr>
          <w:spacing w:val="-6"/>
          <w:sz w:val="21"/>
        </w:rPr>
        <w:t>这里的</w:t>
      </w:r>
      <w:r>
        <w:rPr>
          <w:rFonts w:ascii="Times New Roman" w:eastAsia="Times New Roman" w:hAnsi="Times New Roman"/>
          <w:spacing w:val="-6"/>
          <w:sz w:val="21"/>
        </w:rPr>
        <w:t>“</w:t>
      </w:r>
      <w:proofErr w:type="gramEnd"/>
      <w:r>
        <w:rPr>
          <w:spacing w:val="-4"/>
          <w:sz w:val="21"/>
        </w:rPr>
        <w:t>半截子</w:t>
      </w:r>
      <w:r>
        <w:rPr>
          <w:rFonts w:ascii="Times New Roman" w:eastAsia="Times New Roman" w:hAnsi="Times New Roman"/>
          <w:sz w:val="21"/>
        </w:rPr>
        <w:t>”</w:t>
      </w:r>
      <w:commentRangeStart w:id="11"/>
      <w:r>
        <w:rPr>
          <w:spacing w:val="-3"/>
          <w:sz w:val="21"/>
        </w:rPr>
        <w:t>主要是指</w:t>
      </w:r>
      <w:commentRangeEnd w:id="11"/>
      <w:proofErr w:type="spellEnd"/>
      <w:r w:rsidR="00B908B1">
        <w:rPr>
          <w:rStyle w:val="aa"/>
        </w:rPr>
        <w:commentReference w:id="11"/>
      </w:r>
    </w:p>
    <w:p w14:paraId="2042A048" w14:textId="77777777" w:rsidR="004A70C5" w:rsidRDefault="00A26C95">
      <w:pPr>
        <w:pStyle w:val="a4"/>
        <w:numPr>
          <w:ilvl w:val="1"/>
          <w:numId w:val="59"/>
        </w:numPr>
        <w:tabs>
          <w:tab w:val="left" w:pos="1087"/>
        </w:tabs>
        <w:spacing w:line="364" w:lineRule="auto"/>
        <w:ind w:right="3584" w:firstLine="0"/>
        <w:rPr>
          <w:sz w:val="21"/>
          <w:lang w:eastAsia="zh-CN"/>
        </w:rPr>
      </w:pPr>
      <w:r>
        <w:rPr>
          <w:spacing w:val="-3"/>
          <w:sz w:val="21"/>
          <w:lang w:eastAsia="zh-CN"/>
        </w:rPr>
        <w:t>在坚持唯物论的同时，没有把唯物论和辩证法相结合</w:t>
      </w:r>
      <w:r>
        <w:rPr>
          <w:rFonts w:ascii="Times New Roman" w:eastAsia="Times New Roman"/>
          <w:spacing w:val="-3"/>
          <w:sz w:val="21"/>
          <w:lang w:eastAsia="zh-CN"/>
        </w:rPr>
        <w:t>B</w:t>
      </w:r>
      <w:r>
        <w:rPr>
          <w:spacing w:val="-3"/>
          <w:sz w:val="21"/>
          <w:lang w:eastAsia="zh-CN"/>
        </w:rPr>
        <w:t>．在承认物质决定意识的同时，否认物质与意识的同一性</w:t>
      </w:r>
      <w:r>
        <w:rPr>
          <w:rFonts w:ascii="Times New Roman" w:eastAsia="Times New Roman"/>
          <w:spacing w:val="-3"/>
          <w:sz w:val="21"/>
          <w:lang w:eastAsia="zh-CN"/>
        </w:rPr>
        <w:t>C</w:t>
      </w:r>
      <w:r>
        <w:rPr>
          <w:spacing w:val="-3"/>
          <w:sz w:val="21"/>
          <w:lang w:eastAsia="zh-CN"/>
        </w:rPr>
        <w:t>．在自然观上是唯物主义的，在历史观上则陷入唯心主义</w:t>
      </w:r>
      <w:r>
        <w:rPr>
          <w:rFonts w:ascii="Times New Roman" w:eastAsia="Times New Roman"/>
          <w:spacing w:val="-3"/>
          <w:sz w:val="21"/>
          <w:lang w:eastAsia="zh-CN"/>
        </w:rPr>
        <w:t>D</w:t>
      </w:r>
      <w:r>
        <w:rPr>
          <w:spacing w:val="-4"/>
          <w:sz w:val="21"/>
          <w:lang w:eastAsia="zh-CN"/>
        </w:rPr>
        <w:t>．把客观事物看作既成的事实，但不承认事物的变化发展</w:t>
      </w:r>
    </w:p>
    <w:p w14:paraId="370BA62D" w14:textId="77777777" w:rsidR="004A70C5" w:rsidRDefault="004A70C5">
      <w:pPr>
        <w:pStyle w:val="a3"/>
        <w:spacing w:before="1"/>
        <w:ind w:left="0"/>
        <w:rPr>
          <w:sz w:val="28"/>
          <w:lang w:eastAsia="zh-CN"/>
        </w:rPr>
      </w:pPr>
    </w:p>
    <w:p w14:paraId="54F2D2C8" w14:textId="77777777" w:rsidR="004A70C5" w:rsidRDefault="00A26C95">
      <w:pPr>
        <w:pStyle w:val="a4"/>
        <w:numPr>
          <w:ilvl w:val="0"/>
          <w:numId w:val="59"/>
        </w:numPr>
        <w:tabs>
          <w:tab w:val="left" w:pos="1039"/>
        </w:tabs>
        <w:spacing w:line="364" w:lineRule="auto"/>
        <w:ind w:right="897" w:firstLine="0"/>
        <w:rPr>
          <w:sz w:val="21"/>
          <w:lang w:eastAsia="zh-CN"/>
        </w:rPr>
      </w:pPr>
      <w:r>
        <w:rPr>
          <w:spacing w:val="-3"/>
          <w:sz w:val="21"/>
          <w:lang w:eastAsia="zh-CN"/>
        </w:rPr>
        <w:t>哲学基本问题的第一方面，即思维和存在何者为第一性、何者为第二性的问题是</w:t>
      </w:r>
      <w:commentRangeStart w:id="12"/>
      <w:r>
        <w:rPr>
          <w:spacing w:val="-3"/>
          <w:sz w:val="21"/>
          <w:lang w:eastAsia="zh-CN"/>
        </w:rPr>
        <w:t>区分</w:t>
      </w:r>
      <w:commentRangeEnd w:id="12"/>
      <w:r w:rsidR="00642964">
        <w:rPr>
          <w:rStyle w:val="aa"/>
        </w:rPr>
        <w:commentReference w:id="12"/>
      </w:r>
      <w:r>
        <w:rPr>
          <w:rFonts w:ascii="Times New Roman" w:eastAsia="Times New Roman"/>
          <w:spacing w:val="-3"/>
          <w:sz w:val="21"/>
          <w:lang w:eastAsia="zh-CN"/>
        </w:rPr>
        <w:t>A</w:t>
      </w:r>
      <w:r>
        <w:rPr>
          <w:spacing w:val="-3"/>
          <w:sz w:val="21"/>
          <w:lang w:eastAsia="zh-CN"/>
        </w:rPr>
        <w:t>．唯物主义与唯心主义的标准</w:t>
      </w:r>
    </w:p>
    <w:p w14:paraId="028D129C" w14:textId="77777777" w:rsidR="004A70C5" w:rsidRDefault="00A26C95">
      <w:pPr>
        <w:pStyle w:val="a3"/>
        <w:spacing w:line="364" w:lineRule="auto"/>
        <w:ind w:right="6103"/>
        <w:rPr>
          <w:lang w:eastAsia="zh-CN"/>
        </w:rPr>
      </w:pPr>
      <w:r>
        <w:rPr>
          <w:rFonts w:ascii="Times New Roman" w:eastAsia="Times New Roman"/>
          <w:lang w:eastAsia="zh-CN"/>
        </w:rPr>
        <w:t>B</w:t>
      </w:r>
      <w:r>
        <w:rPr>
          <w:lang w:eastAsia="zh-CN"/>
        </w:rPr>
        <w:t>．可知论与不可知论的标准</w:t>
      </w:r>
      <w:r>
        <w:rPr>
          <w:rFonts w:ascii="Times New Roman" w:eastAsia="Times New Roman"/>
          <w:lang w:eastAsia="zh-CN"/>
        </w:rPr>
        <w:t>C</w:t>
      </w:r>
      <w:r>
        <w:rPr>
          <w:lang w:eastAsia="zh-CN"/>
        </w:rPr>
        <w:t>．辩证法与形而上学的标准</w:t>
      </w:r>
      <w:r>
        <w:rPr>
          <w:rFonts w:ascii="Times New Roman" w:eastAsia="Times New Roman"/>
          <w:lang w:eastAsia="zh-CN"/>
        </w:rPr>
        <w:t>D</w:t>
      </w:r>
      <w:r>
        <w:rPr>
          <w:lang w:eastAsia="zh-CN"/>
        </w:rPr>
        <w:t>．唯物史观与唯心史观的标准</w:t>
      </w:r>
    </w:p>
    <w:p w14:paraId="790F96E0" w14:textId="77777777" w:rsidR="004A70C5" w:rsidRDefault="004A70C5">
      <w:pPr>
        <w:pStyle w:val="a3"/>
        <w:spacing w:before="1"/>
        <w:ind w:left="0"/>
        <w:rPr>
          <w:sz w:val="28"/>
          <w:lang w:eastAsia="zh-CN"/>
        </w:rPr>
      </w:pPr>
    </w:p>
    <w:p w14:paraId="661C1605" w14:textId="41696508" w:rsidR="004A70C5" w:rsidRDefault="00A26C95">
      <w:pPr>
        <w:pStyle w:val="a4"/>
        <w:numPr>
          <w:ilvl w:val="0"/>
          <w:numId w:val="59"/>
        </w:numPr>
        <w:tabs>
          <w:tab w:val="left" w:pos="1039"/>
        </w:tabs>
        <w:spacing w:before="1" w:line="364" w:lineRule="auto"/>
        <w:ind w:right="733" w:firstLine="0"/>
        <w:jc w:val="both"/>
        <w:rPr>
          <w:sz w:val="21"/>
          <w:lang w:eastAsia="zh-CN"/>
        </w:rPr>
      </w:pPr>
      <w:r>
        <w:rPr>
          <w:spacing w:val="-4"/>
          <w:sz w:val="21"/>
          <w:lang w:eastAsia="zh-CN"/>
        </w:rPr>
        <w:t>著名历史学家帕森斯认为，在公元前</w:t>
      </w:r>
      <w:r>
        <w:rPr>
          <w:rFonts w:ascii="Times New Roman" w:eastAsia="Times New Roman" w:hAnsi="Times New Roman"/>
          <w:sz w:val="21"/>
          <w:lang w:eastAsia="zh-CN"/>
        </w:rPr>
        <w:t>1000</w:t>
      </w:r>
      <w:r>
        <w:rPr>
          <w:spacing w:val="-3"/>
          <w:sz w:val="21"/>
          <w:lang w:eastAsia="zh-CN"/>
        </w:rPr>
        <w:t>年左右，希腊、以色列、印度和中国四大古</w:t>
      </w:r>
      <w:r>
        <w:rPr>
          <w:spacing w:val="-8"/>
          <w:sz w:val="21"/>
          <w:lang w:eastAsia="zh-CN"/>
        </w:rPr>
        <w:t>代文明，都曾先后以不同的方式经历了</w:t>
      </w:r>
      <w:r>
        <w:rPr>
          <w:rFonts w:ascii="Times New Roman" w:eastAsia="Times New Roman" w:hAnsi="Times New Roman"/>
          <w:spacing w:val="-3"/>
          <w:sz w:val="21"/>
          <w:lang w:eastAsia="zh-CN"/>
        </w:rPr>
        <w:t>“</w:t>
      </w:r>
      <w:r>
        <w:rPr>
          <w:spacing w:val="-3"/>
          <w:sz w:val="21"/>
          <w:lang w:eastAsia="zh-CN"/>
        </w:rPr>
        <w:t>哲学的突破</w:t>
      </w:r>
      <w:r>
        <w:rPr>
          <w:rFonts w:ascii="Times New Roman" w:eastAsia="Times New Roman" w:hAnsi="Times New Roman"/>
          <w:sz w:val="21"/>
          <w:lang w:eastAsia="zh-CN"/>
        </w:rPr>
        <w:t>”</w:t>
      </w:r>
      <w:r>
        <w:rPr>
          <w:spacing w:val="-9"/>
          <w:sz w:val="21"/>
          <w:lang w:eastAsia="zh-CN"/>
        </w:rPr>
        <w:t>阶段。所谓</w:t>
      </w:r>
      <w:r>
        <w:rPr>
          <w:rFonts w:ascii="Times New Roman" w:eastAsia="Times New Roman" w:hAnsi="Times New Roman"/>
          <w:spacing w:val="-3"/>
          <w:sz w:val="21"/>
          <w:lang w:eastAsia="zh-CN"/>
        </w:rPr>
        <w:t>“</w:t>
      </w:r>
      <w:r>
        <w:rPr>
          <w:spacing w:val="-3"/>
          <w:sz w:val="21"/>
          <w:lang w:eastAsia="zh-CN"/>
        </w:rPr>
        <w:t>哲学的突破</w:t>
      </w:r>
      <w:r>
        <w:rPr>
          <w:rFonts w:ascii="Times New Roman" w:eastAsia="Times New Roman" w:hAnsi="Times New Roman"/>
          <w:spacing w:val="-19"/>
          <w:sz w:val="21"/>
          <w:lang w:eastAsia="zh-CN"/>
        </w:rPr>
        <w:t>”</w:t>
      </w:r>
      <w:r>
        <w:rPr>
          <w:spacing w:val="-5"/>
          <w:sz w:val="21"/>
          <w:lang w:eastAsia="zh-CN"/>
        </w:rPr>
        <w:t>，即对构成人</w:t>
      </w:r>
      <w:r>
        <w:rPr>
          <w:spacing w:val="-6"/>
          <w:sz w:val="21"/>
          <w:lang w:eastAsia="zh-CN"/>
        </w:rPr>
        <w:t>类处境之宇宙的本质产生了一种理性的认识。所以，最初产生了一个历史的高峰，即历史</w:t>
      </w:r>
      <w:r>
        <w:rPr>
          <w:sz w:val="21"/>
          <w:lang w:eastAsia="zh-CN"/>
        </w:rPr>
        <w:t>的</w:t>
      </w:r>
      <w:r>
        <w:rPr>
          <w:rFonts w:ascii="Times New Roman" w:eastAsia="Times New Roman" w:hAnsi="Times New Roman"/>
          <w:sz w:val="21"/>
          <w:lang w:eastAsia="zh-CN"/>
        </w:rPr>
        <w:t>“</w:t>
      </w:r>
      <w:r>
        <w:rPr>
          <w:sz w:val="21"/>
          <w:lang w:eastAsia="zh-CN"/>
        </w:rPr>
        <w:t>轴心时代</w:t>
      </w:r>
      <w:r>
        <w:rPr>
          <w:rFonts w:ascii="Times New Roman" w:eastAsia="Times New Roman" w:hAnsi="Times New Roman"/>
          <w:sz w:val="21"/>
          <w:lang w:eastAsia="zh-CN"/>
        </w:rPr>
        <w:t>”</w:t>
      </w:r>
      <w:r>
        <w:rPr>
          <w:sz w:val="21"/>
          <w:lang w:eastAsia="zh-CN"/>
        </w:rPr>
        <w:t>，此后的历史只是围绕着这一轴心展开。马克思主义历史观否认这种对历史</w:t>
      </w:r>
      <w:r>
        <w:rPr>
          <w:spacing w:val="-1"/>
          <w:sz w:val="21"/>
          <w:lang w:eastAsia="zh-CN"/>
        </w:rPr>
        <w:t>的看法，</w:t>
      </w:r>
      <w:r>
        <w:rPr>
          <w:rFonts w:ascii="Times New Roman" w:eastAsia="Times New Roman" w:hAnsi="Times New Roman"/>
          <w:sz w:val="21"/>
          <w:lang w:eastAsia="zh-CN"/>
        </w:rPr>
        <w:t>“</w:t>
      </w:r>
      <w:r>
        <w:rPr>
          <w:spacing w:val="-2"/>
          <w:sz w:val="21"/>
          <w:lang w:eastAsia="zh-CN"/>
        </w:rPr>
        <w:t>轴心时代</w:t>
      </w:r>
      <w:r>
        <w:rPr>
          <w:rFonts w:ascii="Times New Roman" w:eastAsia="Times New Roman" w:hAnsi="Times New Roman"/>
          <w:spacing w:val="-3"/>
          <w:sz w:val="21"/>
          <w:lang w:eastAsia="zh-CN"/>
        </w:rPr>
        <w:t>”</w:t>
      </w:r>
      <w:r>
        <w:rPr>
          <w:spacing w:val="-3"/>
          <w:sz w:val="21"/>
          <w:lang w:eastAsia="zh-CN"/>
        </w:rPr>
        <w:t>观点的</w:t>
      </w:r>
      <w:commentRangeStart w:id="13"/>
      <w:r>
        <w:rPr>
          <w:spacing w:val="-3"/>
          <w:sz w:val="21"/>
          <w:lang w:eastAsia="zh-CN"/>
        </w:rPr>
        <w:t>错误在于</w:t>
      </w:r>
      <w:commentRangeEnd w:id="13"/>
      <w:r w:rsidR="00642964">
        <w:rPr>
          <w:rStyle w:val="aa"/>
        </w:rPr>
        <w:commentReference w:id="13"/>
      </w:r>
    </w:p>
    <w:p w14:paraId="5E85BE51" w14:textId="77777777" w:rsidR="004A70C5" w:rsidRDefault="00A26C95">
      <w:pPr>
        <w:pStyle w:val="a4"/>
        <w:numPr>
          <w:ilvl w:val="1"/>
          <w:numId w:val="59"/>
        </w:numPr>
        <w:tabs>
          <w:tab w:val="left" w:pos="1087"/>
        </w:tabs>
        <w:spacing w:line="364" w:lineRule="auto"/>
        <w:ind w:right="5263" w:firstLine="0"/>
        <w:rPr>
          <w:sz w:val="21"/>
          <w:lang w:eastAsia="zh-CN"/>
        </w:rPr>
      </w:pPr>
      <w:r>
        <w:rPr>
          <w:spacing w:val="-4"/>
          <w:sz w:val="21"/>
          <w:lang w:eastAsia="zh-CN"/>
        </w:rPr>
        <w:t>否定历史客观性，承认历史唯心主义</w:t>
      </w:r>
      <w:r>
        <w:rPr>
          <w:rFonts w:ascii="Times New Roman" w:eastAsia="Times New Roman"/>
          <w:sz w:val="21"/>
          <w:lang w:eastAsia="zh-CN"/>
        </w:rPr>
        <w:t>B</w:t>
      </w:r>
      <w:r>
        <w:rPr>
          <w:spacing w:val="-3"/>
          <w:sz w:val="21"/>
          <w:lang w:eastAsia="zh-CN"/>
        </w:rPr>
        <w:t>．过分强调历史中的主体能动性</w:t>
      </w:r>
    </w:p>
    <w:p w14:paraId="4BE316F8" w14:textId="77777777" w:rsidR="004A70C5" w:rsidRDefault="00A26C95">
      <w:pPr>
        <w:pStyle w:val="a3"/>
        <w:spacing w:line="367" w:lineRule="auto"/>
        <w:ind w:right="5695"/>
        <w:rPr>
          <w:lang w:eastAsia="zh-CN"/>
        </w:rPr>
      </w:pPr>
      <w:r>
        <w:rPr>
          <w:rFonts w:ascii="Times New Roman" w:eastAsia="Times New Roman"/>
          <w:lang w:eastAsia="zh-CN"/>
        </w:rPr>
        <w:t>C</w:t>
      </w:r>
      <w:r>
        <w:rPr>
          <w:spacing w:val="-4"/>
          <w:lang w:eastAsia="zh-CN"/>
        </w:rPr>
        <w:t>．对真理的具体性、条件性的看法</w:t>
      </w:r>
      <w:r>
        <w:rPr>
          <w:rFonts w:ascii="Times New Roman" w:eastAsia="Times New Roman"/>
          <w:lang w:eastAsia="zh-CN"/>
        </w:rPr>
        <w:t>D</w:t>
      </w:r>
      <w:r>
        <w:rPr>
          <w:spacing w:val="-3"/>
          <w:lang w:eastAsia="zh-CN"/>
        </w:rPr>
        <w:t>．英雄创造历史的唯意志论观点</w:t>
      </w:r>
    </w:p>
    <w:p w14:paraId="61F5175C" w14:textId="77777777" w:rsidR="004A70C5" w:rsidRDefault="004A70C5">
      <w:pPr>
        <w:pStyle w:val="a3"/>
        <w:spacing w:before="7"/>
        <w:ind w:left="0"/>
        <w:rPr>
          <w:sz w:val="27"/>
          <w:lang w:eastAsia="zh-CN"/>
        </w:rPr>
      </w:pPr>
    </w:p>
    <w:p w14:paraId="128E1A83" w14:textId="77777777" w:rsidR="004A70C5" w:rsidRDefault="00A26C95">
      <w:pPr>
        <w:pStyle w:val="a4"/>
        <w:numPr>
          <w:ilvl w:val="0"/>
          <w:numId w:val="59"/>
        </w:numPr>
        <w:tabs>
          <w:tab w:val="left" w:pos="1039"/>
        </w:tabs>
        <w:spacing w:line="364" w:lineRule="auto"/>
        <w:ind w:right="736" w:firstLine="0"/>
        <w:rPr>
          <w:sz w:val="21"/>
        </w:rPr>
      </w:pPr>
      <w:r>
        <w:rPr>
          <w:spacing w:val="-5"/>
          <w:sz w:val="21"/>
          <w:lang w:eastAsia="zh-CN"/>
        </w:rPr>
        <w:t>黑格尔认为：</w:t>
      </w:r>
      <w:r>
        <w:rPr>
          <w:rFonts w:ascii="Times New Roman" w:eastAsia="Times New Roman" w:hAnsi="Times New Roman"/>
          <w:spacing w:val="-10"/>
          <w:sz w:val="21"/>
          <w:lang w:eastAsia="zh-CN"/>
        </w:rPr>
        <w:t>“</w:t>
      </w:r>
      <w:r>
        <w:rPr>
          <w:spacing w:val="-3"/>
          <w:sz w:val="21"/>
          <w:lang w:eastAsia="zh-CN"/>
        </w:rPr>
        <w:t>自然界只是观念的</w:t>
      </w:r>
      <w:r>
        <w:rPr>
          <w:rFonts w:ascii="Times New Roman" w:eastAsia="Times New Roman" w:hAnsi="Times New Roman"/>
          <w:spacing w:val="-4"/>
          <w:sz w:val="21"/>
          <w:lang w:eastAsia="zh-CN"/>
        </w:rPr>
        <w:t>‘</w:t>
      </w:r>
      <w:r>
        <w:rPr>
          <w:sz w:val="21"/>
          <w:lang w:eastAsia="zh-CN"/>
        </w:rPr>
        <w:t>外化</w:t>
      </w:r>
      <w:r>
        <w:rPr>
          <w:rFonts w:ascii="Times New Roman" w:eastAsia="Times New Roman" w:hAnsi="Times New Roman"/>
          <w:spacing w:val="-11"/>
          <w:sz w:val="21"/>
          <w:lang w:eastAsia="zh-CN"/>
        </w:rPr>
        <w:t>’</w:t>
      </w:r>
      <w:r>
        <w:rPr>
          <w:spacing w:val="-6"/>
          <w:sz w:val="21"/>
          <w:lang w:eastAsia="zh-CN"/>
        </w:rPr>
        <w:t>，它在时间上不能发展，只是在空间中展示自己</w:t>
      </w:r>
      <w:r>
        <w:rPr>
          <w:spacing w:val="-4"/>
          <w:sz w:val="21"/>
          <w:lang w:eastAsia="zh-CN"/>
        </w:rPr>
        <w:t>的多样性。</w:t>
      </w:r>
      <w:r>
        <w:rPr>
          <w:rFonts w:ascii="Times New Roman" w:eastAsia="Times New Roman" w:hAnsi="Times New Roman"/>
          <w:sz w:val="21"/>
        </w:rPr>
        <w:t>”</w:t>
      </w:r>
      <w:commentRangeStart w:id="14"/>
      <w:proofErr w:type="spellStart"/>
      <w:r>
        <w:rPr>
          <w:spacing w:val="-3"/>
          <w:sz w:val="21"/>
        </w:rPr>
        <w:t>这一观点是</w:t>
      </w:r>
      <w:commentRangeEnd w:id="14"/>
      <w:proofErr w:type="spellEnd"/>
      <w:r w:rsidR="00642964">
        <w:rPr>
          <w:rStyle w:val="aa"/>
        </w:rPr>
        <w:commentReference w:id="14"/>
      </w:r>
    </w:p>
    <w:p w14:paraId="709BD141" w14:textId="0840DDE3" w:rsidR="004A70C5" w:rsidRDefault="00A26C95">
      <w:pPr>
        <w:pStyle w:val="a4"/>
        <w:numPr>
          <w:ilvl w:val="1"/>
          <w:numId w:val="59"/>
        </w:numPr>
        <w:tabs>
          <w:tab w:val="left" w:pos="1087"/>
        </w:tabs>
        <w:spacing w:line="364" w:lineRule="auto"/>
        <w:ind w:right="6943" w:firstLine="0"/>
        <w:rPr>
          <w:sz w:val="21"/>
          <w:lang w:eastAsia="zh-CN"/>
        </w:rPr>
      </w:pPr>
      <w:r>
        <w:rPr>
          <w:spacing w:val="-5"/>
          <w:sz w:val="21"/>
          <w:lang w:eastAsia="zh-CN"/>
        </w:rPr>
        <w:t>形而上学唯物主义</w:t>
      </w:r>
      <w:r>
        <w:rPr>
          <w:rFonts w:ascii="Times New Roman" w:eastAsia="Times New Roman"/>
          <w:sz w:val="21"/>
          <w:lang w:eastAsia="zh-CN"/>
        </w:rPr>
        <w:t>B</w:t>
      </w:r>
      <w:r>
        <w:rPr>
          <w:spacing w:val="-2"/>
          <w:sz w:val="21"/>
          <w:lang w:eastAsia="zh-CN"/>
        </w:rPr>
        <w:t>．辩证唯物主义</w:t>
      </w:r>
      <w:r>
        <w:rPr>
          <w:rFonts w:ascii="Times New Roman" w:eastAsia="Times New Roman"/>
          <w:spacing w:val="-2"/>
          <w:sz w:val="21"/>
          <w:lang w:eastAsia="zh-CN"/>
        </w:rPr>
        <w:t>C</w:t>
      </w:r>
      <w:r>
        <w:rPr>
          <w:spacing w:val="-3"/>
          <w:sz w:val="21"/>
          <w:lang w:eastAsia="zh-CN"/>
        </w:rPr>
        <w:t>．主观唯心主义</w:t>
      </w:r>
      <w:r>
        <w:rPr>
          <w:rFonts w:ascii="Times New Roman" w:eastAsia="Times New Roman"/>
          <w:spacing w:val="-3"/>
          <w:sz w:val="21"/>
          <w:lang w:eastAsia="zh-CN"/>
        </w:rPr>
        <w:t>D</w:t>
      </w:r>
      <w:r>
        <w:rPr>
          <w:spacing w:val="-5"/>
          <w:sz w:val="21"/>
          <w:lang w:eastAsia="zh-CN"/>
        </w:rPr>
        <w:t>．形而上学唯心主义</w:t>
      </w:r>
    </w:p>
    <w:p w14:paraId="3232A781" w14:textId="77777777" w:rsidR="004A70C5" w:rsidRDefault="00A26C95">
      <w:pPr>
        <w:pStyle w:val="a4"/>
        <w:numPr>
          <w:ilvl w:val="0"/>
          <w:numId w:val="59"/>
        </w:numPr>
        <w:tabs>
          <w:tab w:val="left" w:pos="1039"/>
        </w:tabs>
        <w:spacing w:before="58" w:line="364" w:lineRule="auto"/>
        <w:ind w:right="733" w:firstLine="0"/>
        <w:rPr>
          <w:sz w:val="21"/>
          <w:lang w:eastAsia="zh-CN"/>
        </w:rPr>
      </w:pPr>
      <w:r>
        <w:rPr>
          <w:spacing w:val="-3"/>
          <w:sz w:val="21"/>
          <w:lang w:eastAsia="zh-CN"/>
        </w:rPr>
        <w:t>通过互联网，有人发起</w:t>
      </w:r>
      <w:r>
        <w:rPr>
          <w:rFonts w:ascii="Times New Roman" w:eastAsia="Times New Roman" w:hAnsi="Times New Roman"/>
          <w:sz w:val="21"/>
          <w:lang w:eastAsia="zh-CN"/>
        </w:rPr>
        <w:t>“</w:t>
      </w:r>
      <w:r>
        <w:rPr>
          <w:spacing w:val="-2"/>
          <w:sz w:val="21"/>
          <w:lang w:eastAsia="zh-CN"/>
        </w:rPr>
        <w:t>超能力</w:t>
      </w:r>
      <w:r>
        <w:rPr>
          <w:rFonts w:ascii="Times New Roman" w:eastAsia="Times New Roman" w:hAnsi="Times New Roman"/>
          <w:sz w:val="21"/>
          <w:lang w:eastAsia="zh-CN"/>
        </w:rPr>
        <w:t>”</w:t>
      </w:r>
      <w:r>
        <w:rPr>
          <w:spacing w:val="-3"/>
          <w:sz w:val="21"/>
          <w:lang w:eastAsia="zh-CN"/>
        </w:rPr>
        <w:t>的培训课程，教授学员利用</w:t>
      </w:r>
      <w:r>
        <w:rPr>
          <w:rFonts w:ascii="Times New Roman" w:eastAsia="Times New Roman" w:hAnsi="Times New Roman"/>
          <w:spacing w:val="-3"/>
          <w:sz w:val="21"/>
          <w:lang w:eastAsia="zh-CN"/>
        </w:rPr>
        <w:t>“</w:t>
      </w:r>
      <w:commentRangeStart w:id="15"/>
      <w:r>
        <w:rPr>
          <w:spacing w:val="-3"/>
          <w:sz w:val="21"/>
          <w:lang w:eastAsia="zh-CN"/>
        </w:rPr>
        <w:t>本我的意念</w:t>
      </w:r>
      <w:commentRangeEnd w:id="15"/>
      <w:r w:rsidR="00017A72">
        <w:rPr>
          <w:rStyle w:val="aa"/>
        </w:rPr>
        <w:commentReference w:id="15"/>
      </w:r>
      <w:r>
        <w:rPr>
          <w:rFonts w:ascii="Times New Roman" w:eastAsia="Times New Roman" w:hAnsi="Times New Roman"/>
          <w:spacing w:val="-3"/>
          <w:sz w:val="21"/>
          <w:lang w:eastAsia="zh-CN"/>
        </w:rPr>
        <w:t>”</w:t>
      </w:r>
      <w:r>
        <w:rPr>
          <w:spacing w:val="-2"/>
          <w:sz w:val="21"/>
          <w:lang w:eastAsia="zh-CN"/>
        </w:rPr>
        <w:t>来移动物体的</w:t>
      </w:r>
      <w:r>
        <w:rPr>
          <w:spacing w:val="-3"/>
          <w:sz w:val="21"/>
          <w:lang w:eastAsia="zh-CN"/>
        </w:rPr>
        <w:lastRenderedPageBreak/>
        <w:t>位置，甚至直接改变物质结构。这是信奉</w:t>
      </w:r>
    </w:p>
    <w:p w14:paraId="5C50C240" w14:textId="77777777" w:rsidR="004A70C5" w:rsidRDefault="00A26C95">
      <w:pPr>
        <w:pStyle w:val="a4"/>
        <w:numPr>
          <w:ilvl w:val="1"/>
          <w:numId w:val="59"/>
        </w:numPr>
        <w:tabs>
          <w:tab w:val="left" w:pos="1087"/>
        </w:tabs>
        <w:spacing w:line="364" w:lineRule="auto"/>
        <w:ind w:right="5064" w:firstLine="0"/>
        <w:rPr>
          <w:sz w:val="21"/>
          <w:lang w:eastAsia="zh-CN"/>
        </w:rPr>
      </w:pPr>
      <w:r>
        <w:rPr>
          <w:spacing w:val="-3"/>
          <w:sz w:val="21"/>
          <w:lang w:eastAsia="zh-CN"/>
        </w:rPr>
        <w:t>精神主宰客观物质世界的主观唯心论</w:t>
      </w:r>
      <w:r>
        <w:rPr>
          <w:rFonts w:ascii="Times New Roman" w:eastAsia="Times New Roman"/>
          <w:spacing w:val="-3"/>
          <w:sz w:val="21"/>
          <w:lang w:eastAsia="zh-CN"/>
        </w:rPr>
        <w:t>B</w:t>
      </w:r>
      <w:r>
        <w:rPr>
          <w:spacing w:val="-4"/>
          <w:sz w:val="21"/>
          <w:lang w:eastAsia="zh-CN"/>
        </w:rPr>
        <w:t>．精神是脱离人脑独立存在的客观唯心论</w:t>
      </w:r>
      <w:r>
        <w:rPr>
          <w:rFonts w:ascii="Times New Roman" w:eastAsia="Times New Roman"/>
          <w:sz w:val="21"/>
          <w:lang w:eastAsia="zh-CN"/>
        </w:rPr>
        <w:t>C</w:t>
      </w:r>
      <w:r>
        <w:rPr>
          <w:spacing w:val="-3"/>
          <w:sz w:val="21"/>
          <w:lang w:eastAsia="zh-CN"/>
        </w:rPr>
        <w:t>．人的思想是特殊物质的机械唯物主义</w:t>
      </w:r>
      <w:r>
        <w:rPr>
          <w:rFonts w:ascii="Times New Roman" w:eastAsia="Times New Roman"/>
          <w:spacing w:val="-3"/>
          <w:sz w:val="21"/>
          <w:lang w:eastAsia="zh-CN"/>
        </w:rPr>
        <w:t>D</w:t>
      </w:r>
      <w:r>
        <w:rPr>
          <w:spacing w:val="-3"/>
          <w:sz w:val="21"/>
          <w:lang w:eastAsia="zh-CN"/>
        </w:rPr>
        <w:t>．人具有主观能动性的辩证唯物主义</w:t>
      </w:r>
    </w:p>
    <w:p w14:paraId="2138E88B" w14:textId="77777777" w:rsidR="004A70C5" w:rsidRDefault="004A70C5">
      <w:pPr>
        <w:pStyle w:val="a3"/>
        <w:ind w:left="0"/>
        <w:rPr>
          <w:sz w:val="28"/>
          <w:lang w:eastAsia="zh-CN"/>
        </w:rPr>
      </w:pPr>
    </w:p>
    <w:p w14:paraId="1F3DE76D" w14:textId="77777777" w:rsidR="004A70C5" w:rsidRDefault="00A26C95">
      <w:pPr>
        <w:pStyle w:val="a4"/>
        <w:numPr>
          <w:ilvl w:val="0"/>
          <w:numId w:val="59"/>
        </w:numPr>
        <w:tabs>
          <w:tab w:val="left" w:pos="1041"/>
        </w:tabs>
        <w:spacing w:line="364" w:lineRule="auto"/>
        <w:ind w:right="736" w:firstLine="0"/>
        <w:rPr>
          <w:sz w:val="21"/>
          <w:lang w:eastAsia="zh-CN"/>
        </w:rPr>
      </w:pPr>
      <w:r>
        <w:rPr>
          <w:sz w:val="21"/>
          <w:lang w:eastAsia="zh-CN"/>
        </w:rPr>
        <w:t>恩格斯指出：</w:t>
      </w:r>
      <w:r>
        <w:rPr>
          <w:rFonts w:ascii="Times New Roman" w:eastAsia="Times New Roman" w:hAnsi="Times New Roman"/>
          <w:sz w:val="21"/>
          <w:lang w:eastAsia="zh-CN"/>
        </w:rPr>
        <w:t>“</w:t>
      </w:r>
      <w:r>
        <w:rPr>
          <w:spacing w:val="-1"/>
          <w:sz w:val="21"/>
          <w:lang w:eastAsia="zh-CN"/>
        </w:rPr>
        <w:t>物、物质无非是各种物的总和，而这个概念就是从这一总和中抽象出来</w:t>
      </w:r>
      <w:r>
        <w:rPr>
          <w:sz w:val="21"/>
          <w:lang w:eastAsia="zh-CN"/>
        </w:rPr>
        <w:t>的。</w:t>
      </w:r>
      <w:r>
        <w:rPr>
          <w:rFonts w:ascii="Times New Roman" w:eastAsia="Times New Roman" w:hAnsi="Times New Roman"/>
          <w:spacing w:val="-3"/>
          <w:sz w:val="21"/>
          <w:lang w:eastAsia="zh-CN"/>
        </w:rPr>
        <w:t>”</w:t>
      </w:r>
      <w:r>
        <w:rPr>
          <w:spacing w:val="-3"/>
          <w:sz w:val="21"/>
          <w:lang w:eastAsia="zh-CN"/>
        </w:rPr>
        <w:t>这就是说，自然科学关于具体的物质形态和物质结构与哲学物质概念之间的</w:t>
      </w:r>
      <w:commentRangeStart w:id="16"/>
      <w:r>
        <w:rPr>
          <w:spacing w:val="-3"/>
          <w:sz w:val="21"/>
          <w:lang w:eastAsia="zh-CN"/>
        </w:rPr>
        <w:t>关系</w:t>
      </w:r>
      <w:commentRangeEnd w:id="16"/>
      <w:r w:rsidR="00017A72">
        <w:rPr>
          <w:rStyle w:val="aa"/>
        </w:rPr>
        <w:commentReference w:id="16"/>
      </w:r>
      <w:r>
        <w:rPr>
          <w:spacing w:val="-3"/>
          <w:sz w:val="21"/>
          <w:lang w:eastAsia="zh-CN"/>
        </w:rPr>
        <w:t>是</w:t>
      </w:r>
      <w:r>
        <w:rPr>
          <w:rFonts w:ascii="Times New Roman" w:eastAsia="Times New Roman" w:hAnsi="Times New Roman"/>
          <w:spacing w:val="-3"/>
          <w:sz w:val="21"/>
          <w:lang w:eastAsia="zh-CN"/>
        </w:rPr>
        <w:t>A</w:t>
      </w:r>
      <w:r>
        <w:rPr>
          <w:spacing w:val="-3"/>
          <w:sz w:val="21"/>
          <w:lang w:eastAsia="zh-CN"/>
        </w:rPr>
        <w:t>．个性与共性的关系</w:t>
      </w:r>
    </w:p>
    <w:p w14:paraId="24E40CA7" w14:textId="77777777" w:rsidR="004A70C5" w:rsidRDefault="00A26C95">
      <w:pPr>
        <w:pStyle w:val="a3"/>
        <w:spacing w:line="364" w:lineRule="auto"/>
        <w:ind w:right="6943"/>
        <w:jc w:val="both"/>
        <w:rPr>
          <w:lang w:eastAsia="zh-CN"/>
        </w:rPr>
      </w:pPr>
      <w:r>
        <w:rPr>
          <w:rFonts w:ascii="Times New Roman" w:eastAsia="Times New Roman"/>
          <w:lang w:eastAsia="zh-CN"/>
        </w:rPr>
        <w:t>B</w:t>
      </w:r>
      <w:r>
        <w:rPr>
          <w:lang w:eastAsia="zh-CN"/>
        </w:rPr>
        <w:t>．形式与内容的关系</w:t>
      </w:r>
      <w:r>
        <w:rPr>
          <w:rFonts w:ascii="Times New Roman" w:eastAsia="Times New Roman"/>
          <w:lang w:eastAsia="zh-CN"/>
        </w:rPr>
        <w:t>C</w:t>
      </w:r>
      <w:r>
        <w:rPr>
          <w:lang w:eastAsia="zh-CN"/>
        </w:rPr>
        <w:t>．要素与系统的关系</w:t>
      </w:r>
      <w:r>
        <w:rPr>
          <w:rFonts w:ascii="Times New Roman" w:eastAsia="Times New Roman"/>
          <w:lang w:eastAsia="zh-CN"/>
        </w:rPr>
        <w:t>D</w:t>
      </w:r>
      <w:r>
        <w:rPr>
          <w:lang w:eastAsia="zh-CN"/>
        </w:rPr>
        <w:t>．现象与本质的关系</w:t>
      </w:r>
    </w:p>
    <w:p w14:paraId="5BC62427" w14:textId="77777777" w:rsidR="004A70C5" w:rsidRDefault="004A70C5">
      <w:pPr>
        <w:pStyle w:val="a3"/>
        <w:spacing w:before="1"/>
        <w:ind w:left="0"/>
        <w:rPr>
          <w:sz w:val="28"/>
          <w:lang w:eastAsia="zh-CN"/>
        </w:rPr>
      </w:pPr>
    </w:p>
    <w:p w14:paraId="5B65E2EE" w14:textId="77777777" w:rsidR="004A70C5" w:rsidRDefault="00A26C95">
      <w:pPr>
        <w:pStyle w:val="a4"/>
        <w:numPr>
          <w:ilvl w:val="0"/>
          <w:numId w:val="58"/>
        </w:numPr>
        <w:tabs>
          <w:tab w:val="left" w:pos="1041"/>
        </w:tabs>
        <w:spacing w:line="364" w:lineRule="auto"/>
        <w:ind w:right="735" w:firstLine="0"/>
        <w:jc w:val="both"/>
        <w:rPr>
          <w:sz w:val="21"/>
          <w:lang w:eastAsia="zh-CN"/>
        </w:rPr>
      </w:pPr>
      <w:r>
        <w:rPr>
          <w:sz w:val="21"/>
          <w:lang w:eastAsia="zh-CN"/>
        </w:rPr>
        <w:t>马克思说：</w:t>
      </w:r>
      <w:r>
        <w:rPr>
          <w:rFonts w:ascii="Times New Roman" w:eastAsia="Times New Roman" w:hAnsi="Times New Roman"/>
          <w:sz w:val="21"/>
          <w:lang w:eastAsia="zh-CN"/>
        </w:rPr>
        <w:t>“</w:t>
      </w:r>
      <w:r>
        <w:rPr>
          <w:spacing w:val="-1"/>
          <w:sz w:val="21"/>
          <w:lang w:eastAsia="zh-CN"/>
        </w:rPr>
        <w:t>人在劳动过程结束时得到的结果，在这个过程开始时就已经在劳动者的表</w:t>
      </w:r>
      <w:r>
        <w:rPr>
          <w:spacing w:val="-3"/>
          <w:sz w:val="21"/>
          <w:lang w:eastAsia="zh-CN"/>
        </w:rPr>
        <w:t>象中存在着，即已经观念地存在着。</w:t>
      </w:r>
      <w:r>
        <w:rPr>
          <w:rFonts w:ascii="Times New Roman" w:eastAsia="Times New Roman" w:hAnsi="Times New Roman"/>
          <w:sz w:val="21"/>
          <w:lang w:eastAsia="zh-CN"/>
        </w:rPr>
        <w:t>”</w:t>
      </w:r>
      <w:r>
        <w:rPr>
          <w:spacing w:val="-4"/>
          <w:sz w:val="21"/>
          <w:lang w:eastAsia="zh-CN"/>
        </w:rPr>
        <w:t>人的活动的整个过程，就是围绕着</w:t>
      </w:r>
      <w:r>
        <w:rPr>
          <w:rFonts w:ascii="Times New Roman" w:eastAsia="Times New Roman" w:hAnsi="Times New Roman"/>
          <w:sz w:val="21"/>
          <w:lang w:eastAsia="zh-CN"/>
        </w:rPr>
        <w:t>“</w:t>
      </w:r>
      <w:r>
        <w:rPr>
          <w:spacing w:val="-3"/>
          <w:sz w:val="21"/>
          <w:lang w:eastAsia="zh-CN"/>
        </w:rPr>
        <w:t>观念地存在着</w:t>
      </w:r>
      <w:r>
        <w:rPr>
          <w:rFonts w:ascii="Times New Roman" w:eastAsia="Times New Roman" w:hAnsi="Times New Roman"/>
          <w:spacing w:val="-3"/>
          <w:sz w:val="21"/>
          <w:lang w:eastAsia="zh-CN"/>
        </w:rPr>
        <w:t>”</w:t>
      </w:r>
      <w:r>
        <w:rPr>
          <w:sz w:val="21"/>
          <w:lang w:eastAsia="zh-CN"/>
        </w:rPr>
        <w:t>的</w:t>
      </w:r>
      <w:r>
        <w:rPr>
          <w:spacing w:val="-3"/>
          <w:sz w:val="21"/>
          <w:lang w:eastAsia="zh-CN"/>
        </w:rPr>
        <w:t>目标和蓝图而进行的。这</w:t>
      </w:r>
      <w:commentRangeStart w:id="17"/>
      <w:r>
        <w:rPr>
          <w:spacing w:val="-3"/>
          <w:sz w:val="21"/>
          <w:lang w:eastAsia="zh-CN"/>
        </w:rPr>
        <w:t>说明</w:t>
      </w:r>
      <w:commentRangeEnd w:id="17"/>
      <w:r w:rsidR="00096161">
        <w:rPr>
          <w:rStyle w:val="aa"/>
        </w:rPr>
        <w:commentReference w:id="17"/>
      </w:r>
    </w:p>
    <w:p w14:paraId="6EBF9A7A" w14:textId="77777777" w:rsidR="004A70C5" w:rsidRDefault="00A26C95">
      <w:pPr>
        <w:pStyle w:val="a4"/>
        <w:numPr>
          <w:ilvl w:val="1"/>
          <w:numId w:val="58"/>
        </w:numPr>
        <w:tabs>
          <w:tab w:val="left" w:pos="1087"/>
        </w:tabs>
        <w:ind w:hanging="367"/>
        <w:rPr>
          <w:sz w:val="21"/>
        </w:rPr>
      </w:pPr>
      <w:proofErr w:type="spellStart"/>
      <w:r>
        <w:rPr>
          <w:spacing w:val="-3"/>
          <w:sz w:val="21"/>
        </w:rPr>
        <w:t>意识具有能动作用</w:t>
      </w:r>
      <w:proofErr w:type="spellEnd"/>
    </w:p>
    <w:p w14:paraId="4796283D" w14:textId="77777777" w:rsidR="004A70C5" w:rsidRDefault="00A26C95">
      <w:pPr>
        <w:pStyle w:val="a4"/>
        <w:numPr>
          <w:ilvl w:val="1"/>
          <w:numId w:val="58"/>
        </w:numPr>
        <w:tabs>
          <w:tab w:val="left" w:pos="1075"/>
        </w:tabs>
        <w:spacing w:before="139" w:line="367" w:lineRule="auto"/>
        <w:ind w:left="720" w:right="6115" w:firstLine="0"/>
        <w:rPr>
          <w:sz w:val="21"/>
          <w:lang w:eastAsia="zh-CN"/>
        </w:rPr>
      </w:pPr>
      <w:r>
        <w:rPr>
          <w:spacing w:val="-4"/>
          <w:sz w:val="21"/>
          <w:lang w:eastAsia="zh-CN"/>
        </w:rPr>
        <w:t>人比动物有着更好的记忆力</w:t>
      </w:r>
      <w:r>
        <w:rPr>
          <w:rFonts w:ascii="Times New Roman" w:eastAsia="Times New Roman"/>
          <w:sz w:val="21"/>
          <w:lang w:eastAsia="zh-CN"/>
        </w:rPr>
        <w:t>C</w:t>
      </w:r>
      <w:r>
        <w:rPr>
          <w:spacing w:val="-3"/>
          <w:sz w:val="21"/>
          <w:lang w:eastAsia="zh-CN"/>
        </w:rPr>
        <w:t>．观念的作用不能忽略</w:t>
      </w:r>
    </w:p>
    <w:p w14:paraId="669297FB" w14:textId="77777777" w:rsidR="004A70C5" w:rsidRDefault="00A26C95">
      <w:pPr>
        <w:pStyle w:val="a3"/>
        <w:spacing w:line="264" w:lineRule="exact"/>
        <w:rPr>
          <w:lang w:eastAsia="zh-CN"/>
        </w:rPr>
      </w:pPr>
      <w:r>
        <w:rPr>
          <w:rFonts w:ascii="Times New Roman" w:eastAsia="Times New Roman"/>
          <w:lang w:eastAsia="zh-CN"/>
        </w:rPr>
        <w:t>D</w:t>
      </w:r>
      <w:r>
        <w:rPr>
          <w:lang w:eastAsia="zh-CN"/>
        </w:rPr>
        <w:t>．人的劳动过程就是意识的过程</w:t>
      </w:r>
    </w:p>
    <w:p w14:paraId="20DD60A3" w14:textId="77777777" w:rsidR="004A70C5" w:rsidRDefault="004A70C5">
      <w:pPr>
        <w:pStyle w:val="a3"/>
        <w:ind w:left="0"/>
        <w:rPr>
          <w:sz w:val="22"/>
          <w:lang w:eastAsia="zh-CN"/>
        </w:rPr>
      </w:pPr>
    </w:p>
    <w:p w14:paraId="67D108A2" w14:textId="77777777" w:rsidR="004A70C5" w:rsidRDefault="004A70C5">
      <w:pPr>
        <w:pStyle w:val="a3"/>
        <w:spacing w:before="1"/>
        <w:ind w:left="0"/>
        <w:rPr>
          <w:sz w:val="17"/>
          <w:lang w:eastAsia="zh-CN"/>
        </w:rPr>
      </w:pPr>
    </w:p>
    <w:p w14:paraId="59450A43" w14:textId="2C03076C" w:rsidR="004A70C5" w:rsidRDefault="00A26C95">
      <w:pPr>
        <w:pStyle w:val="a4"/>
        <w:numPr>
          <w:ilvl w:val="0"/>
          <w:numId w:val="57"/>
        </w:numPr>
        <w:tabs>
          <w:tab w:val="left" w:pos="1137"/>
        </w:tabs>
        <w:spacing w:before="1" w:line="364" w:lineRule="auto"/>
        <w:ind w:right="733" w:firstLine="0"/>
        <w:jc w:val="both"/>
        <w:rPr>
          <w:sz w:val="21"/>
        </w:rPr>
      </w:pPr>
      <w:r>
        <w:rPr>
          <w:spacing w:val="-4"/>
          <w:sz w:val="21"/>
          <w:lang w:eastAsia="zh-CN"/>
        </w:rPr>
        <w:t>在二维平面上模拟三维空间效果一直是人类视觉艺术的焦点问题，</w:t>
      </w:r>
      <w:r>
        <w:rPr>
          <w:rFonts w:ascii="Times New Roman" w:eastAsia="Times New Roman"/>
          <w:spacing w:val="-7"/>
          <w:sz w:val="21"/>
          <w:lang w:eastAsia="zh-CN"/>
        </w:rPr>
        <w:t>3D</w:t>
      </w:r>
      <w:r>
        <w:rPr>
          <w:spacing w:val="-3"/>
          <w:sz w:val="21"/>
          <w:lang w:eastAsia="zh-CN"/>
        </w:rPr>
        <w:t>街头地画可看作</w:t>
      </w:r>
      <w:r>
        <w:rPr>
          <w:spacing w:val="-8"/>
          <w:sz w:val="21"/>
          <w:lang w:eastAsia="zh-CN"/>
        </w:rPr>
        <w:t>这一艺术逻辑在当代的重要发展和延伸。所谓</w:t>
      </w:r>
      <w:r>
        <w:rPr>
          <w:rFonts w:ascii="Times New Roman" w:eastAsia="Times New Roman"/>
          <w:sz w:val="21"/>
          <w:lang w:eastAsia="zh-CN"/>
        </w:rPr>
        <w:t>3D</w:t>
      </w:r>
      <w:r>
        <w:rPr>
          <w:spacing w:val="-8"/>
          <w:sz w:val="21"/>
          <w:lang w:eastAsia="zh-CN"/>
        </w:rPr>
        <w:t>街头地画，顾名思义就是将画作展示于地</w:t>
      </w:r>
      <w:r>
        <w:rPr>
          <w:spacing w:val="-9"/>
          <w:sz w:val="21"/>
          <w:lang w:eastAsia="zh-CN"/>
        </w:rPr>
        <w:t>上以求得立体的艺术效果。它以室外地面为媒介，利用平面透视的原理，制造出视觉上的</w:t>
      </w:r>
      <w:r>
        <w:rPr>
          <w:spacing w:val="-1"/>
          <w:sz w:val="21"/>
          <w:lang w:eastAsia="zh-CN"/>
        </w:rPr>
        <w:t>虚拟立体效果，令参观者有一种身临其境的感觉。景物立体、细腻、逼真，往往能达到以假乱真的艺术效果。虽然画是二维的，只是三维现实空间中实际物体的一部分，而人脑则</w:t>
      </w:r>
      <w:r>
        <w:rPr>
          <w:spacing w:val="-3"/>
          <w:sz w:val="21"/>
          <w:lang w:eastAsia="zh-CN"/>
        </w:rPr>
        <w:t>通过这个部分将其想象成完整情形。</w:t>
      </w:r>
      <w:commentRangeStart w:id="18"/>
      <w:proofErr w:type="spellStart"/>
      <w:r>
        <w:rPr>
          <w:spacing w:val="-3"/>
          <w:sz w:val="21"/>
        </w:rPr>
        <w:t>这表明</w:t>
      </w:r>
      <w:commentRangeEnd w:id="18"/>
      <w:proofErr w:type="spellEnd"/>
      <w:r w:rsidR="00096161">
        <w:rPr>
          <w:rStyle w:val="aa"/>
        </w:rPr>
        <w:commentReference w:id="18"/>
      </w:r>
    </w:p>
    <w:p w14:paraId="48A79D42" w14:textId="77777777" w:rsidR="004A70C5" w:rsidRDefault="00A26C95">
      <w:pPr>
        <w:pStyle w:val="a4"/>
        <w:numPr>
          <w:ilvl w:val="1"/>
          <w:numId w:val="57"/>
        </w:numPr>
        <w:tabs>
          <w:tab w:val="left" w:pos="1087"/>
        </w:tabs>
        <w:spacing w:line="266" w:lineRule="exact"/>
        <w:ind w:hanging="367"/>
        <w:rPr>
          <w:sz w:val="21"/>
        </w:rPr>
      </w:pPr>
      <w:proofErr w:type="spellStart"/>
      <w:r>
        <w:rPr>
          <w:spacing w:val="-3"/>
          <w:sz w:val="21"/>
        </w:rPr>
        <w:t>空间具有三维性</w:t>
      </w:r>
      <w:proofErr w:type="spellEnd"/>
    </w:p>
    <w:p w14:paraId="6148BC8C" w14:textId="77777777" w:rsidR="004A70C5" w:rsidRDefault="00A26C95">
      <w:pPr>
        <w:pStyle w:val="a4"/>
        <w:numPr>
          <w:ilvl w:val="1"/>
          <w:numId w:val="57"/>
        </w:numPr>
        <w:tabs>
          <w:tab w:val="left" w:pos="1075"/>
        </w:tabs>
        <w:spacing w:before="138" w:line="364" w:lineRule="auto"/>
        <w:ind w:left="720" w:right="5904" w:firstLine="0"/>
        <w:rPr>
          <w:sz w:val="21"/>
          <w:lang w:eastAsia="zh-CN"/>
        </w:rPr>
      </w:pPr>
      <w:r>
        <w:rPr>
          <w:spacing w:val="-4"/>
          <w:sz w:val="21"/>
          <w:lang w:eastAsia="zh-CN"/>
        </w:rPr>
        <w:t>意识是对客观对象的能动反映</w:t>
      </w:r>
      <w:r>
        <w:rPr>
          <w:rFonts w:ascii="Times New Roman" w:eastAsia="Times New Roman"/>
          <w:sz w:val="21"/>
          <w:lang w:eastAsia="zh-CN"/>
        </w:rPr>
        <w:t>C</w:t>
      </w:r>
      <w:r>
        <w:rPr>
          <w:spacing w:val="-3"/>
          <w:sz w:val="21"/>
          <w:lang w:eastAsia="zh-CN"/>
        </w:rPr>
        <w:t>．意识是人脑产生的特殊物质</w:t>
      </w:r>
      <w:r>
        <w:rPr>
          <w:rFonts w:ascii="Times New Roman" w:eastAsia="Times New Roman"/>
          <w:spacing w:val="-3"/>
          <w:sz w:val="21"/>
          <w:lang w:eastAsia="zh-CN"/>
        </w:rPr>
        <w:t>D</w:t>
      </w:r>
      <w:r>
        <w:rPr>
          <w:spacing w:val="-3"/>
          <w:sz w:val="21"/>
          <w:lang w:eastAsia="zh-CN"/>
        </w:rPr>
        <w:t>．意识具有相对独立性</w:t>
      </w:r>
    </w:p>
    <w:p w14:paraId="3E764351" w14:textId="77777777" w:rsidR="004A70C5" w:rsidRDefault="004A70C5">
      <w:pPr>
        <w:pStyle w:val="a3"/>
        <w:spacing w:before="4"/>
        <w:ind w:left="0"/>
        <w:rPr>
          <w:sz w:val="28"/>
          <w:lang w:eastAsia="zh-CN"/>
        </w:rPr>
      </w:pPr>
    </w:p>
    <w:p w14:paraId="5A0148F3" w14:textId="77777777" w:rsidR="004A70C5" w:rsidRDefault="00A26C95">
      <w:pPr>
        <w:pStyle w:val="a4"/>
        <w:numPr>
          <w:ilvl w:val="0"/>
          <w:numId w:val="56"/>
        </w:numPr>
        <w:tabs>
          <w:tab w:val="left" w:pos="1144"/>
        </w:tabs>
        <w:rPr>
          <w:sz w:val="21"/>
        </w:rPr>
      </w:pPr>
      <w:r>
        <w:rPr>
          <w:rFonts w:ascii="Times New Roman" w:eastAsia="Times New Roman" w:hAnsi="Times New Roman"/>
          <w:spacing w:val="-3"/>
          <w:sz w:val="21"/>
          <w:lang w:eastAsia="zh-CN"/>
        </w:rPr>
        <w:t>“</w:t>
      </w:r>
      <w:r>
        <w:rPr>
          <w:spacing w:val="-3"/>
          <w:sz w:val="21"/>
          <w:lang w:eastAsia="zh-CN"/>
        </w:rPr>
        <w:t>运动应当从它的反面即从静止中找到它的量度。</w:t>
      </w:r>
      <w:r>
        <w:rPr>
          <w:rFonts w:ascii="Times New Roman" w:eastAsia="Times New Roman" w:hAnsi="Times New Roman"/>
          <w:sz w:val="21"/>
        </w:rPr>
        <w:t>”</w:t>
      </w:r>
      <w:proofErr w:type="spellStart"/>
      <w:r>
        <w:rPr>
          <w:spacing w:val="-3"/>
          <w:sz w:val="21"/>
        </w:rPr>
        <w:t>因为</w:t>
      </w:r>
      <w:commentRangeStart w:id="19"/>
      <w:r>
        <w:rPr>
          <w:spacing w:val="-3"/>
          <w:sz w:val="21"/>
        </w:rPr>
        <w:t>静止是</w:t>
      </w:r>
      <w:commentRangeEnd w:id="19"/>
      <w:proofErr w:type="spellEnd"/>
      <w:r w:rsidR="005240D9">
        <w:rPr>
          <w:rStyle w:val="aa"/>
        </w:rPr>
        <w:commentReference w:id="19"/>
      </w:r>
    </w:p>
    <w:p w14:paraId="234974C7" w14:textId="77777777" w:rsidR="004A70C5" w:rsidRDefault="00A26C95">
      <w:pPr>
        <w:pStyle w:val="a4"/>
        <w:numPr>
          <w:ilvl w:val="1"/>
          <w:numId w:val="56"/>
        </w:numPr>
        <w:tabs>
          <w:tab w:val="left" w:pos="1087"/>
        </w:tabs>
        <w:spacing w:before="58"/>
        <w:ind w:hanging="367"/>
        <w:rPr>
          <w:sz w:val="21"/>
          <w:lang w:eastAsia="zh-CN"/>
        </w:rPr>
      </w:pPr>
      <w:r>
        <w:rPr>
          <w:spacing w:val="-3"/>
          <w:sz w:val="21"/>
          <w:lang w:eastAsia="zh-CN"/>
        </w:rPr>
        <w:t>运动的根本属性和存在方式</w:t>
      </w:r>
    </w:p>
    <w:p w14:paraId="5411B276" w14:textId="77777777" w:rsidR="004A70C5" w:rsidRDefault="00A26C95">
      <w:pPr>
        <w:pStyle w:val="a4"/>
        <w:numPr>
          <w:ilvl w:val="1"/>
          <w:numId w:val="56"/>
        </w:numPr>
        <w:tabs>
          <w:tab w:val="left" w:pos="1075"/>
        </w:tabs>
        <w:spacing w:before="139" w:line="364" w:lineRule="auto"/>
        <w:ind w:left="720" w:right="5275" w:firstLine="0"/>
        <w:rPr>
          <w:sz w:val="21"/>
          <w:lang w:eastAsia="zh-CN"/>
        </w:rPr>
      </w:pPr>
      <w:r>
        <w:rPr>
          <w:spacing w:val="-4"/>
          <w:sz w:val="21"/>
          <w:lang w:eastAsia="zh-CN"/>
        </w:rPr>
        <w:t>过去运动的结果和未来运动的出发点</w:t>
      </w:r>
      <w:r>
        <w:rPr>
          <w:rFonts w:ascii="Times New Roman" w:eastAsia="Times New Roman"/>
          <w:sz w:val="21"/>
          <w:lang w:eastAsia="zh-CN"/>
        </w:rPr>
        <w:lastRenderedPageBreak/>
        <w:t>C</w:t>
      </w:r>
      <w:r>
        <w:rPr>
          <w:spacing w:val="-3"/>
          <w:sz w:val="21"/>
          <w:lang w:eastAsia="zh-CN"/>
        </w:rPr>
        <w:t>．运动的原因和根据</w:t>
      </w:r>
    </w:p>
    <w:p w14:paraId="45F82D3D" w14:textId="77777777" w:rsidR="004A70C5" w:rsidRDefault="00A26C95">
      <w:pPr>
        <w:pStyle w:val="a3"/>
        <w:rPr>
          <w:lang w:eastAsia="zh-CN"/>
        </w:rPr>
      </w:pPr>
      <w:r>
        <w:rPr>
          <w:rFonts w:ascii="Times New Roman" w:eastAsia="Times New Roman"/>
          <w:lang w:eastAsia="zh-CN"/>
        </w:rPr>
        <w:t>D</w:t>
      </w:r>
      <w:r>
        <w:rPr>
          <w:lang w:eastAsia="zh-CN"/>
        </w:rPr>
        <w:t>．运动的基础和承担者</w:t>
      </w:r>
    </w:p>
    <w:p w14:paraId="5CEC44DD" w14:textId="77777777" w:rsidR="004A70C5" w:rsidRDefault="004A70C5">
      <w:pPr>
        <w:pStyle w:val="a3"/>
        <w:ind w:left="0"/>
        <w:rPr>
          <w:sz w:val="22"/>
          <w:lang w:eastAsia="zh-CN"/>
        </w:rPr>
      </w:pPr>
    </w:p>
    <w:p w14:paraId="6F1ACBF7" w14:textId="77777777" w:rsidR="004A70C5" w:rsidRDefault="004A70C5">
      <w:pPr>
        <w:pStyle w:val="a3"/>
        <w:spacing w:before="2"/>
        <w:ind w:left="0"/>
        <w:rPr>
          <w:sz w:val="17"/>
          <w:lang w:eastAsia="zh-CN"/>
        </w:rPr>
      </w:pPr>
    </w:p>
    <w:p w14:paraId="720FC255" w14:textId="77777777" w:rsidR="004A70C5" w:rsidRDefault="00A26C95">
      <w:pPr>
        <w:pStyle w:val="a4"/>
        <w:numPr>
          <w:ilvl w:val="0"/>
          <w:numId w:val="55"/>
        </w:numPr>
        <w:tabs>
          <w:tab w:val="left" w:pos="1144"/>
        </w:tabs>
        <w:spacing w:line="364" w:lineRule="auto"/>
        <w:ind w:right="737" w:firstLine="0"/>
        <w:rPr>
          <w:sz w:val="21"/>
          <w:lang w:eastAsia="zh-CN"/>
        </w:rPr>
      </w:pPr>
      <w:r>
        <w:rPr>
          <w:spacing w:val="-1"/>
          <w:sz w:val="21"/>
          <w:lang w:eastAsia="zh-CN"/>
        </w:rPr>
        <w:t>如果不进行施工建设，图纸上的建筑物永远只会存在于图纸中，而绝不会变成现实中</w:t>
      </w:r>
      <w:r>
        <w:rPr>
          <w:spacing w:val="-3"/>
          <w:sz w:val="21"/>
          <w:lang w:eastAsia="zh-CN"/>
        </w:rPr>
        <w:t>的高楼大厦。从哲学的角度来看，是因为实践</w:t>
      </w:r>
      <w:commentRangeStart w:id="20"/>
      <w:r>
        <w:rPr>
          <w:spacing w:val="-3"/>
          <w:sz w:val="21"/>
          <w:lang w:eastAsia="zh-CN"/>
        </w:rPr>
        <w:t>具有</w:t>
      </w:r>
      <w:commentRangeEnd w:id="20"/>
      <w:r w:rsidR="0097516E">
        <w:rPr>
          <w:rStyle w:val="aa"/>
        </w:rPr>
        <w:commentReference w:id="20"/>
      </w:r>
    </w:p>
    <w:p w14:paraId="619F1D9B" w14:textId="77777777" w:rsidR="004A70C5" w:rsidRDefault="00A26C95">
      <w:pPr>
        <w:pStyle w:val="a4"/>
        <w:numPr>
          <w:ilvl w:val="1"/>
          <w:numId w:val="55"/>
        </w:numPr>
        <w:tabs>
          <w:tab w:val="left" w:pos="1087"/>
        </w:tabs>
        <w:spacing w:line="364" w:lineRule="auto"/>
        <w:ind w:right="7574" w:firstLine="0"/>
        <w:jc w:val="both"/>
        <w:rPr>
          <w:sz w:val="21"/>
          <w:lang w:eastAsia="zh-CN"/>
        </w:rPr>
      </w:pPr>
      <w:r>
        <w:rPr>
          <w:spacing w:val="-6"/>
          <w:sz w:val="21"/>
          <w:lang w:eastAsia="zh-CN"/>
        </w:rPr>
        <w:t>社会历史性</w:t>
      </w:r>
      <w:r>
        <w:rPr>
          <w:rFonts w:ascii="Times New Roman" w:eastAsia="Times New Roman"/>
          <w:sz w:val="21"/>
          <w:lang w:eastAsia="zh-CN"/>
        </w:rPr>
        <w:t>B</w:t>
      </w:r>
      <w:r>
        <w:rPr>
          <w:spacing w:val="-2"/>
          <w:sz w:val="21"/>
          <w:lang w:eastAsia="zh-CN"/>
        </w:rPr>
        <w:t>．客观规律性</w:t>
      </w:r>
      <w:r>
        <w:rPr>
          <w:rFonts w:ascii="Times New Roman" w:eastAsia="Times New Roman"/>
          <w:spacing w:val="-2"/>
          <w:sz w:val="21"/>
          <w:lang w:eastAsia="zh-CN"/>
        </w:rPr>
        <w:t>C</w:t>
      </w:r>
      <w:r>
        <w:rPr>
          <w:spacing w:val="-3"/>
          <w:sz w:val="21"/>
          <w:lang w:eastAsia="zh-CN"/>
        </w:rPr>
        <w:t>．自觉能动性</w:t>
      </w:r>
      <w:r>
        <w:rPr>
          <w:rFonts w:ascii="Times New Roman" w:eastAsia="Times New Roman"/>
          <w:spacing w:val="-3"/>
          <w:sz w:val="21"/>
          <w:lang w:eastAsia="zh-CN"/>
        </w:rPr>
        <w:t>D</w:t>
      </w:r>
      <w:r>
        <w:rPr>
          <w:spacing w:val="-5"/>
          <w:sz w:val="21"/>
          <w:lang w:eastAsia="zh-CN"/>
        </w:rPr>
        <w:t>．直接现实性</w:t>
      </w:r>
    </w:p>
    <w:p w14:paraId="303F9E59" w14:textId="77777777" w:rsidR="004A70C5" w:rsidRDefault="004A70C5">
      <w:pPr>
        <w:pStyle w:val="a3"/>
        <w:spacing w:before="1"/>
        <w:ind w:left="0"/>
        <w:rPr>
          <w:sz w:val="28"/>
          <w:lang w:eastAsia="zh-CN"/>
        </w:rPr>
      </w:pPr>
    </w:p>
    <w:p w14:paraId="13AA8A69" w14:textId="77777777" w:rsidR="004A70C5" w:rsidRDefault="00A26C95">
      <w:pPr>
        <w:pStyle w:val="a4"/>
        <w:numPr>
          <w:ilvl w:val="0"/>
          <w:numId w:val="55"/>
        </w:numPr>
        <w:tabs>
          <w:tab w:val="left" w:pos="1144"/>
        </w:tabs>
        <w:spacing w:line="364" w:lineRule="auto"/>
        <w:ind w:right="731" w:firstLine="0"/>
        <w:jc w:val="both"/>
        <w:rPr>
          <w:sz w:val="21"/>
          <w:lang w:eastAsia="zh-CN"/>
        </w:rPr>
      </w:pPr>
      <w:r>
        <w:rPr>
          <w:rFonts w:ascii="Times New Roman" w:eastAsia="Times New Roman" w:hAnsi="Times New Roman"/>
          <w:sz w:val="21"/>
          <w:lang w:eastAsia="zh-CN"/>
        </w:rPr>
        <w:t>“</w:t>
      </w:r>
      <w:r>
        <w:rPr>
          <w:spacing w:val="-5"/>
          <w:sz w:val="21"/>
          <w:lang w:eastAsia="zh-CN"/>
        </w:rPr>
        <w:t>动物仅仅利用外部自然界，简单地通过自身的存在</w:t>
      </w:r>
      <w:proofErr w:type="gramStart"/>
      <w:r>
        <w:rPr>
          <w:spacing w:val="-5"/>
          <w:sz w:val="21"/>
          <w:lang w:eastAsia="zh-CN"/>
        </w:rPr>
        <w:t>在</w:t>
      </w:r>
      <w:proofErr w:type="gramEnd"/>
      <w:r>
        <w:rPr>
          <w:spacing w:val="-5"/>
          <w:sz w:val="21"/>
          <w:lang w:eastAsia="zh-CN"/>
        </w:rPr>
        <w:t>自然界中引起变化；而人则通过</w:t>
      </w:r>
      <w:r>
        <w:rPr>
          <w:spacing w:val="-6"/>
          <w:sz w:val="21"/>
          <w:lang w:eastAsia="zh-CN"/>
        </w:rPr>
        <w:t>他所做出的改变来使自然界为自己的目的服务。</w:t>
      </w:r>
      <w:r>
        <w:rPr>
          <w:rFonts w:ascii="Times New Roman" w:eastAsia="Times New Roman" w:hAnsi="Times New Roman"/>
          <w:sz w:val="21"/>
          <w:lang w:eastAsia="zh-CN"/>
        </w:rPr>
        <w:t>”</w:t>
      </w:r>
      <w:r>
        <w:rPr>
          <w:spacing w:val="-3"/>
          <w:sz w:val="21"/>
          <w:lang w:eastAsia="zh-CN"/>
        </w:rPr>
        <w:t>这表明人类世界和自在世界分化与统一的基础</w:t>
      </w:r>
      <w:commentRangeStart w:id="21"/>
      <w:r>
        <w:rPr>
          <w:spacing w:val="-3"/>
          <w:sz w:val="21"/>
          <w:lang w:eastAsia="zh-CN"/>
        </w:rPr>
        <w:t>是</w:t>
      </w:r>
      <w:commentRangeEnd w:id="21"/>
      <w:r w:rsidR="00B87E33">
        <w:rPr>
          <w:rStyle w:val="aa"/>
        </w:rPr>
        <w:commentReference w:id="21"/>
      </w:r>
    </w:p>
    <w:p w14:paraId="108C9BF7" w14:textId="77777777" w:rsidR="004A70C5" w:rsidRDefault="00A26C95">
      <w:pPr>
        <w:pStyle w:val="a4"/>
        <w:numPr>
          <w:ilvl w:val="1"/>
          <w:numId w:val="55"/>
        </w:numPr>
        <w:tabs>
          <w:tab w:val="left" w:pos="1087"/>
        </w:tabs>
        <w:spacing w:line="364" w:lineRule="auto"/>
        <w:ind w:right="8203" w:firstLine="0"/>
        <w:jc w:val="both"/>
        <w:rPr>
          <w:sz w:val="21"/>
          <w:lang w:eastAsia="zh-CN"/>
        </w:rPr>
      </w:pPr>
      <w:r>
        <w:rPr>
          <w:spacing w:val="-8"/>
          <w:sz w:val="21"/>
          <w:lang w:eastAsia="zh-CN"/>
        </w:rPr>
        <w:t>意识</w:t>
      </w:r>
      <w:r>
        <w:rPr>
          <w:rFonts w:ascii="Times New Roman" w:eastAsia="Times New Roman"/>
          <w:sz w:val="21"/>
          <w:lang w:eastAsia="zh-CN"/>
        </w:rPr>
        <w:t>B</w:t>
      </w:r>
      <w:r>
        <w:rPr>
          <w:sz w:val="21"/>
          <w:lang w:eastAsia="zh-CN"/>
        </w:rPr>
        <w:t>．物质</w:t>
      </w:r>
      <w:r>
        <w:rPr>
          <w:rFonts w:ascii="Times New Roman" w:eastAsia="Times New Roman"/>
          <w:sz w:val="21"/>
          <w:lang w:eastAsia="zh-CN"/>
        </w:rPr>
        <w:t>C</w:t>
      </w:r>
      <w:r>
        <w:rPr>
          <w:sz w:val="21"/>
          <w:lang w:eastAsia="zh-CN"/>
        </w:rPr>
        <w:t>．存在</w:t>
      </w:r>
      <w:r>
        <w:rPr>
          <w:rFonts w:ascii="Times New Roman" w:eastAsia="Times New Roman"/>
          <w:sz w:val="21"/>
          <w:lang w:eastAsia="zh-CN"/>
        </w:rPr>
        <w:t>D</w:t>
      </w:r>
      <w:r>
        <w:rPr>
          <w:spacing w:val="-6"/>
          <w:sz w:val="21"/>
          <w:lang w:eastAsia="zh-CN"/>
        </w:rPr>
        <w:t>．实践</w:t>
      </w:r>
    </w:p>
    <w:p w14:paraId="7D480095" w14:textId="77777777" w:rsidR="004A70C5" w:rsidRDefault="004A70C5">
      <w:pPr>
        <w:pStyle w:val="a3"/>
        <w:spacing w:before="12"/>
        <w:ind w:left="0"/>
        <w:rPr>
          <w:sz w:val="27"/>
          <w:lang w:eastAsia="zh-CN"/>
        </w:rPr>
      </w:pPr>
    </w:p>
    <w:p w14:paraId="4E4B5AA0" w14:textId="77777777" w:rsidR="004A70C5" w:rsidRDefault="00A26C95">
      <w:pPr>
        <w:pStyle w:val="a4"/>
        <w:numPr>
          <w:ilvl w:val="0"/>
          <w:numId w:val="54"/>
        </w:numPr>
        <w:tabs>
          <w:tab w:val="left" w:pos="1144"/>
        </w:tabs>
        <w:spacing w:line="364" w:lineRule="auto"/>
        <w:ind w:right="630" w:firstLine="0"/>
        <w:rPr>
          <w:sz w:val="21"/>
        </w:rPr>
      </w:pPr>
      <w:r>
        <w:rPr>
          <w:sz w:val="21"/>
          <w:lang w:eastAsia="zh-CN"/>
        </w:rPr>
        <w:t>云南省地处我国边陲，气候温暖湿润，是我国少数民族最多的省份。该省经过分析认为，虽然具有资源、气候、区位三大优势，但也有基础产业薄弱、经济结构单一、居民文</w:t>
      </w:r>
      <w:r>
        <w:rPr>
          <w:spacing w:val="-7"/>
          <w:sz w:val="21"/>
          <w:lang w:eastAsia="zh-CN"/>
        </w:rPr>
        <w:t>化素质较低三大劣势。根据这种状况，该省制定了自己的发展战略，即建设绿色经济强省、</w:t>
      </w:r>
      <w:r>
        <w:rPr>
          <w:spacing w:val="-5"/>
          <w:sz w:val="21"/>
          <w:lang w:eastAsia="zh-CN"/>
        </w:rPr>
        <w:t>民族文化大省和中国面向东南亚的国际大通道。</w:t>
      </w:r>
      <w:proofErr w:type="spellStart"/>
      <w:r>
        <w:rPr>
          <w:spacing w:val="-5"/>
          <w:sz w:val="21"/>
        </w:rPr>
        <w:t>云南省制定的这一发展战略，</w:t>
      </w:r>
      <w:commentRangeStart w:id="22"/>
      <w:r>
        <w:rPr>
          <w:spacing w:val="-5"/>
          <w:sz w:val="21"/>
        </w:rPr>
        <w:t>体现了</w:t>
      </w:r>
      <w:commentRangeEnd w:id="22"/>
      <w:proofErr w:type="spellEnd"/>
      <w:r w:rsidR="00B87E33">
        <w:rPr>
          <w:rStyle w:val="aa"/>
        </w:rPr>
        <w:commentReference w:id="22"/>
      </w:r>
    </w:p>
    <w:p w14:paraId="3BE087C3" w14:textId="77777777" w:rsidR="004A70C5" w:rsidRDefault="00A26C95">
      <w:pPr>
        <w:pStyle w:val="a4"/>
        <w:numPr>
          <w:ilvl w:val="1"/>
          <w:numId w:val="54"/>
        </w:numPr>
        <w:tabs>
          <w:tab w:val="left" w:pos="1087"/>
        </w:tabs>
        <w:spacing w:line="367" w:lineRule="auto"/>
        <w:ind w:right="6103" w:firstLine="0"/>
        <w:rPr>
          <w:sz w:val="21"/>
          <w:lang w:eastAsia="zh-CN"/>
        </w:rPr>
      </w:pPr>
      <w:r>
        <w:rPr>
          <w:spacing w:val="-4"/>
          <w:sz w:val="21"/>
          <w:lang w:eastAsia="zh-CN"/>
        </w:rPr>
        <w:t>事物是运动、变化、发展的</w:t>
      </w:r>
      <w:r>
        <w:rPr>
          <w:rFonts w:ascii="Times New Roman" w:eastAsia="Times New Roman"/>
          <w:sz w:val="21"/>
          <w:lang w:eastAsia="zh-CN"/>
        </w:rPr>
        <w:t>B</w:t>
      </w:r>
      <w:r>
        <w:rPr>
          <w:spacing w:val="-3"/>
          <w:sz w:val="21"/>
          <w:lang w:eastAsia="zh-CN"/>
        </w:rPr>
        <w:t>．一切从实际出发，实事求是</w:t>
      </w:r>
    </w:p>
    <w:p w14:paraId="2FC5234D" w14:textId="77777777" w:rsidR="004A70C5" w:rsidRDefault="00A26C95">
      <w:pPr>
        <w:pStyle w:val="a3"/>
        <w:spacing w:line="364" w:lineRule="auto"/>
        <w:ind w:right="5054"/>
        <w:rPr>
          <w:lang w:eastAsia="zh-CN"/>
        </w:rPr>
      </w:pPr>
      <w:r>
        <w:rPr>
          <w:rFonts w:ascii="Times New Roman" w:eastAsia="Times New Roman"/>
          <w:lang w:eastAsia="zh-CN"/>
        </w:rPr>
        <w:t>C</w:t>
      </w:r>
      <w:r>
        <w:rPr>
          <w:lang w:eastAsia="zh-CN"/>
        </w:rPr>
        <w:t>．矛盾的主要方面和次要方面的辩证关系</w:t>
      </w:r>
      <w:r>
        <w:rPr>
          <w:rFonts w:ascii="Times New Roman" w:eastAsia="Times New Roman"/>
          <w:lang w:eastAsia="zh-CN"/>
        </w:rPr>
        <w:t>D</w:t>
      </w:r>
      <w:r>
        <w:rPr>
          <w:lang w:eastAsia="zh-CN"/>
        </w:rPr>
        <w:t>．事物发展过程是前进性和曲折性的统一</w:t>
      </w:r>
    </w:p>
    <w:p w14:paraId="38E8042F" w14:textId="77777777" w:rsidR="004A70C5" w:rsidRDefault="004A70C5">
      <w:pPr>
        <w:pStyle w:val="a3"/>
        <w:spacing w:before="9"/>
        <w:ind w:left="0"/>
        <w:rPr>
          <w:sz w:val="27"/>
          <w:lang w:eastAsia="zh-CN"/>
        </w:rPr>
      </w:pPr>
    </w:p>
    <w:p w14:paraId="37F5564B" w14:textId="77777777" w:rsidR="004A70C5" w:rsidRDefault="00A26C95">
      <w:pPr>
        <w:pStyle w:val="a4"/>
        <w:numPr>
          <w:ilvl w:val="0"/>
          <w:numId w:val="54"/>
        </w:numPr>
        <w:tabs>
          <w:tab w:val="left" w:pos="1144"/>
        </w:tabs>
        <w:spacing w:line="364" w:lineRule="auto"/>
        <w:ind w:right="733" w:firstLine="0"/>
        <w:jc w:val="both"/>
        <w:rPr>
          <w:sz w:val="21"/>
          <w:lang w:eastAsia="zh-CN"/>
        </w:rPr>
      </w:pPr>
      <w:r>
        <w:rPr>
          <w:spacing w:val="-6"/>
          <w:sz w:val="21"/>
          <w:lang w:eastAsia="zh-CN"/>
        </w:rPr>
        <w:t>马克思在《关于费尔巴哈的提纲》中指出：</w:t>
      </w:r>
      <w:r>
        <w:rPr>
          <w:rFonts w:ascii="Times New Roman" w:eastAsia="Times New Roman" w:hAnsi="Times New Roman"/>
          <w:spacing w:val="-6"/>
          <w:sz w:val="21"/>
          <w:lang w:eastAsia="zh-CN"/>
        </w:rPr>
        <w:t>“</w:t>
      </w:r>
      <w:r>
        <w:rPr>
          <w:spacing w:val="-4"/>
          <w:sz w:val="21"/>
          <w:lang w:eastAsia="zh-CN"/>
        </w:rPr>
        <w:t>全部社会生活在本质上是实践的。凡是把</w:t>
      </w:r>
      <w:r>
        <w:rPr>
          <w:spacing w:val="-5"/>
          <w:sz w:val="21"/>
          <w:lang w:eastAsia="zh-CN"/>
        </w:rPr>
        <w:t>理论引向神秘主义的神秘东西，都能在人的实践中以及对这个实践的理解中得到合理的解决。</w:t>
      </w:r>
      <w:r>
        <w:rPr>
          <w:rFonts w:ascii="Times New Roman" w:eastAsia="Times New Roman" w:hAnsi="Times New Roman"/>
          <w:sz w:val="21"/>
          <w:lang w:eastAsia="zh-CN"/>
        </w:rPr>
        <w:t>”</w:t>
      </w:r>
      <w:r>
        <w:rPr>
          <w:spacing w:val="-6"/>
          <w:sz w:val="21"/>
          <w:lang w:eastAsia="zh-CN"/>
        </w:rPr>
        <w:t>人是历史活动的主体，任何历史阶段，人的实践活动都贯穿始终，同时人的实践活动</w:t>
      </w:r>
      <w:r>
        <w:rPr>
          <w:spacing w:val="-4"/>
          <w:sz w:val="21"/>
          <w:lang w:eastAsia="zh-CN"/>
        </w:rPr>
        <w:t>又受一定历史条件的制约。这体现了实践</w:t>
      </w:r>
      <w:commentRangeStart w:id="23"/>
      <w:r>
        <w:rPr>
          <w:spacing w:val="-4"/>
          <w:sz w:val="21"/>
          <w:lang w:eastAsia="zh-CN"/>
        </w:rPr>
        <w:t>具有</w:t>
      </w:r>
      <w:commentRangeEnd w:id="23"/>
      <w:r w:rsidR="00977B26">
        <w:rPr>
          <w:rStyle w:val="aa"/>
        </w:rPr>
        <w:commentReference w:id="23"/>
      </w:r>
    </w:p>
    <w:p w14:paraId="59FC3F34" w14:textId="77777777" w:rsidR="004A70C5" w:rsidRDefault="00A26C95">
      <w:pPr>
        <w:pStyle w:val="a4"/>
        <w:numPr>
          <w:ilvl w:val="1"/>
          <w:numId w:val="54"/>
        </w:numPr>
        <w:tabs>
          <w:tab w:val="left" w:pos="1087"/>
        </w:tabs>
        <w:spacing w:line="268" w:lineRule="exact"/>
        <w:ind w:left="1086" w:hanging="367"/>
        <w:rPr>
          <w:sz w:val="21"/>
        </w:rPr>
      </w:pPr>
      <w:proofErr w:type="spellStart"/>
      <w:r>
        <w:rPr>
          <w:spacing w:val="-3"/>
          <w:sz w:val="21"/>
        </w:rPr>
        <w:t>直接现实性</w:t>
      </w:r>
      <w:proofErr w:type="spellEnd"/>
    </w:p>
    <w:p w14:paraId="68DDD112" w14:textId="77777777" w:rsidR="004A70C5" w:rsidRDefault="00A26C95">
      <w:pPr>
        <w:pStyle w:val="a4"/>
        <w:numPr>
          <w:ilvl w:val="1"/>
          <w:numId w:val="54"/>
        </w:numPr>
        <w:tabs>
          <w:tab w:val="left" w:pos="1075"/>
        </w:tabs>
        <w:spacing w:before="58" w:line="364" w:lineRule="auto"/>
        <w:ind w:right="7574" w:firstLine="0"/>
        <w:jc w:val="both"/>
        <w:rPr>
          <w:sz w:val="21"/>
          <w:lang w:eastAsia="zh-CN"/>
        </w:rPr>
      </w:pPr>
      <w:r>
        <w:rPr>
          <w:spacing w:val="-3"/>
          <w:sz w:val="21"/>
          <w:lang w:eastAsia="zh-CN"/>
        </w:rPr>
        <w:t>自觉能动性</w:t>
      </w:r>
      <w:r>
        <w:rPr>
          <w:rFonts w:ascii="Times New Roman" w:eastAsia="Times New Roman"/>
          <w:spacing w:val="-3"/>
          <w:sz w:val="21"/>
          <w:lang w:eastAsia="zh-CN"/>
        </w:rPr>
        <w:t>C</w:t>
      </w:r>
      <w:r>
        <w:rPr>
          <w:spacing w:val="-3"/>
          <w:sz w:val="21"/>
          <w:lang w:eastAsia="zh-CN"/>
        </w:rPr>
        <w:t>．社会历史性</w:t>
      </w:r>
      <w:r>
        <w:rPr>
          <w:rFonts w:ascii="Times New Roman" w:eastAsia="Times New Roman"/>
          <w:spacing w:val="-3"/>
          <w:sz w:val="21"/>
          <w:lang w:eastAsia="zh-CN"/>
        </w:rPr>
        <w:t>D</w:t>
      </w:r>
      <w:r>
        <w:rPr>
          <w:spacing w:val="-5"/>
          <w:sz w:val="21"/>
          <w:lang w:eastAsia="zh-CN"/>
        </w:rPr>
        <w:t>．客观物质性</w:t>
      </w:r>
    </w:p>
    <w:p w14:paraId="20AA99D3" w14:textId="77777777" w:rsidR="004A70C5" w:rsidRDefault="004A70C5">
      <w:pPr>
        <w:pStyle w:val="a3"/>
        <w:spacing w:before="3"/>
        <w:ind w:left="0"/>
        <w:rPr>
          <w:sz w:val="28"/>
          <w:lang w:eastAsia="zh-CN"/>
        </w:rPr>
      </w:pPr>
    </w:p>
    <w:p w14:paraId="4BDBF7E9" w14:textId="0B407DC0" w:rsidR="004A70C5" w:rsidRDefault="00A26C95">
      <w:pPr>
        <w:pStyle w:val="a3"/>
        <w:spacing w:line="364" w:lineRule="auto"/>
        <w:ind w:right="731"/>
        <w:jc w:val="both"/>
        <w:rPr>
          <w:lang w:eastAsia="zh-CN"/>
        </w:rPr>
      </w:pPr>
      <w:r>
        <w:rPr>
          <w:rFonts w:ascii="Times New Roman" w:eastAsia="Times New Roman" w:hAnsi="Times New Roman"/>
          <w:lang w:eastAsia="zh-CN"/>
        </w:rPr>
        <w:t>21</w:t>
      </w:r>
      <w:r>
        <w:rPr>
          <w:lang w:eastAsia="zh-CN"/>
        </w:rPr>
        <w:t>．</w:t>
      </w:r>
      <w:r>
        <w:rPr>
          <w:rFonts w:ascii="Times New Roman" w:eastAsia="Times New Roman" w:hAnsi="Times New Roman"/>
          <w:lang w:eastAsia="zh-CN"/>
        </w:rPr>
        <w:t>1968</w:t>
      </w:r>
      <w:r>
        <w:rPr>
          <w:spacing w:val="-3"/>
          <w:lang w:eastAsia="zh-CN"/>
        </w:rPr>
        <w:t>年，斯班</w:t>
      </w:r>
      <w:proofErr w:type="gramStart"/>
      <w:r>
        <w:rPr>
          <w:spacing w:val="-3"/>
          <w:lang w:eastAsia="zh-CN"/>
        </w:rPr>
        <w:t>瑟</w:t>
      </w:r>
      <w:proofErr w:type="gramEnd"/>
      <w:r>
        <w:rPr>
          <w:spacing w:val="-3"/>
          <w:lang w:eastAsia="zh-CN"/>
        </w:rPr>
        <w:t>发明了胶水新配方，但根据新配方研制的胶水粘不牢东西，人们认为</w:t>
      </w:r>
      <w:r>
        <w:rPr>
          <w:spacing w:val="-4"/>
          <w:lang w:eastAsia="zh-CN"/>
        </w:rPr>
        <w:t>这是不成功的发明。几年后，弗雷应用斯班</w:t>
      </w:r>
      <w:proofErr w:type="gramStart"/>
      <w:r>
        <w:rPr>
          <w:spacing w:val="-4"/>
          <w:lang w:eastAsia="zh-CN"/>
        </w:rPr>
        <w:t>瑟</w:t>
      </w:r>
      <w:proofErr w:type="gramEnd"/>
      <w:r>
        <w:rPr>
          <w:spacing w:val="-4"/>
          <w:lang w:eastAsia="zh-CN"/>
        </w:rPr>
        <w:t>的发明成功研制了不干胶记事贴，产品行销</w:t>
      </w:r>
      <w:r>
        <w:rPr>
          <w:lang w:eastAsia="zh-CN"/>
        </w:rPr>
        <w:t>世界各地。把</w:t>
      </w:r>
      <w:r>
        <w:rPr>
          <w:rFonts w:ascii="Times New Roman" w:eastAsia="Times New Roman" w:hAnsi="Times New Roman"/>
          <w:lang w:eastAsia="zh-CN"/>
        </w:rPr>
        <w:t>“</w:t>
      </w:r>
      <w:r>
        <w:rPr>
          <w:lang w:eastAsia="zh-CN"/>
        </w:rPr>
        <w:t>不成功</w:t>
      </w:r>
      <w:r>
        <w:rPr>
          <w:rFonts w:ascii="Times New Roman" w:eastAsia="Times New Roman" w:hAnsi="Times New Roman"/>
          <w:lang w:eastAsia="zh-CN"/>
        </w:rPr>
        <w:t>”</w:t>
      </w:r>
      <w:r>
        <w:rPr>
          <w:lang w:eastAsia="zh-CN"/>
        </w:rPr>
        <w:t>的发明用在合适的地方，成就了成功的创意。这一事例给我们的哲</w:t>
      </w:r>
      <w:r>
        <w:rPr>
          <w:spacing w:val="-1"/>
          <w:lang w:eastAsia="zh-CN"/>
        </w:rPr>
        <w:t>学启示</w:t>
      </w:r>
      <w:commentRangeStart w:id="24"/>
      <w:r>
        <w:rPr>
          <w:spacing w:val="-1"/>
          <w:lang w:eastAsia="zh-CN"/>
        </w:rPr>
        <w:t>是</w:t>
      </w:r>
      <w:commentRangeEnd w:id="24"/>
      <w:r w:rsidR="00977B26">
        <w:rPr>
          <w:rStyle w:val="aa"/>
        </w:rPr>
        <w:commentReference w:id="24"/>
      </w:r>
    </w:p>
    <w:p w14:paraId="50C291B1" w14:textId="4424D51D" w:rsidR="004A70C5" w:rsidRDefault="00A26C95">
      <w:pPr>
        <w:pStyle w:val="a3"/>
        <w:spacing w:line="364" w:lineRule="auto"/>
        <w:ind w:right="4003"/>
        <w:rPr>
          <w:lang w:eastAsia="zh-CN"/>
        </w:rPr>
      </w:pPr>
      <w:r>
        <w:rPr>
          <w:rFonts w:ascii="Times New Roman" w:eastAsia="Times New Roman"/>
          <w:lang w:eastAsia="zh-CN"/>
        </w:rPr>
        <w:t>A</w:t>
      </w:r>
      <w:r>
        <w:rPr>
          <w:spacing w:val="-3"/>
          <w:lang w:eastAsia="zh-CN"/>
        </w:rPr>
        <w:t>．联系是客观的，发明创造就是要消除联系的客观性</w:t>
      </w:r>
      <w:r>
        <w:rPr>
          <w:rFonts w:ascii="Times New Roman" w:eastAsia="Times New Roman"/>
          <w:spacing w:val="-3"/>
          <w:lang w:eastAsia="zh-CN"/>
        </w:rPr>
        <w:t>B</w:t>
      </w:r>
      <w:r>
        <w:rPr>
          <w:spacing w:val="-3"/>
          <w:lang w:eastAsia="zh-CN"/>
        </w:rPr>
        <w:t>．联系是随意的，发明创造可以建立在任何事物之上</w:t>
      </w:r>
      <w:r>
        <w:rPr>
          <w:rFonts w:ascii="Times New Roman" w:eastAsia="Times New Roman"/>
          <w:spacing w:val="-3"/>
          <w:lang w:eastAsia="zh-CN"/>
        </w:rPr>
        <w:t>C</w:t>
      </w:r>
      <w:r>
        <w:rPr>
          <w:spacing w:val="-3"/>
          <w:lang w:eastAsia="zh-CN"/>
        </w:rPr>
        <w:t>．联系是必然的，发明创造要排除事物的偶然性</w:t>
      </w:r>
      <w:r>
        <w:rPr>
          <w:rFonts w:ascii="Times New Roman" w:eastAsia="Times New Roman"/>
          <w:spacing w:val="-3"/>
          <w:lang w:eastAsia="zh-CN"/>
        </w:rPr>
        <w:t>D</w:t>
      </w:r>
      <w:r>
        <w:rPr>
          <w:spacing w:val="-3"/>
          <w:lang w:eastAsia="zh-CN"/>
        </w:rPr>
        <w:t>．联系是具体的，发明创造要把握事物联系的条件</w:t>
      </w:r>
    </w:p>
    <w:p w14:paraId="535C0A4B" w14:textId="77777777" w:rsidR="004A70C5" w:rsidRDefault="004A70C5">
      <w:pPr>
        <w:pStyle w:val="a3"/>
        <w:spacing w:before="12"/>
        <w:ind w:left="0"/>
        <w:rPr>
          <w:sz w:val="15"/>
          <w:lang w:eastAsia="zh-CN"/>
        </w:rPr>
      </w:pPr>
    </w:p>
    <w:p w14:paraId="0D03B4AB" w14:textId="54109360" w:rsidR="004A70C5" w:rsidRDefault="00A26C95">
      <w:pPr>
        <w:pStyle w:val="3"/>
      </w:pPr>
      <w:r>
        <w:t>二</w:t>
      </w:r>
      <w:r w:rsidR="00FC5C0E">
        <w:rPr>
          <w:rFonts w:asciiTheme="minorEastAsia" w:eastAsiaTheme="minorEastAsia" w:hAnsiTheme="minorEastAsia" w:hint="eastAsia"/>
          <w:lang w:eastAsia="zh-CN"/>
        </w:rPr>
        <w:t>、</w:t>
      </w:r>
      <w:proofErr w:type="spellStart"/>
      <w:r>
        <w:t>多项选择题</w:t>
      </w:r>
      <w:proofErr w:type="spellEnd"/>
    </w:p>
    <w:p w14:paraId="6236BA4B" w14:textId="77777777" w:rsidR="004A70C5" w:rsidRDefault="00A26C95">
      <w:pPr>
        <w:pStyle w:val="a4"/>
        <w:numPr>
          <w:ilvl w:val="0"/>
          <w:numId w:val="4"/>
        </w:numPr>
        <w:tabs>
          <w:tab w:val="left" w:pos="1041"/>
        </w:tabs>
        <w:spacing w:before="94" w:line="364" w:lineRule="auto"/>
        <w:ind w:right="731" w:firstLine="0"/>
        <w:rPr>
          <w:sz w:val="21"/>
          <w:lang w:eastAsia="zh-CN"/>
        </w:rPr>
      </w:pPr>
      <w:r>
        <w:rPr>
          <w:sz w:val="21"/>
          <w:lang w:eastAsia="zh-CN"/>
        </w:rPr>
        <w:t>唯心主义观点的产生有其认识上的原因，列宁说唯心主义哲学是生长在</w:t>
      </w:r>
      <w:r>
        <w:rPr>
          <w:rFonts w:ascii="Times New Roman" w:eastAsia="Times New Roman" w:hAnsi="Times New Roman"/>
          <w:sz w:val="21"/>
          <w:lang w:eastAsia="zh-CN"/>
        </w:rPr>
        <w:t>“</w:t>
      </w:r>
      <w:r>
        <w:rPr>
          <w:spacing w:val="-3"/>
          <w:sz w:val="21"/>
          <w:lang w:eastAsia="zh-CN"/>
        </w:rPr>
        <w:t>人类认识这棵活生生的树上的一朵不结果实的花</w:t>
      </w:r>
      <w:r>
        <w:rPr>
          <w:rFonts w:ascii="Times New Roman" w:eastAsia="Times New Roman" w:hAnsi="Times New Roman"/>
          <w:spacing w:val="-3"/>
          <w:sz w:val="21"/>
          <w:lang w:eastAsia="zh-CN"/>
        </w:rPr>
        <w:t>”</w:t>
      </w:r>
      <w:r>
        <w:rPr>
          <w:spacing w:val="-3"/>
          <w:sz w:val="21"/>
          <w:lang w:eastAsia="zh-CN"/>
        </w:rPr>
        <w:t>。这种观点说明唯心主义</w:t>
      </w:r>
      <w:commentRangeStart w:id="25"/>
      <w:r>
        <w:rPr>
          <w:spacing w:val="-3"/>
          <w:sz w:val="21"/>
          <w:lang w:eastAsia="zh-CN"/>
        </w:rPr>
        <w:t>哲学</w:t>
      </w:r>
      <w:commentRangeEnd w:id="25"/>
      <w:r w:rsidR="00437811">
        <w:rPr>
          <w:rStyle w:val="aa"/>
        </w:rPr>
        <w:commentReference w:id="25"/>
      </w:r>
    </w:p>
    <w:p w14:paraId="6895B599" w14:textId="77777777" w:rsidR="004A70C5" w:rsidRDefault="00A26C95">
      <w:pPr>
        <w:pStyle w:val="a4"/>
        <w:numPr>
          <w:ilvl w:val="1"/>
          <w:numId w:val="4"/>
        </w:numPr>
        <w:tabs>
          <w:tab w:val="left" w:pos="1087"/>
        </w:tabs>
        <w:spacing w:before="1"/>
        <w:ind w:hanging="367"/>
        <w:rPr>
          <w:sz w:val="21"/>
        </w:rPr>
      </w:pPr>
      <w:proofErr w:type="spellStart"/>
      <w:r>
        <w:rPr>
          <w:spacing w:val="-3"/>
          <w:sz w:val="21"/>
        </w:rPr>
        <w:t>伴随人类认识始终</w:t>
      </w:r>
      <w:proofErr w:type="spellEnd"/>
    </w:p>
    <w:p w14:paraId="52648D11" w14:textId="77777777" w:rsidR="004A70C5" w:rsidRDefault="00A26C95">
      <w:pPr>
        <w:pStyle w:val="a4"/>
        <w:numPr>
          <w:ilvl w:val="1"/>
          <w:numId w:val="4"/>
        </w:numPr>
        <w:tabs>
          <w:tab w:val="left" w:pos="1075"/>
        </w:tabs>
        <w:spacing w:before="139" w:line="364" w:lineRule="auto"/>
        <w:ind w:left="720" w:right="5275" w:firstLine="0"/>
        <w:jc w:val="both"/>
        <w:rPr>
          <w:sz w:val="21"/>
          <w:lang w:eastAsia="zh-CN"/>
        </w:rPr>
      </w:pPr>
      <w:r>
        <w:rPr>
          <w:spacing w:val="-4"/>
          <w:sz w:val="21"/>
          <w:lang w:eastAsia="zh-CN"/>
        </w:rPr>
        <w:t>在人类认识发展过程中是难以避免的</w:t>
      </w:r>
      <w:r>
        <w:rPr>
          <w:rFonts w:ascii="Times New Roman" w:eastAsia="Times New Roman"/>
          <w:sz w:val="21"/>
          <w:lang w:eastAsia="zh-CN"/>
        </w:rPr>
        <w:t>C</w:t>
      </w:r>
      <w:r>
        <w:rPr>
          <w:spacing w:val="-4"/>
          <w:sz w:val="21"/>
          <w:lang w:eastAsia="zh-CN"/>
        </w:rPr>
        <w:t>．在出现唯物主义之后，就会自动消失</w:t>
      </w:r>
      <w:r>
        <w:rPr>
          <w:rFonts w:ascii="Times New Roman" w:eastAsia="Times New Roman"/>
          <w:sz w:val="21"/>
          <w:lang w:eastAsia="zh-CN"/>
        </w:rPr>
        <w:t>D</w:t>
      </w:r>
      <w:r>
        <w:rPr>
          <w:spacing w:val="-3"/>
          <w:sz w:val="21"/>
          <w:lang w:eastAsia="zh-CN"/>
        </w:rPr>
        <w:t>．在总体上是错误的，是不结果实的</w:t>
      </w:r>
    </w:p>
    <w:p w14:paraId="7684A0E3" w14:textId="77777777" w:rsidR="004A70C5" w:rsidRDefault="004A70C5">
      <w:pPr>
        <w:pStyle w:val="a3"/>
        <w:ind w:left="0"/>
        <w:rPr>
          <w:sz w:val="28"/>
          <w:lang w:eastAsia="zh-CN"/>
        </w:rPr>
      </w:pPr>
    </w:p>
    <w:p w14:paraId="591D0AE4" w14:textId="77777777" w:rsidR="004A70C5" w:rsidRDefault="00A26C95">
      <w:pPr>
        <w:pStyle w:val="a4"/>
        <w:numPr>
          <w:ilvl w:val="0"/>
          <w:numId w:val="4"/>
        </w:numPr>
        <w:tabs>
          <w:tab w:val="left" w:pos="1039"/>
        </w:tabs>
        <w:spacing w:line="367" w:lineRule="auto"/>
        <w:ind w:right="733" w:firstLine="0"/>
        <w:rPr>
          <w:sz w:val="21"/>
        </w:rPr>
      </w:pPr>
      <w:r>
        <w:rPr>
          <w:spacing w:val="-3"/>
          <w:sz w:val="21"/>
          <w:lang w:eastAsia="zh-CN"/>
        </w:rPr>
        <w:t>马克思主义哲学</w:t>
      </w:r>
      <w:r>
        <w:rPr>
          <w:rFonts w:ascii="Times New Roman" w:eastAsia="Times New Roman" w:hAnsi="Times New Roman"/>
          <w:sz w:val="21"/>
          <w:lang w:eastAsia="zh-CN"/>
        </w:rPr>
        <w:t>“</w:t>
      </w:r>
      <w:r>
        <w:rPr>
          <w:spacing w:val="-2"/>
          <w:sz w:val="21"/>
          <w:lang w:eastAsia="zh-CN"/>
        </w:rPr>
        <w:t>物质观</w:t>
      </w:r>
      <w:r>
        <w:rPr>
          <w:rFonts w:ascii="Times New Roman" w:eastAsia="Times New Roman" w:hAnsi="Times New Roman"/>
          <w:sz w:val="21"/>
          <w:lang w:eastAsia="zh-CN"/>
        </w:rPr>
        <w:t>”</w:t>
      </w:r>
      <w:r>
        <w:rPr>
          <w:spacing w:val="-4"/>
          <w:sz w:val="21"/>
          <w:lang w:eastAsia="zh-CN"/>
        </w:rPr>
        <w:t>的提出给人们认识什么是物质带来了一场根本性的变革。</w:t>
      </w:r>
      <w:commentRangeStart w:id="26"/>
      <w:proofErr w:type="spellStart"/>
      <w:r>
        <w:rPr>
          <w:spacing w:val="-4"/>
          <w:sz w:val="21"/>
        </w:rPr>
        <w:t>其突</w:t>
      </w:r>
      <w:r>
        <w:rPr>
          <w:spacing w:val="-3"/>
          <w:sz w:val="21"/>
        </w:rPr>
        <w:t>出表现包括</w:t>
      </w:r>
      <w:commentRangeEnd w:id="26"/>
      <w:proofErr w:type="spellEnd"/>
      <w:r w:rsidR="00437811">
        <w:rPr>
          <w:rStyle w:val="aa"/>
        </w:rPr>
        <w:commentReference w:id="26"/>
      </w:r>
    </w:p>
    <w:p w14:paraId="4A37B25B" w14:textId="77777777" w:rsidR="004A70C5" w:rsidRDefault="00A26C95">
      <w:pPr>
        <w:pStyle w:val="a4"/>
        <w:numPr>
          <w:ilvl w:val="1"/>
          <w:numId w:val="4"/>
        </w:numPr>
        <w:tabs>
          <w:tab w:val="left" w:pos="1087"/>
        </w:tabs>
        <w:spacing w:line="265" w:lineRule="exact"/>
        <w:ind w:hanging="367"/>
        <w:rPr>
          <w:sz w:val="21"/>
          <w:lang w:eastAsia="zh-CN"/>
        </w:rPr>
      </w:pPr>
      <w:r>
        <w:rPr>
          <w:spacing w:val="-3"/>
          <w:sz w:val="21"/>
          <w:lang w:eastAsia="zh-CN"/>
        </w:rPr>
        <w:t>物质的唯一特性是客观实在性</w:t>
      </w:r>
    </w:p>
    <w:p w14:paraId="55C22B9E" w14:textId="77777777" w:rsidR="004A70C5" w:rsidRDefault="00A26C95">
      <w:pPr>
        <w:pStyle w:val="a4"/>
        <w:numPr>
          <w:ilvl w:val="1"/>
          <w:numId w:val="4"/>
        </w:numPr>
        <w:tabs>
          <w:tab w:val="left" w:pos="1075"/>
        </w:tabs>
        <w:spacing w:before="139" w:line="364" w:lineRule="auto"/>
        <w:ind w:left="720" w:right="5275" w:firstLine="0"/>
        <w:rPr>
          <w:sz w:val="21"/>
          <w:lang w:eastAsia="zh-CN"/>
        </w:rPr>
      </w:pPr>
      <w:r>
        <w:rPr>
          <w:spacing w:val="-4"/>
          <w:sz w:val="21"/>
          <w:lang w:eastAsia="zh-CN"/>
        </w:rPr>
        <w:t>人类的实践活动也是物质的一种形态</w:t>
      </w:r>
      <w:r>
        <w:rPr>
          <w:rFonts w:ascii="Times New Roman" w:eastAsia="Times New Roman"/>
          <w:sz w:val="21"/>
          <w:lang w:eastAsia="zh-CN"/>
        </w:rPr>
        <w:t>C</w:t>
      </w:r>
      <w:r>
        <w:rPr>
          <w:spacing w:val="-3"/>
          <w:sz w:val="21"/>
          <w:lang w:eastAsia="zh-CN"/>
        </w:rPr>
        <w:t>．物质是各种实物的总和</w:t>
      </w:r>
    </w:p>
    <w:p w14:paraId="15102F15" w14:textId="77777777" w:rsidR="004A70C5" w:rsidRDefault="00A26C95">
      <w:pPr>
        <w:pStyle w:val="a3"/>
        <w:spacing w:line="267" w:lineRule="exact"/>
        <w:rPr>
          <w:lang w:eastAsia="zh-CN"/>
        </w:rPr>
      </w:pPr>
      <w:r>
        <w:rPr>
          <w:rFonts w:ascii="Times New Roman" w:eastAsia="Times New Roman"/>
          <w:lang w:eastAsia="zh-CN"/>
        </w:rPr>
        <w:t>D</w:t>
      </w:r>
      <w:r>
        <w:rPr>
          <w:lang w:eastAsia="zh-CN"/>
        </w:rPr>
        <w:t>．人类社会也是物质的一种形态</w:t>
      </w:r>
    </w:p>
    <w:p w14:paraId="28EAF493" w14:textId="77777777" w:rsidR="004A70C5" w:rsidRDefault="004A70C5">
      <w:pPr>
        <w:pStyle w:val="a3"/>
        <w:ind w:left="0"/>
        <w:rPr>
          <w:sz w:val="22"/>
          <w:lang w:eastAsia="zh-CN"/>
        </w:rPr>
      </w:pPr>
    </w:p>
    <w:p w14:paraId="58B56ADE" w14:textId="77777777" w:rsidR="004A70C5" w:rsidRDefault="004A70C5">
      <w:pPr>
        <w:pStyle w:val="a3"/>
        <w:spacing w:before="4"/>
        <w:ind w:left="0"/>
        <w:rPr>
          <w:sz w:val="17"/>
          <w:lang w:eastAsia="zh-CN"/>
        </w:rPr>
      </w:pPr>
    </w:p>
    <w:p w14:paraId="42D19AB8" w14:textId="77777777" w:rsidR="004A70C5" w:rsidRDefault="00A26C95">
      <w:pPr>
        <w:pStyle w:val="a4"/>
        <w:numPr>
          <w:ilvl w:val="0"/>
          <w:numId w:val="4"/>
        </w:numPr>
        <w:tabs>
          <w:tab w:val="left" w:pos="1039"/>
        </w:tabs>
        <w:spacing w:line="364" w:lineRule="auto"/>
        <w:ind w:right="733" w:firstLine="0"/>
        <w:rPr>
          <w:sz w:val="21"/>
        </w:rPr>
      </w:pPr>
      <w:r>
        <w:rPr>
          <w:spacing w:val="-5"/>
          <w:sz w:val="21"/>
          <w:lang w:eastAsia="zh-CN"/>
        </w:rPr>
        <w:t>意识和物质的对立只有在非常有限的范围内才有绝对的意义，超出这个范围，其对立便</w:t>
      </w:r>
      <w:r>
        <w:rPr>
          <w:spacing w:val="-4"/>
          <w:sz w:val="21"/>
          <w:lang w:eastAsia="zh-CN"/>
        </w:rPr>
        <w:t>是相对的。</w:t>
      </w:r>
      <w:commentRangeStart w:id="27"/>
      <w:proofErr w:type="spellStart"/>
      <w:r>
        <w:rPr>
          <w:spacing w:val="-4"/>
          <w:sz w:val="21"/>
        </w:rPr>
        <w:t>这是因为</w:t>
      </w:r>
      <w:commentRangeEnd w:id="27"/>
      <w:proofErr w:type="spellEnd"/>
      <w:r w:rsidR="00B4554E">
        <w:rPr>
          <w:rStyle w:val="aa"/>
        </w:rPr>
        <w:commentReference w:id="27"/>
      </w:r>
    </w:p>
    <w:p w14:paraId="7E295709" w14:textId="77777777" w:rsidR="004A70C5" w:rsidRDefault="00A26C95">
      <w:pPr>
        <w:pStyle w:val="a4"/>
        <w:numPr>
          <w:ilvl w:val="1"/>
          <w:numId w:val="4"/>
        </w:numPr>
        <w:tabs>
          <w:tab w:val="left" w:pos="1087"/>
        </w:tabs>
        <w:spacing w:line="267" w:lineRule="exact"/>
        <w:ind w:hanging="367"/>
        <w:rPr>
          <w:sz w:val="21"/>
        </w:rPr>
      </w:pPr>
      <w:proofErr w:type="spellStart"/>
      <w:r>
        <w:rPr>
          <w:spacing w:val="-3"/>
          <w:sz w:val="21"/>
        </w:rPr>
        <w:t>意识根源于物质</w:t>
      </w:r>
      <w:proofErr w:type="spellEnd"/>
    </w:p>
    <w:p w14:paraId="12FCFE71" w14:textId="77777777" w:rsidR="004A70C5" w:rsidRDefault="00A26C95">
      <w:pPr>
        <w:pStyle w:val="a4"/>
        <w:numPr>
          <w:ilvl w:val="1"/>
          <w:numId w:val="4"/>
        </w:numPr>
        <w:tabs>
          <w:tab w:val="left" w:pos="1075"/>
        </w:tabs>
        <w:spacing w:before="140" w:line="364" w:lineRule="auto"/>
        <w:ind w:left="720" w:right="4855" w:firstLine="0"/>
        <w:rPr>
          <w:sz w:val="21"/>
          <w:lang w:eastAsia="zh-CN"/>
        </w:rPr>
      </w:pPr>
      <w:r>
        <w:rPr>
          <w:spacing w:val="-4"/>
          <w:sz w:val="21"/>
          <w:lang w:eastAsia="zh-CN"/>
        </w:rPr>
        <w:t>意识不能代替物质，物质也不能代替意识</w:t>
      </w:r>
      <w:r>
        <w:rPr>
          <w:rFonts w:ascii="Times New Roman" w:eastAsia="Times New Roman"/>
          <w:sz w:val="21"/>
          <w:lang w:eastAsia="zh-CN"/>
        </w:rPr>
        <w:t>C</w:t>
      </w:r>
      <w:r>
        <w:rPr>
          <w:spacing w:val="-3"/>
          <w:sz w:val="21"/>
          <w:lang w:eastAsia="zh-CN"/>
        </w:rPr>
        <w:t>．意识是物质的根本属性和存在方式</w:t>
      </w:r>
    </w:p>
    <w:p w14:paraId="0EB9E66F" w14:textId="7E76DF67" w:rsidR="004A70C5" w:rsidRDefault="00A26C95">
      <w:pPr>
        <w:pStyle w:val="a3"/>
        <w:rPr>
          <w:lang w:eastAsia="zh-CN"/>
        </w:rPr>
      </w:pPr>
      <w:r>
        <w:rPr>
          <w:rFonts w:ascii="Times New Roman" w:eastAsia="Times New Roman"/>
          <w:lang w:eastAsia="zh-CN"/>
        </w:rPr>
        <w:t>D</w:t>
      </w:r>
      <w:r>
        <w:rPr>
          <w:lang w:eastAsia="zh-CN"/>
        </w:rPr>
        <w:t>．意识可以转化为物质</w:t>
      </w:r>
    </w:p>
    <w:p w14:paraId="316561D6" w14:textId="77777777" w:rsidR="00973CE7" w:rsidRDefault="00973CE7">
      <w:pPr>
        <w:pStyle w:val="a3"/>
        <w:rPr>
          <w:lang w:eastAsia="zh-CN"/>
        </w:rPr>
      </w:pPr>
    </w:p>
    <w:p w14:paraId="367D34EF" w14:textId="77777777" w:rsidR="004A70C5" w:rsidRDefault="00A26C95">
      <w:pPr>
        <w:pStyle w:val="a4"/>
        <w:numPr>
          <w:ilvl w:val="0"/>
          <w:numId w:val="4"/>
        </w:numPr>
        <w:tabs>
          <w:tab w:val="left" w:pos="1039"/>
        </w:tabs>
        <w:spacing w:before="58" w:line="364" w:lineRule="auto"/>
        <w:ind w:right="735" w:firstLine="0"/>
        <w:jc w:val="both"/>
        <w:rPr>
          <w:sz w:val="21"/>
        </w:rPr>
      </w:pPr>
      <w:r>
        <w:rPr>
          <w:spacing w:val="-4"/>
          <w:sz w:val="21"/>
          <w:lang w:eastAsia="zh-CN"/>
        </w:rPr>
        <w:t>鲁迅说：</w:t>
      </w:r>
      <w:r>
        <w:rPr>
          <w:rFonts w:ascii="Times New Roman" w:eastAsia="Times New Roman" w:hAnsi="Times New Roman"/>
          <w:spacing w:val="-8"/>
          <w:sz w:val="21"/>
          <w:lang w:eastAsia="zh-CN"/>
        </w:rPr>
        <w:t>“</w:t>
      </w:r>
      <w:r>
        <w:rPr>
          <w:spacing w:val="-7"/>
          <w:sz w:val="21"/>
          <w:lang w:eastAsia="zh-CN"/>
        </w:rPr>
        <w:t>描神画鬼，毫无对证，本可以专靠神思，所谓</w:t>
      </w:r>
      <w:r>
        <w:rPr>
          <w:rFonts w:ascii="Times New Roman" w:eastAsia="Times New Roman" w:hAnsi="Times New Roman"/>
          <w:sz w:val="21"/>
          <w:lang w:eastAsia="zh-CN"/>
        </w:rPr>
        <w:t>‘</w:t>
      </w:r>
      <w:r>
        <w:rPr>
          <w:spacing w:val="-3"/>
          <w:sz w:val="21"/>
          <w:lang w:eastAsia="zh-CN"/>
        </w:rPr>
        <w:t>天马行空</w:t>
      </w:r>
      <w:r>
        <w:rPr>
          <w:rFonts w:ascii="Times New Roman" w:eastAsia="Times New Roman" w:hAnsi="Times New Roman"/>
          <w:sz w:val="21"/>
          <w:lang w:eastAsia="zh-CN"/>
        </w:rPr>
        <w:t>’</w:t>
      </w:r>
      <w:r>
        <w:rPr>
          <w:spacing w:val="-5"/>
          <w:sz w:val="21"/>
          <w:lang w:eastAsia="zh-CN"/>
        </w:rPr>
        <w:t>地挥写了。然而他们</w:t>
      </w:r>
      <w:r>
        <w:rPr>
          <w:spacing w:val="-6"/>
          <w:sz w:val="21"/>
          <w:lang w:eastAsia="zh-CN"/>
        </w:rPr>
        <w:t>写出来的却是三只眼、长颈子，也就是在正常的人体身上增加了眼睛一只，拉长了颈子二</w:t>
      </w:r>
      <w:r>
        <w:rPr>
          <w:spacing w:val="-2"/>
          <w:sz w:val="21"/>
          <w:lang w:eastAsia="zh-CN"/>
        </w:rPr>
        <w:t>三尺而已。</w:t>
      </w:r>
      <w:r>
        <w:rPr>
          <w:rFonts w:ascii="Times New Roman" w:eastAsia="Times New Roman" w:hAnsi="Times New Roman"/>
          <w:sz w:val="21"/>
        </w:rPr>
        <w:t>”</w:t>
      </w:r>
      <w:proofErr w:type="spellStart"/>
      <w:r>
        <w:rPr>
          <w:spacing w:val="-3"/>
          <w:sz w:val="21"/>
        </w:rPr>
        <w:t>这段话表明，</w:t>
      </w:r>
      <w:commentRangeStart w:id="28"/>
      <w:r>
        <w:rPr>
          <w:spacing w:val="-3"/>
          <w:sz w:val="21"/>
        </w:rPr>
        <w:t>人们头脑中的鬼神观念</w:t>
      </w:r>
      <w:commentRangeEnd w:id="28"/>
      <w:proofErr w:type="spellEnd"/>
      <w:r w:rsidR="00973CE7">
        <w:rPr>
          <w:rStyle w:val="aa"/>
        </w:rPr>
        <w:commentReference w:id="28"/>
      </w:r>
    </w:p>
    <w:p w14:paraId="7C64788E" w14:textId="77777777" w:rsidR="004A70C5" w:rsidRDefault="00A26C95">
      <w:pPr>
        <w:pStyle w:val="a4"/>
        <w:numPr>
          <w:ilvl w:val="1"/>
          <w:numId w:val="4"/>
        </w:numPr>
        <w:tabs>
          <w:tab w:val="left" w:pos="1087"/>
        </w:tabs>
        <w:spacing w:line="269" w:lineRule="exact"/>
        <w:ind w:hanging="367"/>
        <w:rPr>
          <w:sz w:val="21"/>
        </w:rPr>
      </w:pPr>
      <w:proofErr w:type="spellStart"/>
      <w:r>
        <w:rPr>
          <w:spacing w:val="-3"/>
          <w:sz w:val="21"/>
        </w:rPr>
        <w:lastRenderedPageBreak/>
        <w:t>是头脑中主观自生的</w:t>
      </w:r>
      <w:proofErr w:type="spellEnd"/>
    </w:p>
    <w:p w14:paraId="3571E795" w14:textId="1AF29B8D" w:rsidR="004A70C5" w:rsidRDefault="00A26C95">
      <w:pPr>
        <w:pStyle w:val="a4"/>
        <w:numPr>
          <w:ilvl w:val="1"/>
          <w:numId w:val="4"/>
        </w:numPr>
        <w:tabs>
          <w:tab w:val="left" w:pos="1075"/>
        </w:tabs>
        <w:spacing w:before="139" w:line="364" w:lineRule="auto"/>
        <w:ind w:left="720" w:right="5904" w:firstLine="0"/>
        <w:rPr>
          <w:sz w:val="21"/>
          <w:lang w:eastAsia="zh-CN"/>
        </w:rPr>
      </w:pPr>
      <w:r>
        <w:rPr>
          <w:spacing w:val="-4"/>
          <w:sz w:val="21"/>
          <w:lang w:eastAsia="zh-CN"/>
        </w:rPr>
        <w:t>是人脑对客观世界的歪曲反映</w:t>
      </w:r>
      <w:r>
        <w:rPr>
          <w:rFonts w:ascii="Times New Roman" w:eastAsia="Times New Roman"/>
          <w:sz w:val="21"/>
          <w:lang w:eastAsia="zh-CN"/>
        </w:rPr>
        <w:t>C</w:t>
      </w:r>
      <w:r>
        <w:rPr>
          <w:spacing w:val="-3"/>
          <w:sz w:val="21"/>
          <w:lang w:eastAsia="zh-CN"/>
        </w:rPr>
        <w:t>．是人脑对鬼神的虚幻反映</w:t>
      </w:r>
      <w:r>
        <w:rPr>
          <w:rFonts w:ascii="Times New Roman" w:eastAsia="Times New Roman"/>
          <w:spacing w:val="-3"/>
          <w:sz w:val="21"/>
          <w:lang w:eastAsia="zh-CN"/>
        </w:rPr>
        <w:t>D</w:t>
      </w:r>
      <w:r>
        <w:rPr>
          <w:spacing w:val="-3"/>
          <w:sz w:val="21"/>
          <w:lang w:eastAsia="zh-CN"/>
        </w:rPr>
        <w:t>．可以从人世间找到它的原型</w:t>
      </w:r>
    </w:p>
    <w:p w14:paraId="6DCE0CAD" w14:textId="77777777" w:rsidR="004A70C5" w:rsidRDefault="004A70C5">
      <w:pPr>
        <w:pStyle w:val="a3"/>
        <w:spacing w:before="1"/>
        <w:ind w:left="0"/>
        <w:rPr>
          <w:sz w:val="28"/>
          <w:lang w:eastAsia="zh-CN"/>
        </w:rPr>
      </w:pPr>
    </w:p>
    <w:p w14:paraId="14C948FA" w14:textId="65C31C79" w:rsidR="004A70C5" w:rsidRDefault="00A26C95">
      <w:pPr>
        <w:pStyle w:val="a4"/>
        <w:numPr>
          <w:ilvl w:val="0"/>
          <w:numId w:val="4"/>
        </w:numPr>
        <w:tabs>
          <w:tab w:val="left" w:pos="1039"/>
        </w:tabs>
        <w:spacing w:line="364" w:lineRule="auto"/>
        <w:ind w:right="625" w:firstLine="0"/>
        <w:rPr>
          <w:sz w:val="21"/>
        </w:rPr>
      </w:pPr>
      <w:r>
        <w:rPr>
          <w:spacing w:val="-5"/>
          <w:sz w:val="21"/>
          <w:lang w:eastAsia="zh-CN"/>
        </w:rPr>
        <w:t>两个卖鞋子的推销员到非洲去考察业务，第一个人在发给总部的电报中说：</w:t>
      </w:r>
      <w:r>
        <w:rPr>
          <w:rFonts w:ascii="Times New Roman" w:eastAsia="Times New Roman" w:hAnsi="Times New Roman"/>
          <w:spacing w:val="-7"/>
          <w:sz w:val="21"/>
          <w:lang w:eastAsia="zh-CN"/>
        </w:rPr>
        <w:t>“</w:t>
      </w:r>
      <w:r>
        <w:rPr>
          <w:spacing w:val="-2"/>
          <w:sz w:val="21"/>
          <w:lang w:eastAsia="zh-CN"/>
        </w:rPr>
        <w:t>糟糕极了！</w:t>
      </w:r>
      <w:r>
        <w:rPr>
          <w:spacing w:val="-9"/>
          <w:sz w:val="21"/>
          <w:lang w:eastAsia="zh-CN"/>
        </w:rPr>
        <w:t>这里的人都不穿鞋子。</w:t>
      </w:r>
      <w:r>
        <w:rPr>
          <w:rFonts w:ascii="Times New Roman" w:eastAsia="Times New Roman" w:hAnsi="Times New Roman"/>
          <w:sz w:val="21"/>
          <w:lang w:eastAsia="zh-CN"/>
        </w:rPr>
        <w:t>”</w:t>
      </w:r>
      <w:r>
        <w:rPr>
          <w:spacing w:val="-5"/>
          <w:sz w:val="21"/>
          <w:lang w:eastAsia="zh-CN"/>
        </w:rPr>
        <w:t>第二个人在发给总部的电报中说：</w:t>
      </w:r>
      <w:r>
        <w:rPr>
          <w:rFonts w:ascii="Times New Roman" w:eastAsia="Times New Roman" w:hAnsi="Times New Roman"/>
          <w:spacing w:val="-30"/>
          <w:sz w:val="21"/>
          <w:lang w:eastAsia="zh-CN"/>
        </w:rPr>
        <w:t>“</w:t>
      </w:r>
      <w:r>
        <w:rPr>
          <w:spacing w:val="-13"/>
          <w:sz w:val="21"/>
          <w:lang w:eastAsia="zh-CN"/>
        </w:rPr>
        <w:t>妙极了！这里的人都不穿鞋子。</w:t>
      </w:r>
      <w:r>
        <w:rPr>
          <w:rFonts w:ascii="Times New Roman" w:eastAsia="Times New Roman" w:hAnsi="Times New Roman"/>
          <w:sz w:val="21"/>
        </w:rPr>
        <w:t>”</w:t>
      </w:r>
      <w:commentRangeStart w:id="29"/>
      <w:proofErr w:type="spellStart"/>
      <w:r>
        <w:rPr>
          <w:spacing w:val="-3"/>
          <w:sz w:val="21"/>
        </w:rPr>
        <w:t>这个经典的营销学案例给我们的启示是</w:t>
      </w:r>
      <w:commentRangeEnd w:id="29"/>
      <w:proofErr w:type="spellEnd"/>
      <w:r w:rsidR="00973CE7">
        <w:rPr>
          <w:rStyle w:val="aa"/>
        </w:rPr>
        <w:commentReference w:id="29"/>
      </w:r>
    </w:p>
    <w:p w14:paraId="090169AD" w14:textId="77777777" w:rsidR="004A70C5" w:rsidRDefault="00A26C95">
      <w:pPr>
        <w:pStyle w:val="a4"/>
        <w:numPr>
          <w:ilvl w:val="1"/>
          <w:numId w:val="4"/>
        </w:numPr>
        <w:tabs>
          <w:tab w:val="left" w:pos="1087"/>
        </w:tabs>
        <w:spacing w:line="364" w:lineRule="auto"/>
        <w:ind w:left="720" w:right="6103" w:firstLine="0"/>
        <w:rPr>
          <w:sz w:val="21"/>
          <w:lang w:eastAsia="zh-CN"/>
        </w:rPr>
      </w:pPr>
      <w:r>
        <w:rPr>
          <w:spacing w:val="-4"/>
          <w:sz w:val="21"/>
          <w:lang w:eastAsia="zh-CN"/>
        </w:rPr>
        <w:t>意识的主体反映能力有差异</w:t>
      </w:r>
      <w:r>
        <w:rPr>
          <w:rFonts w:ascii="Times New Roman" w:eastAsia="Times New Roman"/>
          <w:sz w:val="21"/>
          <w:lang w:eastAsia="zh-CN"/>
        </w:rPr>
        <w:t>B</w:t>
      </w:r>
      <w:r>
        <w:rPr>
          <w:spacing w:val="-3"/>
          <w:sz w:val="21"/>
          <w:lang w:eastAsia="zh-CN"/>
        </w:rPr>
        <w:t>．意识可由头脑自生</w:t>
      </w:r>
    </w:p>
    <w:p w14:paraId="163FD6EF" w14:textId="77777777" w:rsidR="004A70C5" w:rsidRDefault="00A26C95">
      <w:pPr>
        <w:pStyle w:val="a3"/>
        <w:rPr>
          <w:lang w:eastAsia="zh-CN"/>
        </w:rPr>
      </w:pPr>
      <w:r>
        <w:rPr>
          <w:rFonts w:ascii="Times New Roman" w:eastAsia="Times New Roman"/>
          <w:lang w:eastAsia="zh-CN"/>
        </w:rPr>
        <w:t>C</w:t>
      </w:r>
      <w:r>
        <w:rPr>
          <w:lang w:eastAsia="zh-CN"/>
        </w:rPr>
        <w:t>．意识只是对客观存在近似的反映</w:t>
      </w:r>
    </w:p>
    <w:p w14:paraId="2A25546F" w14:textId="77777777" w:rsidR="004A70C5" w:rsidRDefault="00A26C95">
      <w:pPr>
        <w:pStyle w:val="a3"/>
        <w:spacing w:before="139"/>
        <w:rPr>
          <w:lang w:eastAsia="zh-CN"/>
        </w:rPr>
      </w:pPr>
      <w:r>
        <w:rPr>
          <w:rFonts w:ascii="Times New Roman" w:eastAsia="Times New Roman"/>
          <w:lang w:eastAsia="zh-CN"/>
        </w:rPr>
        <w:t>D</w:t>
      </w:r>
      <w:r>
        <w:rPr>
          <w:lang w:eastAsia="zh-CN"/>
        </w:rPr>
        <w:t>．主体之间地位、兴趣与动机的差别也会造成客体在主体头脑中不同的反映</w:t>
      </w:r>
    </w:p>
    <w:p w14:paraId="7524F658" w14:textId="77777777" w:rsidR="004A70C5" w:rsidRDefault="004A70C5">
      <w:pPr>
        <w:pStyle w:val="a3"/>
        <w:ind w:left="0"/>
        <w:rPr>
          <w:sz w:val="22"/>
          <w:lang w:eastAsia="zh-CN"/>
        </w:rPr>
      </w:pPr>
    </w:p>
    <w:p w14:paraId="260B8DE0" w14:textId="77777777" w:rsidR="004A70C5" w:rsidRDefault="004A70C5">
      <w:pPr>
        <w:pStyle w:val="a3"/>
        <w:spacing w:before="2"/>
        <w:ind w:left="0"/>
        <w:rPr>
          <w:sz w:val="17"/>
          <w:lang w:eastAsia="zh-CN"/>
        </w:rPr>
      </w:pPr>
    </w:p>
    <w:p w14:paraId="244E8040" w14:textId="77777777" w:rsidR="004A70C5" w:rsidRDefault="00A26C95">
      <w:pPr>
        <w:pStyle w:val="a4"/>
        <w:numPr>
          <w:ilvl w:val="0"/>
          <w:numId w:val="4"/>
        </w:numPr>
        <w:tabs>
          <w:tab w:val="left" w:pos="1041"/>
        </w:tabs>
        <w:spacing w:line="364" w:lineRule="auto"/>
        <w:ind w:right="733" w:firstLine="0"/>
        <w:jc w:val="both"/>
        <w:rPr>
          <w:sz w:val="21"/>
          <w:lang w:eastAsia="zh-CN"/>
        </w:rPr>
      </w:pPr>
      <w:r>
        <w:rPr>
          <w:sz w:val="21"/>
          <w:lang w:eastAsia="zh-CN"/>
        </w:rPr>
        <w:t>曹操率领部队去讨伐张绣，天气热得出奇，骄阳似火，为激励士气，曹操说：</w:t>
      </w:r>
      <w:r>
        <w:rPr>
          <w:rFonts w:ascii="Times New Roman" w:eastAsia="Times New Roman" w:hAnsi="Times New Roman"/>
          <w:sz w:val="21"/>
          <w:lang w:eastAsia="zh-CN"/>
        </w:rPr>
        <w:t>“</w:t>
      </w:r>
      <w:r>
        <w:rPr>
          <w:spacing w:val="-5"/>
          <w:sz w:val="21"/>
          <w:lang w:eastAsia="zh-CN"/>
        </w:rPr>
        <w:t>前有大</w:t>
      </w:r>
      <w:r>
        <w:rPr>
          <w:spacing w:val="-3"/>
          <w:sz w:val="21"/>
          <w:lang w:eastAsia="zh-CN"/>
        </w:rPr>
        <w:t>梅林，饶子，甘酸可以解渴。</w:t>
      </w:r>
      <w:r>
        <w:rPr>
          <w:rFonts w:ascii="Times New Roman" w:eastAsia="Times New Roman" w:hAnsi="Times New Roman"/>
          <w:spacing w:val="-3"/>
          <w:sz w:val="21"/>
          <w:lang w:eastAsia="zh-CN"/>
        </w:rPr>
        <w:t>”</w:t>
      </w:r>
      <w:r>
        <w:rPr>
          <w:spacing w:val="-3"/>
          <w:sz w:val="21"/>
          <w:lang w:eastAsia="zh-CN"/>
        </w:rPr>
        <w:t>但从现实中物质与精神的关系来看，</w:t>
      </w:r>
      <w:r>
        <w:rPr>
          <w:rFonts w:ascii="Times New Roman" w:eastAsia="Times New Roman" w:hAnsi="Times New Roman"/>
          <w:spacing w:val="-3"/>
          <w:sz w:val="21"/>
          <w:lang w:eastAsia="zh-CN"/>
        </w:rPr>
        <w:t>“</w:t>
      </w:r>
      <w:r>
        <w:rPr>
          <w:spacing w:val="-2"/>
          <w:sz w:val="21"/>
          <w:lang w:eastAsia="zh-CN"/>
        </w:rPr>
        <w:t>望梅</w:t>
      </w:r>
      <w:r>
        <w:rPr>
          <w:rFonts w:ascii="Times New Roman" w:eastAsia="Times New Roman" w:hAnsi="Times New Roman"/>
          <w:sz w:val="21"/>
          <w:lang w:eastAsia="zh-CN"/>
        </w:rPr>
        <w:t>”</w:t>
      </w:r>
      <w:r>
        <w:rPr>
          <w:spacing w:val="-3"/>
          <w:sz w:val="21"/>
          <w:lang w:eastAsia="zh-CN"/>
        </w:rPr>
        <w:t>终究还是不能真正的</w:t>
      </w:r>
      <w:r>
        <w:rPr>
          <w:rFonts w:ascii="Times New Roman" w:eastAsia="Times New Roman" w:hAnsi="Times New Roman"/>
          <w:spacing w:val="-3"/>
          <w:sz w:val="21"/>
          <w:lang w:eastAsia="zh-CN"/>
        </w:rPr>
        <w:t>“</w:t>
      </w:r>
      <w:r>
        <w:rPr>
          <w:sz w:val="21"/>
          <w:lang w:eastAsia="zh-CN"/>
        </w:rPr>
        <w:t>止渴</w:t>
      </w:r>
      <w:r>
        <w:rPr>
          <w:rFonts w:ascii="Times New Roman" w:eastAsia="Times New Roman" w:hAnsi="Times New Roman"/>
          <w:sz w:val="21"/>
          <w:lang w:eastAsia="zh-CN"/>
        </w:rPr>
        <w:t>”</w:t>
      </w:r>
      <w:r>
        <w:rPr>
          <w:spacing w:val="-3"/>
          <w:sz w:val="21"/>
          <w:lang w:eastAsia="zh-CN"/>
        </w:rPr>
        <w:t>，这是</w:t>
      </w:r>
      <w:commentRangeStart w:id="30"/>
      <w:r>
        <w:rPr>
          <w:spacing w:val="-3"/>
          <w:sz w:val="21"/>
          <w:lang w:eastAsia="zh-CN"/>
        </w:rPr>
        <w:t>因为</w:t>
      </w:r>
      <w:commentRangeEnd w:id="30"/>
      <w:r w:rsidR="008A4C92">
        <w:rPr>
          <w:rStyle w:val="aa"/>
        </w:rPr>
        <w:commentReference w:id="30"/>
      </w:r>
    </w:p>
    <w:p w14:paraId="729AE1BA" w14:textId="77777777" w:rsidR="004A70C5" w:rsidRDefault="00A26C95">
      <w:pPr>
        <w:pStyle w:val="a4"/>
        <w:numPr>
          <w:ilvl w:val="1"/>
          <w:numId w:val="4"/>
        </w:numPr>
        <w:tabs>
          <w:tab w:val="left" w:pos="1087"/>
        </w:tabs>
        <w:spacing w:line="364" w:lineRule="auto"/>
        <w:ind w:left="720" w:right="6115" w:firstLine="0"/>
        <w:rPr>
          <w:sz w:val="21"/>
          <w:lang w:eastAsia="zh-CN"/>
        </w:rPr>
      </w:pPr>
      <w:r>
        <w:rPr>
          <w:spacing w:val="-3"/>
          <w:sz w:val="21"/>
          <w:lang w:eastAsia="zh-CN"/>
        </w:rPr>
        <w:t>精神与物质不具有同一性</w:t>
      </w:r>
      <w:r>
        <w:rPr>
          <w:rFonts w:ascii="Times New Roman" w:eastAsia="Times New Roman"/>
          <w:spacing w:val="-3"/>
          <w:sz w:val="21"/>
          <w:lang w:eastAsia="zh-CN"/>
        </w:rPr>
        <w:t>B</w:t>
      </w:r>
      <w:r>
        <w:rPr>
          <w:spacing w:val="-4"/>
          <w:sz w:val="21"/>
          <w:lang w:eastAsia="zh-CN"/>
        </w:rPr>
        <w:t>．精神对物质具有相对独立性</w:t>
      </w:r>
    </w:p>
    <w:p w14:paraId="3AD28B8A" w14:textId="77777777" w:rsidR="004A70C5" w:rsidRDefault="00A26C95">
      <w:pPr>
        <w:pStyle w:val="a3"/>
        <w:spacing w:line="267" w:lineRule="exact"/>
        <w:rPr>
          <w:lang w:eastAsia="zh-CN"/>
        </w:rPr>
      </w:pPr>
      <w:r>
        <w:rPr>
          <w:rFonts w:ascii="Times New Roman" w:eastAsia="Times New Roman"/>
          <w:lang w:eastAsia="zh-CN"/>
        </w:rPr>
        <w:t>C</w:t>
      </w:r>
      <w:r>
        <w:rPr>
          <w:lang w:eastAsia="zh-CN"/>
        </w:rPr>
        <w:t>．观念的东西不能代替物质的东西</w:t>
      </w:r>
    </w:p>
    <w:p w14:paraId="3A40076C" w14:textId="77777777" w:rsidR="004A70C5" w:rsidRDefault="00A26C95">
      <w:pPr>
        <w:pStyle w:val="a3"/>
        <w:spacing w:before="139"/>
        <w:rPr>
          <w:lang w:eastAsia="zh-CN"/>
        </w:rPr>
      </w:pPr>
      <w:r>
        <w:rPr>
          <w:rFonts w:ascii="Times New Roman" w:eastAsia="Times New Roman"/>
          <w:lang w:eastAsia="zh-CN"/>
        </w:rPr>
        <w:t>D</w:t>
      </w:r>
      <w:r>
        <w:rPr>
          <w:lang w:eastAsia="zh-CN"/>
        </w:rPr>
        <w:t>．事物在人脑中的反映不等同于事物自身</w:t>
      </w:r>
    </w:p>
    <w:p w14:paraId="45698F5A" w14:textId="77777777" w:rsidR="004A70C5" w:rsidRDefault="004A70C5">
      <w:pPr>
        <w:pStyle w:val="a3"/>
        <w:ind w:left="0"/>
        <w:rPr>
          <w:sz w:val="22"/>
          <w:lang w:eastAsia="zh-CN"/>
        </w:rPr>
      </w:pPr>
    </w:p>
    <w:p w14:paraId="7DAD56B8" w14:textId="77777777" w:rsidR="004A70C5" w:rsidRDefault="004A70C5">
      <w:pPr>
        <w:pStyle w:val="a3"/>
        <w:spacing w:before="2"/>
        <w:ind w:left="0"/>
        <w:rPr>
          <w:sz w:val="17"/>
          <w:lang w:eastAsia="zh-CN"/>
        </w:rPr>
      </w:pPr>
    </w:p>
    <w:p w14:paraId="7DE4C7AD" w14:textId="09284014" w:rsidR="004A70C5" w:rsidRDefault="00A26C95">
      <w:pPr>
        <w:pStyle w:val="a4"/>
        <w:numPr>
          <w:ilvl w:val="0"/>
          <w:numId w:val="4"/>
        </w:numPr>
        <w:tabs>
          <w:tab w:val="left" w:pos="1039"/>
        </w:tabs>
        <w:spacing w:line="364" w:lineRule="auto"/>
        <w:ind w:right="733" w:firstLine="0"/>
        <w:jc w:val="both"/>
        <w:rPr>
          <w:sz w:val="21"/>
        </w:rPr>
      </w:pPr>
      <w:r>
        <w:rPr>
          <w:spacing w:val="-3"/>
          <w:sz w:val="21"/>
          <w:lang w:eastAsia="zh-CN"/>
        </w:rPr>
        <w:t>马克思在《</w:t>
      </w:r>
      <w:r>
        <w:rPr>
          <w:rFonts w:ascii="Times New Roman" w:eastAsia="Times New Roman" w:hAnsi="Times New Roman"/>
          <w:sz w:val="21"/>
          <w:lang w:eastAsia="zh-CN"/>
        </w:rPr>
        <w:t>1844</w:t>
      </w:r>
      <w:r>
        <w:rPr>
          <w:spacing w:val="-3"/>
          <w:sz w:val="21"/>
          <w:lang w:eastAsia="zh-CN"/>
        </w:rPr>
        <w:t>年经济学哲学手稿》中指出：</w:t>
      </w:r>
      <w:r>
        <w:rPr>
          <w:rFonts w:ascii="Times New Roman" w:eastAsia="Times New Roman" w:hAnsi="Times New Roman"/>
          <w:spacing w:val="-3"/>
          <w:sz w:val="21"/>
          <w:lang w:eastAsia="zh-CN"/>
        </w:rPr>
        <w:t>“</w:t>
      </w:r>
      <w:r>
        <w:rPr>
          <w:spacing w:val="-3"/>
          <w:sz w:val="21"/>
          <w:lang w:eastAsia="zh-CN"/>
        </w:rPr>
        <w:t>生产生活就是类生活，这是产生生命的</w:t>
      </w:r>
      <w:r>
        <w:rPr>
          <w:spacing w:val="-4"/>
          <w:sz w:val="21"/>
          <w:lang w:eastAsia="zh-CN"/>
        </w:rPr>
        <w:t>生活。一个种的整体特性、种的类特性就在于生命活动的性质，而自由的有意识的活动恰</w:t>
      </w:r>
      <w:r>
        <w:rPr>
          <w:spacing w:val="-3"/>
          <w:sz w:val="21"/>
          <w:lang w:eastAsia="zh-CN"/>
        </w:rPr>
        <w:t>恰就是人的类特性。</w:t>
      </w:r>
      <w:r>
        <w:rPr>
          <w:rFonts w:ascii="Times New Roman" w:eastAsia="Times New Roman" w:hAnsi="Times New Roman"/>
          <w:sz w:val="21"/>
        </w:rPr>
        <w:t>”</w:t>
      </w:r>
      <w:proofErr w:type="spellStart"/>
      <w:r>
        <w:rPr>
          <w:spacing w:val="-3"/>
          <w:sz w:val="21"/>
        </w:rPr>
        <w:t>从意识的本质来看</w:t>
      </w:r>
      <w:proofErr w:type="spellEnd"/>
    </w:p>
    <w:p w14:paraId="4CCD3B59" w14:textId="77777777" w:rsidR="004A70C5" w:rsidRDefault="00A26C95">
      <w:pPr>
        <w:pStyle w:val="a4"/>
        <w:numPr>
          <w:ilvl w:val="1"/>
          <w:numId w:val="4"/>
        </w:numPr>
        <w:tabs>
          <w:tab w:val="left" w:pos="1087"/>
        </w:tabs>
        <w:spacing w:line="364" w:lineRule="auto"/>
        <w:ind w:left="720" w:right="6525" w:firstLine="0"/>
        <w:rPr>
          <w:sz w:val="21"/>
          <w:lang w:eastAsia="zh-CN"/>
        </w:rPr>
      </w:pPr>
      <w:r>
        <w:rPr>
          <w:spacing w:val="-4"/>
          <w:sz w:val="21"/>
          <w:lang w:eastAsia="zh-CN"/>
        </w:rPr>
        <w:t>意识是一种特殊的物质</w:t>
      </w:r>
      <w:r>
        <w:rPr>
          <w:rFonts w:ascii="Times New Roman" w:eastAsia="Times New Roman"/>
          <w:sz w:val="21"/>
          <w:lang w:eastAsia="zh-CN"/>
        </w:rPr>
        <w:t>B</w:t>
      </w:r>
      <w:r>
        <w:rPr>
          <w:spacing w:val="-3"/>
          <w:sz w:val="21"/>
          <w:lang w:eastAsia="zh-CN"/>
        </w:rPr>
        <w:t>．意识来源于人脑</w:t>
      </w:r>
    </w:p>
    <w:p w14:paraId="786A96C7" w14:textId="682EE4E1" w:rsidR="004A70C5" w:rsidRDefault="00A26C95">
      <w:pPr>
        <w:pStyle w:val="a3"/>
        <w:spacing w:line="367" w:lineRule="auto"/>
        <w:ind w:right="6053"/>
        <w:rPr>
          <w:lang w:eastAsia="zh-CN"/>
        </w:rPr>
      </w:pPr>
      <w:r>
        <w:rPr>
          <w:rFonts w:ascii="Times New Roman" w:eastAsia="Times New Roman"/>
          <w:lang w:eastAsia="zh-CN"/>
        </w:rPr>
        <w:t>C</w:t>
      </w:r>
      <w:r>
        <w:rPr>
          <w:lang w:eastAsia="zh-CN"/>
        </w:rPr>
        <w:t>．意识在形式上是主观的</w:t>
      </w:r>
      <w:r>
        <w:rPr>
          <w:rFonts w:ascii="Times New Roman" w:eastAsia="Times New Roman"/>
          <w:lang w:eastAsia="zh-CN"/>
        </w:rPr>
        <w:t>D</w:t>
      </w:r>
      <w:r>
        <w:rPr>
          <w:lang w:eastAsia="zh-CN"/>
        </w:rPr>
        <w:t>．意识是客观世界的主观</w:t>
      </w:r>
      <w:proofErr w:type="gramStart"/>
      <w:r>
        <w:rPr>
          <w:lang w:eastAsia="zh-CN"/>
        </w:rPr>
        <w:t>映象</w:t>
      </w:r>
      <w:proofErr w:type="gramEnd"/>
    </w:p>
    <w:p w14:paraId="2C273B24" w14:textId="77777777" w:rsidR="004A70C5" w:rsidRDefault="004A70C5">
      <w:pPr>
        <w:pStyle w:val="a3"/>
        <w:spacing w:before="9"/>
        <w:ind w:left="0"/>
        <w:rPr>
          <w:sz w:val="27"/>
          <w:lang w:eastAsia="zh-CN"/>
        </w:rPr>
      </w:pPr>
    </w:p>
    <w:p w14:paraId="7814AED0" w14:textId="253073CD" w:rsidR="004A70C5" w:rsidRDefault="00A26C95">
      <w:pPr>
        <w:pStyle w:val="a3"/>
        <w:spacing w:line="364" w:lineRule="auto"/>
        <w:ind w:right="736"/>
      </w:pPr>
      <w:r>
        <w:rPr>
          <w:rFonts w:ascii="Times New Roman" w:eastAsia="Times New Roman" w:hAnsi="Times New Roman"/>
          <w:spacing w:val="-4"/>
          <w:lang w:eastAsia="zh-CN"/>
        </w:rPr>
        <w:t>8</w:t>
      </w:r>
      <w:r>
        <w:rPr>
          <w:spacing w:val="-4"/>
          <w:lang w:eastAsia="zh-CN"/>
        </w:rPr>
        <w:t>．</w:t>
      </w:r>
      <w:r>
        <w:rPr>
          <w:rFonts w:ascii="Times New Roman" w:eastAsia="Times New Roman" w:hAnsi="Times New Roman"/>
          <w:spacing w:val="-4"/>
          <w:lang w:eastAsia="zh-CN"/>
        </w:rPr>
        <w:t>2016</w:t>
      </w:r>
      <w:r>
        <w:rPr>
          <w:spacing w:val="-21"/>
          <w:lang w:eastAsia="zh-CN"/>
        </w:rPr>
        <w:t>年</w:t>
      </w:r>
      <w:r>
        <w:rPr>
          <w:rFonts w:ascii="Times New Roman" w:eastAsia="Times New Roman" w:hAnsi="Times New Roman"/>
          <w:lang w:eastAsia="zh-CN"/>
        </w:rPr>
        <w:t>3</w:t>
      </w:r>
      <w:r>
        <w:rPr>
          <w:spacing w:val="-6"/>
          <w:lang w:eastAsia="zh-CN"/>
        </w:rPr>
        <w:t>月，谷歌</w:t>
      </w:r>
      <w:r>
        <w:rPr>
          <w:rFonts w:ascii="Times New Roman" w:eastAsia="Times New Roman" w:hAnsi="Times New Roman"/>
          <w:spacing w:val="-3"/>
          <w:lang w:eastAsia="zh-CN"/>
        </w:rPr>
        <w:t>“</w:t>
      </w:r>
      <w:r>
        <w:rPr>
          <w:spacing w:val="-3"/>
          <w:lang w:eastAsia="zh-CN"/>
        </w:rPr>
        <w:t>阿尔法狗</w:t>
      </w:r>
      <w:r>
        <w:rPr>
          <w:rFonts w:ascii="Times New Roman" w:eastAsia="Times New Roman" w:hAnsi="Times New Roman"/>
          <w:lang w:eastAsia="zh-CN"/>
        </w:rPr>
        <w:t>”</w:t>
      </w:r>
      <w:r>
        <w:rPr>
          <w:spacing w:val="-6"/>
          <w:lang w:eastAsia="zh-CN"/>
        </w:rPr>
        <w:t>与李世石上演人机五番棋大战。最终，李世石以四负一胜的结局输给了</w:t>
      </w:r>
      <w:r>
        <w:rPr>
          <w:rFonts w:ascii="Times New Roman" w:eastAsia="Times New Roman" w:hAnsi="Times New Roman"/>
          <w:spacing w:val="-6"/>
          <w:lang w:eastAsia="zh-CN"/>
        </w:rPr>
        <w:t>“</w:t>
      </w:r>
      <w:r>
        <w:rPr>
          <w:spacing w:val="-6"/>
          <w:lang w:eastAsia="zh-CN"/>
        </w:rPr>
        <w:t>阿尔法狗</w:t>
      </w:r>
      <w:r>
        <w:rPr>
          <w:rFonts w:ascii="Times New Roman" w:eastAsia="Times New Roman" w:hAnsi="Times New Roman"/>
          <w:spacing w:val="-6"/>
          <w:lang w:eastAsia="zh-CN"/>
        </w:rPr>
        <w:t>”</w:t>
      </w:r>
      <w:r>
        <w:rPr>
          <w:spacing w:val="-6"/>
          <w:lang w:eastAsia="zh-CN"/>
        </w:rPr>
        <w:t>。人工智能在棋盘上战胜人类，这样的结果令人惊讶。</w:t>
      </w:r>
      <w:proofErr w:type="spellStart"/>
      <w:r>
        <w:rPr>
          <w:spacing w:val="-6"/>
        </w:rPr>
        <w:t>这一事例</w:t>
      </w:r>
      <w:proofErr w:type="spellEnd"/>
    </w:p>
    <w:p w14:paraId="67199039" w14:textId="77777777" w:rsidR="004A70C5" w:rsidRDefault="00A26C95">
      <w:pPr>
        <w:pStyle w:val="a3"/>
        <w:spacing w:before="58"/>
      </w:pPr>
      <w:commentRangeStart w:id="31"/>
      <w:proofErr w:type="spellStart"/>
      <w:r>
        <w:t>给我们的启示是</w:t>
      </w:r>
      <w:commentRangeEnd w:id="31"/>
      <w:proofErr w:type="spellEnd"/>
      <w:r w:rsidR="008A4C92">
        <w:rPr>
          <w:rStyle w:val="aa"/>
        </w:rPr>
        <w:commentReference w:id="31"/>
      </w:r>
    </w:p>
    <w:p w14:paraId="5ABEBB5D" w14:textId="77777777" w:rsidR="004A70C5" w:rsidRDefault="00A26C95">
      <w:pPr>
        <w:pStyle w:val="a4"/>
        <w:numPr>
          <w:ilvl w:val="0"/>
          <w:numId w:val="53"/>
        </w:numPr>
        <w:tabs>
          <w:tab w:val="left" w:pos="1087"/>
        </w:tabs>
        <w:spacing w:before="139"/>
        <w:ind w:hanging="367"/>
        <w:rPr>
          <w:sz w:val="21"/>
          <w:lang w:eastAsia="zh-CN"/>
        </w:rPr>
      </w:pPr>
      <w:r>
        <w:rPr>
          <w:spacing w:val="-3"/>
          <w:sz w:val="21"/>
          <w:lang w:eastAsia="zh-CN"/>
        </w:rPr>
        <w:t>电脑具有比人脑更高级的运动形式</w:t>
      </w:r>
    </w:p>
    <w:p w14:paraId="6226C4C3" w14:textId="77777777" w:rsidR="004A70C5" w:rsidRDefault="00A26C95">
      <w:pPr>
        <w:pStyle w:val="a4"/>
        <w:numPr>
          <w:ilvl w:val="0"/>
          <w:numId w:val="53"/>
        </w:numPr>
        <w:tabs>
          <w:tab w:val="left" w:pos="1075"/>
        </w:tabs>
        <w:spacing w:before="139" w:line="367" w:lineRule="auto"/>
        <w:ind w:left="720" w:right="4223" w:firstLine="0"/>
        <w:rPr>
          <w:sz w:val="21"/>
          <w:lang w:eastAsia="zh-CN"/>
        </w:rPr>
      </w:pPr>
      <w:r>
        <w:rPr>
          <w:spacing w:val="-3"/>
          <w:sz w:val="21"/>
          <w:lang w:eastAsia="zh-CN"/>
        </w:rPr>
        <w:t>电脑是人脑的延伸，是人类扩展自己智力的工具</w:t>
      </w:r>
      <w:r>
        <w:rPr>
          <w:rFonts w:ascii="Times New Roman" w:eastAsia="Times New Roman"/>
          <w:spacing w:val="-3"/>
          <w:sz w:val="21"/>
          <w:lang w:eastAsia="zh-CN"/>
        </w:rPr>
        <w:lastRenderedPageBreak/>
        <w:t>C</w:t>
      </w:r>
      <w:r>
        <w:rPr>
          <w:spacing w:val="-3"/>
          <w:sz w:val="21"/>
          <w:lang w:eastAsia="zh-CN"/>
        </w:rPr>
        <w:t>．电脑和机器人也能进行某些实践活动</w:t>
      </w:r>
    </w:p>
    <w:p w14:paraId="04574EDA" w14:textId="77777777" w:rsidR="004A70C5" w:rsidRDefault="00A26C95">
      <w:pPr>
        <w:pStyle w:val="a3"/>
        <w:spacing w:line="264" w:lineRule="exact"/>
        <w:rPr>
          <w:lang w:eastAsia="zh-CN"/>
        </w:rPr>
      </w:pPr>
      <w:r>
        <w:rPr>
          <w:rFonts w:ascii="Times New Roman" w:eastAsia="Times New Roman"/>
          <w:lang w:eastAsia="zh-CN"/>
        </w:rPr>
        <w:t>D</w:t>
      </w:r>
      <w:r>
        <w:rPr>
          <w:lang w:eastAsia="zh-CN"/>
        </w:rPr>
        <w:t>．电脑是物化了的人的意识，电脑战胜人脑，实质上是人类自己战胜了自己</w:t>
      </w:r>
    </w:p>
    <w:p w14:paraId="2478A4CA" w14:textId="77777777" w:rsidR="004A70C5" w:rsidRDefault="004A70C5">
      <w:pPr>
        <w:pStyle w:val="a3"/>
        <w:ind w:left="0"/>
        <w:rPr>
          <w:sz w:val="22"/>
          <w:lang w:eastAsia="zh-CN"/>
        </w:rPr>
      </w:pPr>
    </w:p>
    <w:p w14:paraId="43569793" w14:textId="77777777" w:rsidR="004A70C5" w:rsidRDefault="004A70C5">
      <w:pPr>
        <w:pStyle w:val="a3"/>
        <w:spacing w:before="1"/>
        <w:ind w:left="0"/>
        <w:rPr>
          <w:sz w:val="17"/>
          <w:lang w:eastAsia="zh-CN"/>
        </w:rPr>
      </w:pPr>
    </w:p>
    <w:p w14:paraId="6C01B319" w14:textId="77777777" w:rsidR="004A70C5" w:rsidRDefault="00A26C95">
      <w:pPr>
        <w:pStyle w:val="a4"/>
        <w:numPr>
          <w:ilvl w:val="0"/>
          <w:numId w:val="52"/>
        </w:numPr>
        <w:tabs>
          <w:tab w:val="left" w:pos="1041"/>
        </w:tabs>
        <w:spacing w:before="1" w:line="364" w:lineRule="auto"/>
        <w:ind w:right="734" w:firstLine="0"/>
        <w:rPr>
          <w:sz w:val="21"/>
          <w:lang w:eastAsia="zh-CN"/>
        </w:rPr>
      </w:pPr>
      <w:r>
        <w:rPr>
          <w:sz w:val="21"/>
          <w:lang w:eastAsia="zh-CN"/>
        </w:rPr>
        <w:t>唐代韩愈《题木居士》：</w:t>
      </w:r>
      <w:r>
        <w:rPr>
          <w:rFonts w:ascii="Times New Roman" w:eastAsia="Times New Roman" w:hAnsi="Times New Roman"/>
          <w:sz w:val="21"/>
          <w:lang w:eastAsia="zh-CN"/>
        </w:rPr>
        <w:t>“</w:t>
      </w:r>
      <w:r>
        <w:rPr>
          <w:spacing w:val="-1"/>
          <w:sz w:val="21"/>
          <w:lang w:eastAsia="zh-CN"/>
        </w:rPr>
        <w:t>火透波穿不计春，根如头面干如身。偶然题作木居士，便有</w:t>
      </w:r>
      <w:r>
        <w:rPr>
          <w:spacing w:val="-2"/>
          <w:sz w:val="21"/>
          <w:lang w:eastAsia="zh-CN"/>
        </w:rPr>
        <w:t>无穷求福人。</w:t>
      </w:r>
      <w:r>
        <w:rPr>
          <w:rFonts w:ascii="Times New Roman" w:eastAsia="Times New Roman" w:hAnsi="Times New Roman"/>
          <w:spacing w:val="-3"/>
          <w:sz w:val="21"/>
          <w:lang w:eastAsia="zh-CN"/>
        </w:rPr>
        <w:t>”</w:t>
      </w:r>
      <w:r>
        <w:rPr>
          <w:spacing w:val="-3"/>
          <w:sz w:val="21"/>
          <w:lang w:eastAsia="zh-CN"/>
        </w:rPr>
        <w:t>其中体现的哲学原理</w:t>
      </w:r>
      <w:commentRangeStart w:id="32"/>
      <w:r>
        <w:rPr>
          <w:spacing w:val="-3"/>
          <w:sz w:val="21"/>
          <w:lang w:eastAsia="zh-CN"/>
        </w:rPr>
        <w:t>有</w:t>
      </w:r>
      <w:commentRangeEnd w:id="32"/>
      <w:r w:rsidR="008A4C92">
        <w:rPr>
          <w:rStyle w:val="aa"/>
        </w:rPr>
        <w:commentReference w:id="32"/>
      </w:r>
    </w:p>
    <w:p w14:paraId="1840B7FA" w14:textId="77777777" w:rsidR="004A70C5" w:rsidRDefault="00A26C95">
      <w:pPr>
        <w:pStyle w:val="a4"/>
        <w:numPr>
          <w:ilvl w:val="1"/>
          <w:numId w:val="52"/>
        </w:numPr>
        <w:tabs>
          <w:tab w:val="left" w:pos="1087"/>
        </w:tabs>
        <w:spacing w:line="367" w:lineRule="auto"/>
        <w:ind w:right="4843" w:firstLine="0"/>
        <w:rPr>
          <w:sz w:val="21"/>
          <w:lang w:eastAsia="zh-CN"/>
        </w:rPr>
      </w:pPr>
      <w:r>
        <w:rPr>
          <w:spacing w:val="-4"/>
          <w:sz w:val="21"/>
          <w:lang w:eastAsia="zh-CN"/>
        </w:rPr>
        <w:t>鬼神观念是客观事物在人脑中的歪曲反映</w:t>
      </w:r>
      <w:r>
        <w:rPr>
          <w:rFonts w:ascii="Times New Roman" w:eastAsia="Times New Roman"/>
          <w:sz w:val="21"/>
          <w:lang w:eastAsia="zh-CN"/>
        </w:rPr>
        <w:t>B</w:t>
      </w:r>
      <w:r>
        <w:rPr>
          <w:spacing w:val="-3"/>
          <w:sz w:val="21"/>
          <w:lang w:eastAsia="zh-CN"/>
        </w:rPr>
        <w:t>．人的意识具有创造性</w:t>
      </w:r>
    </w:p>
    <w:p w14:paraId="05DEA8E6" w14:textId="77777777" w:rsidR="004A70C5" w:rsidRDefault="00A26C95">
      <w:pPr>
        <w:pStyle w:val="a3"/>
        <w:spacing w:line="264" w:lineRule="exact"/>
        <w:rPr>
          <w:lang w:eastAsia="zh-CN"/>
        </w:rPr>
      </w:pPr>
      <w:r>
        <w:rPr>
          <w:rFonts w:ascii="Times New Roman" w:eastAsia="Times New Roman"/>
          <w:lang w:eastAsia="zh-CN"/>
        </w:rPr>
        <w:t>C</w:t>
      </w:r>
      <w:r>
        <w:rPr>
          <w:lang w:eastAsia="zh-CN"/>
        </w:rPr>
        <w:t>．一切观念都是对客观事物的能动反映</w:t>
      </w:r>
    </w:p>
    <w:p w14:paraId="4A022013" w14:textId="77777777" w:rsidR="004A70C5" w:rsidRDefault="00A26C95">
      <w:pPr>
        <w:pStyle w:val="a3"/>
        <w:spacing w:before="137"/>
        <w:rPr>
          <w:lang w:eastAsia="zh-CN"/>
        </w:rPr>
      </w:pPr>
      <w:r>
        <w:rPr>
          <w:rFonts w:ascii="Times New Roman" w:eastAsia="Times New Roman"/>
          <w:lang w:eastAsia="zh-CN"/>
        </w:rPr>
        <w:t>D</w:t>
      </w:r>
      <w:r>
        <w:rPr>
          <w:lang w:eastAsia="zh-CN"/>
        </w:rPr>
        <w:t>．观念的东西不外是移入人脑并在人脑中改造过的物质的东西</w:t>
      </w:r>
    </w:p>
    <w:p w14:paraId="4E954C4C" w14:textId="77777777" w:rsidR="004A70C5" w:rsidRDefault="004A70C5">
      <w:pPr>
        <w:pStyle w:val="a3"/>
        <w:ind w:left="0"/>
        <w:rPr>
          <w:sz w:val="22"/>
          <w:lang w:eastAsia="zh-CN"/>
        </w:rPr>
      </w:pPr>
    </w:p>
    <w:p w14:paraId="509CDFD1" w14:textId="77777777" w:rsidR="004A70C5" w:rsidRDefault="004A70C5">
      <w:pPr>
        <w:pStyle w:val="a3"/>
        <w:spacing w:before="2"/>
        <w:ind w:left="0"/>
        <w:rPr>
          <w:sz w:val="17"/>
          <w:lang w:eastAsia="zh-CN"/>
        </w:rPr>
      </w:pPr>
    </w:p>
    <w:p w14:paraId="2D433775" w14:textId="77777777" w:rsidR="004A70C5" w:rsidRDefault="00A26C95">
      <w:pPr>
        <w:pStyle w:val="a4"/>
        <w:numPr>
          <w:ilvl w:val="0"/>
          <w:numId w:val="52"/>
        </w:numPr>
        <w:tabs>
          <w:tab w:val="left" w:pos="1147"/>
        </w:tabs>
        <w:spacing w:line="364" w:lineRule="auto"/>
        <w:ind w:right="736" w:firstLine="0"/>
        <w:rPr>
          <w:sz w:val="21"/>
          <w:lang w:eastAsia="zh-CN"/>
        </w:rPr>
      </w:pPr>
      <w:r>
        <w:rPr>
          <w:sz w:val="21"/>
          <w:lang w:eastAsia="zh-CN"/>
        </w:rPr>
        <w:t>列宁说：</w:t>
      </w:r>
      <w:r>
        <w:rPr>
          <w:rFonts w:ascii="Times New Roman" w:eastAsia="Times New Roman" w:hAnsi="Times New Roman"/>
          <w:sz w:val="21"/>
          <w:lang w:eastAsia="zh-CN"/>
        </w:rPr>
        <w:t>“</w:t>
      </w:r>
      <w:r>
        <w:rPr>
          <w:sz w:val="21"/>
          <w:lang w:eastAsia="zh-CN"/>
        </w:rPr>
        <w:t>唯心主义是人类认识之树上的一朵不结果实的花。</w:t>
      </w:r>
      <w:r>
        <w:rPr>
          <w:rFonts w:ascii="Times New Roman" w:eastAsia="Times New Roman" w:hAnsi="Times New Roman"/>
          <w:sz w:val="21"/>
          <w:lang w:eastAsia="zh-CN"/>
        </w:rPr>
        <w:t>”</w:t>
      </w:r>
      <w:r>
        <w:rPr>
          <w:spacing w:val="-2"/>
          <w:sz w:val="21"/>
          <w:lang w:eastAsia="zh-CN"/>
        </w:rPr>
        <w:t>下列不属于唯心主义观</w:t>
      </w:r>
      <w:r>
        <w:rPr>
          <w:sz w:val="21"/>
          <w:lang w:eastAsia="zh-CN"/>
        </w:rPr>
        <w:t>点的</w:t>
      </w:r>
      <w:commentRangeStart w:id="33"/>
      <w:r>
        <w:rPr>
          <w:sz w:val="21"/>
          <w:lang w:eastAsia="zh-CN"/>
        </w:rPr>
        <w:t>有</w:t>
      </w:r>
      <w:commentRangeEnd w:id="33"/>
      <w:r w:rsidR="00985732">
        <w:rPr>
          <w:rStyle w:val="aa"/>
        </w:rPr>
        <w:commentReference w:id="33"/>
      </w:r>
    </w:p>
    <w:p w14:paraId="06B357E1" w14:textId="77777777" w:rsidR="004A70C5" w:rsidRDefault="00A26C95">
      <w:pPr>
        <w:pStyle w:val="a4"/>
        <w:numPr>
          <w:ilvl w:val="1"/>
          <w:numId w:val="52"/>
        </w:numPr>
        <w:tabs>
          <w:tab w:val="left" w:pos="1087"/>
        </w:tabs>
        <w:spacing w:before="1"/>
        <w:ind w:left="1086" w:hanging="367"/>
        <w:rPr>
          <w:sz w:val="21"/>
          <w:lang w:eastAsia="zh-CN"/>
        </w:rPr>
      </w:pPr>
      <w:r>
        <w:rPr>
          <w:spacing w:val="-3"/>
          <w:sz w:val="21"/>
          <w:lang w:eastAsia="zh-CN"/>
        </w:rPr>
        <w:t>本来无一物，何处惹尘埃</w:t>
      </w:r>
    </w:p>
    <w:p w14:paraId="293EF415" w14:textId="77777777" w:rsidR="004A70C5" w:rsidRDefault="00A26C95">
      <w:pPr>
        <w:pStyle w:val="a4"/>
        <w:numPr>
          <w:ilvl w:val="1"/>
          <w:numId w:val="52"/>
        </w:numPr>
        <w:tabs>
          <w:tab w:val="left" w:pos="1075"/>
        </w:tabs>
        <w:spacing w:before="139" w:line="364" w:lineRule="auto"/>
        <w:ind w:right="5484" w:firstLine="0"/>
        <w:jc w:val="both"/>
        <w:rPr>
          <w:sz w:val="21"/>
          <w:lang w:eastAsia="zh-CN"/>
        </w:rPr>
      </w:pPr>
      <w:r>
        <w:rPr>
          <w:spacing w:val="-4"/>
          <w:sz w:val="21"/>
          <w:lang w:eastAsia="zh-CN"/>
        </w:rPr>
        <w:t>问渠那得清如许？为有源头活水来</w:t>
      </w:r>
      <w:r>
        <w:rPr>
          <w:rFonts w:ascii="Times New Roman" w:eastAsia="Times New Roman"/>
          <w:sz w:val="21"/>
          <w:lang w:eastAsia="zh-CN"/>
        </w:rPr>
        <w:t>C</w:t>
      </w:r>
      <w:r>
        <w:rPr>
          <w:spacing w:val="-4"/>
          <w:sz w:val="21"/>
          <w:lang w:eastAsia="zh-CN"/>
        </w:rPr>
        <w:t>．竹外桃花三两枝，春江水暖鸭先知</w:t>
      </w:r>
      <w:r>
        <w:rPr>
          <w:rFonts w:ascii="Times New Roman" w:eastAsia="Times New Roman"/>
          <w:sz w:val="21"/>
          <w:lang w:eastAsia="zh-CN"/>
        </w:rPr>
        <w:t>D</w:t>
      </w:r>
      <w:r>
        <w:rPr>
          <w:spacing w:val="-3"/>
          <w:sz w:val="21"/>
          <w:lang w:eastAsia="zh-CN"/>
        </w:rPr>
        <w:t>．人有悲欢离合，月有阴晴圆缺</w:t>
      </w:r>
    </w:p>
    <w:p w14:paraId="6F269CF2" w14:textId="77777777" w:rsidR="004A70C5" w:rsidRDefault="004A70C5">
      <w:pPr>
        <w:pStyle w:val="a3"/>
        <w:ind w:left="0"/>
        <w:rPr>
          <w:sz w:val="28"/>
          <w:lang w:eastAsia="zh-CN"/>
        </w:rPr>
      </w:pPr>
    </w:p>
    <w:p w14:paraId="375FEF85" w14:textId="77777777" w:rsidR="004A70C5" w:rsidRDefault="00A26C95">
      <w:pPr>
        <w:pStyle w:val="a4"/>
        <w:numPr>
          <w:ilvl w:val="0"/>
          <w:numId w:val="52"/>
        </w:numPr>
        <w:tabs>
          <w:tab w:val="left" w:pos="1138"/>
        </w:tabs>
        <w:spacing w:line="367" w:lineRule="auto"/>
        <w:ind w:right="735" w:firstLine="0"/>
        <w:rPr>
          <w:sz w:val="21"/>
        </w:rPr>
      </w:pPr>
      <w:r>
        <w:rPr>
          <w:spacing w:val="-1"/>
          <w:sz w:val="21"/>
          <w:lang w:eastAsia="zh-CN"/>
        </w:rPr>
        <w:t>物质对意识的决定作用表现在意识的起源、本质和作用上。从意识的起源来看，意识</w:t>
      </w:r>
      <w:r>
        <w:rPr>
          <w:spacing w:val="-3"/>
          <w:sz w:val="21"/>
          <w:lang w:eastAsia="zh-CN"/>
        </w:rPr>
        <w:t>既是自然界长期发展的产物，也是社会历史发展的产物。</w:t>
      </w:r>
      <w:commentRangeStart w:id="34"/>
      <w:proofErr w:type="spellStart"/>
      <w:r>
        <w:rPr>
          <w:spacing w:val="-3"/>
          <w:sz w:val="21"/>
        </w:rPr>
        <w:t>下列表述正确的有</w:t>
      </w:r>
      <w:commentRangeEnd w:id="34"/>
      <w:proofErr w:type="spellEnd"/>
      <w:r w:rsidR="00985732">
        <w:rPr>
          <w:rStyle w:val="aa"/>
        </w:rPr>
        <w:commentReference w:id="34"/>
      </w:r>
    </w:p>
    <w:p w14:paraId="767481AD" w14:textId="77777777" w:rsidR="004A70C5" w:rsidRDefault="00A26C95">
      <w:pPr>
        <w:pStyle w:val="a4"/>
        <w:numPr>
          <w:ilvl w:val="1"/>
          <w:numId w:val="52"/>
        </w:numPr>
        <w:tabs>
          <w:tab w:val="left" w:pos="1087"/>
        </w:tabs>
        <w:spacing w:line="364" w:lineRule="auto"/>
        <w:ind w:right="4223" w:firstLine="0"/>
        <w:rPr>
          <w:sz w:val="21"/>
          <w:lang w:eastAsia="zh-CN"/>
        </w:rPr>
      </w:pPr>
      <w:r>
        <w:rPr>
          <w:spacing w:val="-3"/>
          <w:sz w:val="21"/>
          <w:lang w:eastAsia="zh-CN"/>
        </w:rPr>
        <w:t>劳动在意识的产生与发展中起着决定性的作用</w:t>
      </w:r>
      <w:r>
        <w:rPr>
          <w:rFonts w:ascii="Times New Roman" w:eastAsia="Times New Roman"/>
          <w:spacing w:val="-3"/>
          <w:sz w:val="21"/>
          <w:lang w:eastAsia="zh-CN"/>
        </w:rPr>
        <w:t>B</w:t>
      </w:r>
      <w:r>
        <w:rPr>
          <w:spacing w:val="-3"/>
          <w:sz w:val="21"/>
          <w:lang w:eastAsia="zh-CN"/>
        </w:rPr>
        <w:t>．劳动为意识的产生和发展提供了客观需要和可能</w:t>
      </w:r>
      <w:r>
        <w:rPr>
          <w:rFonts w:ascii="Times New Roman" w:eastAsia="Times New Roman"/>
          <w:spacing w:val="-3"/>
          <w:sz w:val="21"/>
          <w:lang w:eastAsia="zh-CN"/>
        </w:rPr>
        <w:t>C</w:t>
      </w:r>
      <w:r>
        <w:rPr>
          <w:spacing w:val="-3"/>
          <w:sz w:val="21"/>
          <w:lang w:eastAsia="zh-CN"/>
        </w:rPr>
        <w:t>．劳动使人在改造世界时充满了创造性</w:t>
      </w:r>
    </w:p>
    <w:p w14:paraId="6E9FCB2C" w14:textId="77777777" w:rsidR="004A70C5" w:rsidRDefault="00A26C95">
      <w:pPr>
        <w:pStyle w:val="a3"/>
        <w:rPr>
          <w:lang w:eastAsia="zh-CN"/>
        </w:rPr>
      </w:pPr>
      <w:r>
        <w:rPr>
          <w:rFonts w:ascii="Times New Roman" w:eastAsia="Times New Roman"/>
          <w:lang w:eastAsia="zh-CN"/>
        </w:rPr>
        <w:t>D</w:t>
      </w:r>
      <w:r>
        <w:rPr>
          <w:lang w:eastAsia="zh-CN"/>
        </w:rPr>
        <w:t>．人们在劳动过程中形成的语言促进了意识的发展</w:t>
      </w:r>
    </w:p>
    <w:p w14:paraId="0342449C" w14:textId="77777777" w:rsidR="004A70C5" w:rsidRDefault="004A70C5">
      <w:pPr>
        <w:pStyle w:val="a3"/>
        <w:ind w:left="0"/>
        <w:rPr>
          <w:sz w:val="22"/>
          <w:lang w:eastAsia="zh-CN"/>
        </w:rPr>
      </w:pPr>
    </w:p>
    <w:p w14:paraId="204EBE42" w14:textId="77777777" w:rsidR="004A70C5" w:rsidRDefault="004A70C5">
      <w:pPr>
        <w:pStyle w:val="a3"/>
        <w:spacing w:before="10"/>
        <w:ind w:left="0"/>
        <w:rPr>
          <w:sz w:val="16"/>
          <w:lang w:eastAsia="zh-CN"/>
        </w:rPr>
      </w:pPr>
    </w:p>
    <w:p w14:paraId="07E5BC8E" w14:textId="77777777" w:rsidR="004A70C5" w:rsidRDefault="00A26C95">
      <w:pPr>
        <w:pStyle w:val="a4"/>
        <w:numPr>
          <w:ilvl w:val="0"/>
          <w:numId w:val="51"/>
        </w:numPr>
        <w:tabs>
          <w:tab w:val="left" w:pos="1147"/>
        </w:tabs>
        <w:spacing w:line="364" w:lineRule="auto"/>
        <w:ind w:right="735" w:firstLine="0"/>
        <w:rPr>
          <w:sz w:val="21"/>
          <w:lang w:eastAsia="zh-CN"/>
        </w:rPr>
      </w:pPr>
      <w:r>
        <w:rPr>
          <w:sz w:val="21"/>
          <w:lang w:eastAsia="zh-CN"/>
        </w:rPr>
        <w:t>高尔基曾经说：</w:t>
      </w:r>
      <w:r>
        <w:rPr>
          <w:rFonts w:ascii="Times New Roman" w:eastAsia="Times New Roman" w:hAnsi="Times New Roman"/>
          <w:sz w:val="21"/>
          <w:lang w:eastAsia="zh-CN"/>
        </w:rPr>
        <w:t>“</w:t>
      </w:r>
      <w:r>
        <w:rPr>
          <w:sz w:val="21"/>
          <w:lang w:eastAsia="zh-CN"/>
        </w:rPr>
        <w:t>人的一生，是很短的，短暂的岁月要求我好好领会生活的进程。</w:t>
      </w:r>
      <w:r>
        <w:rPr>
          <w:rFonts w:ascii="Times New Roman" w:eastAsia="Times New Roman" w:hAnsi="Times New Roman"/>
          <w:sz w:val="21"/>
          <w:lang w:eastAsia="zh-CN"/>
        </w:rPr>
        <w:t>”</w:t>
      </w:r>
      <w:r>
        <w:rPr>
          <w:spacing w:val="-14"/>
          <w:sz w:val="21"/>
          <w:lang w:eastAsia="zh-CN"/>
        </w:rPr>
        <w:t>下</w:t>
      </w:r>
      <w:r>
        <w:rPr>
          <w:spacing w:val="-3"/>
          <w:sz w:val="21"/>
          <w:lang w:eastAsia="zh-CN"/>
        </w:rPr>
        <w:t>列关于时空的表述正确的</w:t>
      </w:r>
      <w:commentRangeStart w:id="35"/>
      <w:r>
        <w:rPr>
          <w:spacing w:val="-3"/>
          <w:sz w:val="21"/>
          <w:lang w:eastAsia="zh-CN"/>
        </w:rPr>
        <w:t>有</w:t>
      </w:r>
      <w:commentRangeEnd w:id="35"/>
      <w:r w:rsidR="00D007A7">
        <w:rPr>
          <w:rStyle w:val="aa"/>
        </w:rPr>
        <w:commentReference w:id="35"/>
      </w:r>
    </w:p>
    <w:p w14:paraId="137F3E26" w14:textId="77777777" w:rsidR="004A70C5" w:rsidRDefault="00A26C95">
      <w:pPr>
        <w:pStyle w:val="a4"/>
        <w:numPr>
          <w:ilvl w:val="1"/>
          <w:numId w:val="51"/>
        </w:numPr>
        <w:tabs>
          <w:tab w:val="left" w:pos="1087"/>
        </w:tabs>
        <w:spacing w:line="267" w:lineRule="exact"/>
        <w:ind w:hanging="367"/>
        <w:rPr>
          <w:sz w:val="21"/>
        </w:rPr>
      </w:pPr>
      <w:proofErr w:type="spellStart"/>
      <w:r>
        <w:rPr>
          <w:spacing w:val="-3"/>
          <w:sz w:val="21"/>
        </w:rPr>
        <w:t>人的时空是有限的</w:t>
      </w:r>
      <w:proofErr w:type="spellEnd"/>
    </w:p>
    <w:p w14:paraId="137FF1E1" w14:textId="4ED74AA0" w:rsidR="004A70C5" w:rsidRDefault="00A26C95">
      <w:pPr>
        <w:pStyle w:val="a4"/>
        <w:numPr>
          <w:ilvl w:val="1"/>
          <w:numId w:val="51"/>
        </w:numPr>
        <w:tabs>
          <w:tab w:val="left" w:pos="1075"/>
        </w:tabs>
        <w:spacing w:before="139" w:line="364" w:lineRule="auto"/>
        <w:ind w:left="720" w:right="5695" w:firstLine="0"/>
        <w:rPr>
          <w:sz w:val="21"/>
          <w:lang w:eastAsia="zh-CN"/>
        </w:rPr>
      </w:pPr>
      <w:r>
        <w:rPr>
          <w:spacing w:val="-4"/>
          <w:sz w:val="21"/>
          <w:lang w:eastAsia="zh-CN"/>
        </w:rPr>
        <w:t>人必须生活在特定的时空范围内</w:t>
      </w:r>
      <w:r>
        <w:rPr>
          <w:rFonts w:ascii="Times New Roman" w:eastAsia="Times New Roman"/>
          <w:sz w:val="21"/>
          <w:lang w:eastAsia="zh-CN"/>
        </w:rPr>
        <w:t>C</w:t>
      </w:r>
      <w:r>
        <w:rPr>
          <w:spacing w:val="-3"/>
          <w:sz w:val="21"/>
          <w:lang w:eastAsia="zh-CN"/>
        </w:rPr>
        <w:t>．时空是物质运动的存在形式</w:t>
      </w:r>
      <w:r>
        <w:rPr>
          <w:rFonts w:ascii="Times New Roman" w:eastAsia="Times New Roman"/>
          <w:spacing w:val="-3"/>
          <w:sz w:val="21"/>
          <w:lang w:eastAsia="zh-CN"/>
        </w:rPr>
        <w:t>D</w:t>
      </w:r>
      <w:r>
        <w:rPr>
          <w:spacing w:val="-3"/>
          <w:sz w:val="21"/>
          <w:lang w:eastAsia="zh-CN"/>
        </w:rPr>
        <w:t>．时空的具体特性是相对的</w:t>
      </w:r>
    </w:p>
    <w:p w14:paraId="70E4D6C8" w14:textId="77777777" w:rsidR="004A70C5" w:rsidRDefault="00A26C95">
      <w:pPr>
        <w:pStyle w:val="a4"/>
        <w:numPr>
          <w:ilvl w:val="0"/>
          <w:numId w:val="51"/>
        </w:numPr>
        <w:tabs>
          <w:tab w:val="left" w:pos="1144"/>
        </w:tabs>
        <w:spacing w:before="58" w:line="364" w:lineRule="auto"/>
        <w:ind w:right="733" w:firstLine="0"/>
        <w:jc w:val="both"/>
        <w:rPr>
          <w:sz w:val="21"/>
        </w:rPr>
      </w:pPr>
      <w:r>
        <w:rPr>
          <w:spacing w:val="-6"/>
          <w:sz w:val="21"/>
          <w:lang w:eastAsia="zh-CN"/>
        </w:rPr>
        <w:t>马克思在《关于费尔巴哈的提纲》中指出：</w:t>
      </w:r>
      <w:r>
        <w:rPr>
          <w:rFonts w:ascii="Times New Roman" w:eastAsia="Times New Roman" w:hAnsi="Times New Roman"/>
          <w:spacing w:val="-6"/>
          <w:sz w:val="21"/>
          <w:lang w:eastAsia="zh-CN"/>
        </w:rPr>
        <w:t>“</w:t>
      </w:r>
      <w:r>
        <w:rPr>
          <w:spacing w:val="-4"/>
          <w:sz w:val="21"/>
          <w:lang w:eastAsia="zh-CN"/>
        </w:rPr>
        <w:t>全部社会生活在本质上是实践的。凡是把</w:t>
      </w:r>
      <w:r>
        <w:rPr>
          <w:spacing w:val="-5"/>
          <w:sz w:val="21"/>
          <w:lang w:eastAsia="zh-CN"/>
        </w:rPr>
        <w:t>理论引向神秘主义的神秘东西，都能在人的实践中以及对这个实践的理解中得到合理的解</w:t>
      </w:r>
      <w:r>
        <w:rPr>
          <w:sz w:val="21"/>
          <w:lang w:eastAsia="zh-CN"/>
        </w:rPr>
        <w:t>决。</w:t>
      </w:r>
      <w:r>
        <w:rPr>
          <w:rFonts w:ascii="Times New Roman" w:eastAsia="Times New Roman" w:hAnsi="Times New Roman"/>
          <w:spacing w:val="-3"/>
          <w:sz w:val="21"/>
        </w:rPr>
        <w:t>”</w:t>
      </w:r>
      <w:commentRangeStart w:id="36"/>
      <w:proofErr w:type="spellStart"/>
      <w:r>
        <w:rPr>
          <w:spacing w:val="-2"/>
          <w:sz w:val="21"/>
        </w:rPr>
        <w:t>这是指</w:t>
      </w:r>
      <w:commentRangeEnd w:id="36"/>
      <w:proofErr w:type="spellEnd"/>
      <w:r w:rsidR="0081284E">
        <w:rPr>
          <w:rStyle w:val="aa"/>
        </w:rPr>
        <w:commentReference w:id="36"/>
      </w:r>
    </w:p>
    <w:p w14:paraId="1610A5DA" w14:textId="77777777" w:rsidR="004A70C5" w:rsidRDefault="00A26C95">
      <w:pPr>
        <w:pStyle w:val="a4"/>
        <w:numPr>
          <w:ilvl w:val="1"/>
          <w:numId w:val="51"/>
        </w:numPr>
        <w:tabs>
          <w:tab w:val="left" w:pos="1087"/>
        </w:tabs>
        <w:spacing w:line="364" w:lineRule="auto"/>
        <w:ind w:left="720" w:right="4214" w:firstLine="0"/>
        <w:rPr>
          <w:sz w:val="21"/>
          <w:lang w:eastAsia="zh-CN"/>
        </w:rPr>
      </w:pPr>
      <w:r>
        <w:rPr>
          <w:spacing w:val="-3"/>
          <w:sz w:val="21"/>
          <w:lang w:eastAsia="zh-CN"/>
        </w:rPr>
        <w:t>人与人复杂的社会关系是在实践的基础上形成的</w:t>
      </w:r>
      <w:r>
        <w:rPr>
          <w:rFonts w:ascii="Times New Roman" w:eastAsia="Times New Roman"/>
          <w:spacing w:val="-3"/>
          <w:sz w:val="21"/>
          <w:lang w:eastAsia="zh-CN"/>
        </w:rPr>
        <w:lastRenderedPageBreak/>
        <w:t>B</w:t>
      </w:r>
      <w:r>
        <w:rPr>
          <w:spacing w:val="-3"/>
          <w:sz w:val="21"/>
          <w:lang w:eastAsia="zh-CN"/>
        </w:rPr>
        <w:t>．人的自然属性决定了人的本质</w:t>
      </w:r>
    </w:p>
    <w:p w14:paraId="17B764F4" w14:textId="77777777" w:rsidR="004A70C5" w:rsidRDefault="00A26C95">
      <w:pPr>
        <w:pStyle w:val="a3"/>
        <w:spacing w:line="364" w:lineRule="auto"/>
        <w:ind w:right="5064"/>
        <w:rPr>
          <w:lang w:eastAsia="zh-CN"/>
        </w:rPr>
      </w:pPr>
      <w:r>
        <w:rPr>
          <w:rFonts w:ascii="Times New Roman" w:eastAsia="Times New Roman"/>
          <w:lang w:eastAsia="zh-CN"/>
        </w:rPr>
        <w:t>C</w:t>
      </w:r>
      <w:r>
        <w:rPr>
          <w:lang w:eastAsia="zh-CN"/>
        </w:rPr>
        <w:t>．人民群众的实践构成了社会发展的动力</w:t>
      </w:r>
      <w:r>
        <w:rPr>
          <w:rFonts w:ascii="Times New Roman" w:eastAsia="Times New Roman"/>
          <w:lang w:eastAsia="zh-CN"/>
        </w:rPr>
        <w:t>D</w:t>
      </w:r>
      <w:r>
        <w:rPr>
          <w:lang w:eastAsia="zh-CN"/>
        </w:rPr>
        <w:t>．实践形成了社会生活的基本领域</w:t>
      </w:r>
    </w:p>
    <w:p w14:paraId="71A8A66D" w14:textId="77777777" w:rsidR="004A70C5" w:rsidRDefault="004A70C5">
      <w:pPr>
        <w:pStyle w:val="a3"/>
        <w:ind w:left="0"/>
        <w:rPr>
          <w:sz w:val="28"/>
          <w:lang w:eastAsia="zh-CN"/>
        </w:rPr>
      </w:pPr>
    </w:p>
    <w:p w14:paraId="6E058FDE" w14:textId="77777777" w:rsidR="004A70C5" w:rsidRDefault="00A26C95">
      <w:pPr>
        <w:pStyle w:val="a4"/>
        <w:numPr>
          <w:ilvl w:val="0"/>
          <w:numId w:val="51"/>
        </w:numPr>
        <w:tabs>
          <w:tab w:val="left" w:pos="1147"/>
        </w:tabs>
        <w:spacing w:line="367" w:lineRule="auto"/>
        <w:ind w:right="736" w:firstLine="0"/>
        <w:rPr>
          <w:sz w:val="21"/>
          <w:lang w:eastAsia="zh-CN"/>
        </w:rPr>
      </w:pPr>
      <w:r>
        <w:rPr>
          <w:sz w:val="21"/>
          <w:lang w:eastAsia="zh-CN"/>
        </w:rPr>
        <w:t>荀子曰：</w:t>
      </w:r>
      <w:r>
        <w:rPr>
          <w:rFonts w:ascii="Times New Roman" w:eastAsia="Times New Roman" w:hAnsi="Times New Roman"/>
          <w:sz w:val="21"/>
          <w:lang w:eastAsia="zh-CN"/>
        </w:rPr>
        <w:t>“</w:t>
      </w:r>
      <w:r>
        <w:rPr>
          <w:sz w:val="21"/>
          <w:lang w:eastAsia="zh-CN"/>
        </w:rPr>
        <w:t>大天而思之，孰与物畜而制之？从天而颂之，孰与制天命而用之？</w:t>
      </w:r>
      <w:r>
        <w:rPr>
          <w:rFonts w:ascii="Times New Roman" w:eastAsia="Times New Roman" w:hAnsi="Times New Roman"/>
          <w:spacing w:val="2"/>
          <w:sz w:val="21"/>
          <w:lang w:eastAsia="zh-CN"/>
        </w:rPr>
        <w:t>”</w:t>
      </w:r>
      <w:r>
        <w:rPr>
          <w:spacing w:val="-5"/>
          <w:sz w:val="21"/>
          <w:lang w:eastAsia="zh-CN"/>
        </w:rPr>
        <w:t>人们要</w:t>
      </w:r>
      <w:r>
        <w:rPr>
          <w:spacing w:val="-3"/>
          <w:sz w:val="21"/>
          <w:lang w:eastAsia="zh-CN"/>
        </w:rPr>
        <w:t>正确发挥主观能动性</w:t>
      </w:r>
      <w:commentRangeStart w:id="37"/>
      <w:r>
        <w:rPr>
          <w:spacing w:val="-3"/>
          <w:sz w:val="21"/>
          <w:lang w:eastAsia="zh-CN"/>
        </w:rPr>
        <w:t>需要</w:t>
      </w:r>
      <w:commentRangeEnd w:id="37"/>
      <w:r w:rsidR="00D007A7">
        <w:rPr>
          <w:rStyle w:val="aa"/>
        </w:rPr>
        <w:commentReference w:id="37"/>
      </w:r>
    </w:p>
    <w:p w14:paraId="666D239E" w14:textId="77777777" w:rsidR="004A70C5" w:rsidRDefault="00A26C95">
      <w:pPr>
        <w:pStyle w:val="a4"/>
        <w:numPr>
          <w:ilvl w:val="1"/>
          <w:numId w:val="51"/>
        </w:numPr>
        <w:tabs>
          <w:tab w:val="left" w:pos="1087"/>
        </w:tabs>
        <w:spacing w:line="364" w:lineRule="auto"/>
        <w:ind w:left="720" w:right="5683" w:firstLine="0"/>
        <w:rPr>
          <w:sz w:val="21"/>
          <w:lang w:eastAsia="zh-CN"/>
        </w:rPr>
      </w:pPr>
      <w:r>
        <w:rPr>
          <w:spacing w:val="-4"/>
          <w:sz w:val="21"/>
          <w:lang w:eastAsia="zh-CN"/>
        </w:rPr>
        <w:t>从实际出发改造和利用客观规律</w:t>
      </w:r>
      <w:r>
        <w:rPr>
          <w:rFonts w:ascii="Times New Roman" w:eastAsia="Times New Roman"/>
          <w:sz w:val="21"/>
          <w:lang w:eastAsia="zh-CN"/>
        </w:rPr>
        <w:t>B</w:t>
      </w:r>
      <w:r>
        <w:rPr>
          <w:spacing w:val="-1"/>
          <w:sz w:val="21"/>
          <w:lang w:eastAsia="zh-CN"/>
        </w:rPr>
        <w:t>．实践活动</w:t>
      </w:r>
    </w:p>
    <w:p w14:paraId="03FC5ADD" w14:textId="77777777" w:rsidR="004A70C5" w:rsidRDefault="00A26C95">
      <w:pPr>
        <w:pStyle w:val="a3"/>
        <w:spacing w:line="367" w:lineRule="auto"/>
        <w:ind w:right="5484"/>
        <w:rPr>
          <w:lang w:eastAsia="zh-CN"/>
        </w:rPr>
      </w:pPr>
      <w:r>
        <w:rPr>
          <w:rFonts w:ascii="Times New Roman" w:eastAsia="Times New Roman"/>
          <w:lang w:eastAsia="zh-CN"/>
        </w:rPr>
        <w:t>C</w:t>
      </w:r>
      <w:r>
        <w:rPr>
          <w:lang w:eastAsia="zh-CN"/>
        </w:rPr>
        <w:t>．依赖于一定的物质条件和物质手段</w:t>
      </w:r>
      <w:r>
        <w:rPr>
          <w:rFonts w:ascii="Times New Roman" w:eastAsia="Times New Roman"/>
          <w:lang w:eastAsia="zh-CN"/>
        </w:rPr>
        <w:t>D</w:t>
      </w:r>
      <w:r>
        <w:rPr>
          <w:lang w:eastAsia="zh-CN"/>
        </w:rPr>
        <w:t>．人要处在复杂的社会关系之中</w:t>
      </w:r>
    </w:p>
    <w:p w14:paraId="03368A6F" w14:textId="77777777" w:rsidR="004A70C5" w:rsidRDefault="004A70C5">
      <w:pPr>
        <w:pStyle w:val="a3"/>
        <w:spacing w:before="5"/>
        <w:ind w:left="0"/>
        <w:rPr>
          <w:sz w:val="27"/>
          <w:lang w:eastAsia="zh-CN"/>
        </w:rPr>
      </w:pPr>
    </w:p>
    <w:p w14:paraId="5E697600" w14:textId="77777777" w:rsidR="004A70C5" w:rsidRDefault="00A26C95">
      <w:pPr>
        <w:pStyle w:val="a4"/>
        <w:numPr>
          <w:ilvl w:val="0"/>
          <w:numId w:val="51"/>
        </w:numPr>
        <w:tabs>
          <w:tab w:val="left" w:pos="1144"/>
        </w:tabs>
        <w:spacing w:line="364" w:lineRule="auto"/>
        <w:ind w:right="736" w:firstLine="0"/>
        <w:jc w:val="both"/>
        <w:rPr>
          <w:sz w:val="21"/>
        </w:rPr>
      </w:pPr>
      <w:r>
        <w:rPr>
          <w:spacing w:val="-1"/>
          <w:sz w:val="21"/>
          <w:lang w:eastAsia="zh-CN"/>
        </w:rPr>
        <w:t>科学家在海边考察，发现一只小海龟从沙滩上的一个洞穴中探出头来四处张望，这时一只在空中盘旋的海鸟发现了它，便冲了下来，小海龟急忙掉头往回爬。科学家见状，顿</w:t>
      </w:r>
      <w:r>
        <w:rPr>
          <w:sz w:val="21"/>
          <w:lang w:eastAsia="zh-CN"/>
        </w:rPr>
        <w:t>生恻隐之心，决定帮小海龟一把，把它放到海里去。正当科学家为自己的</w:t>
      </w:r>
      <w:r>
        <w:rPr>
          <w:rFonts w:ascii="Times New Roman" w:eastAsia="Times New Roman" w:hAnsi="Times New Roman"/>
          <w:sz w:val="21"/>
          <w:lang w:eastAsia="zh-CN"/>
        </w:rPr>
        <w:t>“</w:t>
      </w:r>
      <w:r>
        <w:rPr>
          <w:sz w:val="21"/>
          <w:lang w:eastAsia="zh-CN"/>
        </w:rPr>
        <w:t>义举</w:t>
      </w:r>
      <w:r>
        <w:rPr>
          <w:rFonts w:ascii="Times New Roman" w:eastAsia="Times New Roman" w:hAnsi="Times New Roman"/>
          <w:sz w:val="21"/>
          <w:lang w:eastAsia="zh-CN"/>
        </w:rPr>
        <w:t>”</w:t>
      </w:r>
      <w:r>
        <w:rPr>
          <w:spacing w:val="-4"/>
          <w:sz w:val="21"/>
          <w:lang w:eastAsia="zh-CN"/>
        </w:rPr>
        <w:t>沾沾自喜</w:t>
      </w:r>
      <w:r>
        <w:rPr>
          <w:spacing w:val="-1"/>
          <w:sz w:val="21"/>
          <w:lang w:eastAsia="zh-CN"/>
        </w:rPr>
        <w:t>时，始料不及的事情发生了。洞穴里别的小</w:t>
      </w:r>
      <w:proofErr w:type="gramStart"/>
      <w:r>
        <w:rPr>
          <w:spacing w:val="-1"/>
          <w:sz w:val="21"/>
          <w:lang w:eastAsia="zh-CN"/>
        </w:rPr>
        <w:t>海龟见爬出去</w:t>
      </w:r>
      <w:proofErr w:type="gramEnd"/>
      <w:r>
        <w:rPr>
          <w:spacing w:val="-1"/>
          <w:sz w:val="21"/>
          <w:lang w:eastAsia="zh-CN"/>
        </w:rPr>
        <w:t>的那只小海龟没有回来，以为外面是安全的，纷纷往外爬，这立即引来了一大群海鸟，它们不断冲下来，享用着丰盛的美餐。实际上，第一只爬出来的小海龟是出来探路的哨兵，一旦有危险就回去报信。科学家</w:t>
      </w:r>
      <w:r>
        <w:rPr>
          <w:spacing w:val="-3"/>
          <w:sz w:val="21"/>
          <w:lang w:eastAsia="zh-CN"/>
        </w:rPr>
        <w:t>出于好心帮了这只小海龟，却害惨了整窝海龟。</w:t>
      </w:r>
      <w:commentRangeStart w:id="38"/>
      <w:proofErr w:type="spellStart"/>
      <w:r>
        <w:rPr>
          <w:spacing w:val="-3"/>
          <w:sz w:val="21"/>
        </w:rPr>
        <w:t>这个故事给我们的启示有</w:t>
      </w:r>
      <w:commentRangeEnd w:id="38"/>
      <w:proofErr w:type="spellEnd"/>
      <w:r w:rsidR="00D007A7">
        <w:rPr>
          <w:rStyle w:val="aa"/>
        </w:rPr>
        <w:commentReference w:id="38"/>
      </w:r>
    </w:p>
    <w:p w14:paraId="0EE0C841" w14:textId="3456BD15" w:rsidR="004A70C5" w:rsidRDefault="00A26C95">
      <w:pPr>
        <w:pStyle w:val="a4"/>
        <w:numPr>
          <w:ilvl w:val="1"/>
          <w:numId w:val="51"/>
        </w:numPr>
        <w:tabs>
          <w:tab w:val="left" w:pos="1087"/>
        </w:tabs>
        <w:spacing w:line="364" w:lineRule="auto"/>
        <w:ind w:left="720" w:right="4843" w:firstLine="0"/>
        <w:rPr>
          <w:sz w:val="21"/>
          <w:lang w:eastAsia="zh-CN"/>
        </w:rPr>
      </w:pPr>
      <w:r>
        <w:rPr>
          <w:spacing w:val="-4"/>
          <w:sz w:val="21"/>
          <w:lang w:eastAsia="zh-CN"/>
        </w:rPr>
        <w:t>认识和把握规律是发挥主观能动性的前提</w:t>
      </w:r>
      <w:r>
        <w:rPr>
          <w:rFonts w:ascii="Times New Roman" w:eastAsia="Times New Roman"/>
          <w:sz w:val="21"/>
          <w:lang w:eastAsia="zh-CN"/>
        </w:rPr>
        <w:t>B</w:t>
      </w:r>
      <w:r>
        <w:rPr>
          <w:spacing w:val="-3"/>
          <w:sz w:val="21"/>
          <w:lang w:eastAsia="zh-CN"/>
        </w:rPr>
        <w:t>．一切规律发挥作用的过程都是自发的</w:t>
      </w:r>
      <w:r>
        <w:rPr>
          <w:rFonts w:ascii="Times New Roman" w:eastAsia="Times New Roman"/>
          <w:spacing w:val="-3"/>
          <w:sz w:val="21"/>
          <w:lang w:eastAsia="zh-CN"/>
        </w:rPr>
        <w:t>C</w:t>
      </w:r>
      <w:r>
        <w:rPr>
          <w:spacing w:val="-3"/>
          <w:sz w:val="21"/>
          <w:lang w:eastAsia="zh-CN"/>
        </w:rPr>
        <w:t>．人的活动一定受规律的制约</w:t>
      </w:r>
    </w:p>
    <w:p w14:paraId="606F1F75" w14:textId="77777777" w:rsidR="004A70C5" w:rsidRDefault="00A26C95">
      <w:pPr>
        <w:pStyle w:val="a3"/>
        <w:rPr>
          <w:lang w:eastAsia="zh-CN"/>
        </w:rPr>
      </w:pPr>
      <w:r>
        <w:rPr>
          <w:rFonts w:ascii="Times New Roman" w:eastAsia="Times New Roman"/>
          <w:lang w:eastAsia="zh-CN"/>
        </w:rPr>
        <w:t>D</w:t>
      </w:r>
      <w:r>
        <w:rPr>
          <w:lang w:eastAsia="zh-CN"/>
        </w:rPr>
        <w:t>．实践是客观规律与主观能动性统一的基础</w:t>
      </w:r>
    </w:p>
    <w:p w14:paraId="2216AE09" w14:textId="77777777" w:rsidR="004A70C5" w:rsidRDefault="004A70C5">
      <w:pPr>
        <w:pStyle w:val="a3"/>
        <w:ind w:left="0"/>
        <w:rPr>
          <w:sz w:val="22"/>
          <w:lang w:eastAsia="zh-CN"/>
        </w:rPr>
      </w:pPr>
    </w:p>
    <w:p w14:paraId="5B1F63A3" w14:textId="77777777" w:rsidR="004A70C5" w:rsidRDefault="004A70C5">
      <w:pPr>
        <w:pStyle w:val="a3"/>
        <w:spacing w:before="10"/>
        <w:ind w:left="0"/>
        <w:rPr>
          <w:sz w:val="16"/>
          <w:lang w:eastAsia="zh-CN"/>
        </w:rPr>
      </w:pPr>
    </w:p>
    <w:p w14:paraId="679905A1" w14:textId="77777777" w:rsidR="00D007A7" w:rsidRPr="00891CBF" w:rsidRDefault="00A26C95">
      <w:pPr>
        <w:pStyle w:val="a4"/>
        <w:numPr>
          <w:ilvl w:val="0"/>
          <w:numId w:val="51"/>
        </w:numPr>
        <w:tabs>
          <w:tab w:val="left" w:pos="1144"/>
        </w:tabs>
        <w:spacing w:line="364" w:lineRule="auto"/>
        <w:ind w:right="733" w:firstLine="0"/>
        <w:rPr>
          <w:sz w:val="21"/>
          <w:lang w:eastAsia="zh-CN"/>
        </w:rPr>
      </w:pPr>
      <w:r>
        <w:rPr>
          <w:spacing w:val="-6"/>
          <w:sz w:val="21"/>
          <w:lang w:eastAsia="zh-CN"/>
        </w:rPr>
        <w:t>马克思在《关于费尔巴哈的提纲》中写道：</w:t>
      </w:r>
      <w:r>
        <w:rPr>
          <w:rFonts w:ascii="Times New Roman" w:eastAsia="Times New Roman" w:hAnsi="Times New Roman"/>
          <w:spacing w:val="-6"/>
          <w:sz w:val="21"/>
          <w:lang w:eastAsia="zh-CN"/>
        </w:rPr>
        <w:t>“</w:t>
      </w:r>
      <w:r>
        <w:rPr>
          <w:spacing w:val="-4"/>
          <w:sz w:val="21"/>
          <w:lang w:eastAsia="zh-CN"/>
        </w:rPr>
        <w:t>从前的一切唯物主义</w:t>
      </w:r>
      <w:r>
        <w:rPr>
          <w:spacing w:val="-3"/>
          <w:sz w:val="21"/>
          <w:lang w:eastAsia="zh-CN"/>
        </w:rPr>
        <w:t>（包括费尔巴哈的唯物主义）</w:t>
      </w:r>
      <w:r>
        <w:rPr>
          <w:spacing w:val="-4"/>
          <w:sz w:val="21"/>
          <w:lang w:eastAsia="zh-CN"/>
        </w:rPr>
        <w:t>的主要缺点是：对事物、现实、感性，只是从客体的或者直观的形式去理解，而</w:t>
      </w:r>
      <w:r>
        <w:rPr>
          <w:spacing w:val="-3"/>
          <w:sz w:val="21"/>
          <w:lang w:eastAsia="zh-CN"/>
        </w:rPr>
        <w:t>不是把它们当作人的感性活动</w:t>
      </w:r>
      <w:r>
        <w:rPr>
          <w:rFonts w:ascii="Times New Roman" w:eastAsia="Times New Roman" w:hAnsi="Times New Roman"/>
          <w:sz w:val="21"/>
          <w:lang w:eastAsia="zh-CN"/>
        </w:rPr>
        <w:t>……</w:t>
      </w:r>
      <w:r>
        <w:rPr>
          <w:spacing w:val="-3"/>
          <w:sz w:val="21"/>
          <w:lang w:eastAsia="zh-CN"/>
        </w:rPr>
        <w:t>去理解。</w:t>
      </w:r>
      <w:r>
        <w:rPr>
          <w:rFonts w:ascii="Times New Roman" w:eastAsia="Times New Roman" w:hAnsi="Times New Roman"/>
          <w:spacing w:val="-3"/>
          <w:sz w:val="21"/>
          <w:lang w:eastAsia="zh-CN"/>
        </w:rPr>
        <w:t>”</w:t>
      </w:r>
      <w:r>
        <w:rPr>
          <w:spacing w:val="-3"/>
          <w:sz w:val="21"/>
          <w:lang w:eastAsia="zh-CN"/>
        </w:rPr>
        <w:t>马克思主义哲学与旧唯物主义的区别</w:t>
      </w:r>
      <w:commentRangeStart w:id="39"/>
      <w:r>
        <w:rPr>
          <w:spacing w:val="-3"/>
          <w:sz w:val="21"/>
          <w:lang w:eastAsia="zh-CN"/>
        </w:rPr>
        <w:t>在于</w:t>
      </w:r>
      <w:commentRangeEnd w:id="39"/>
      <w:r w:rsidR="00D007A7">
        <w:rPr>
          <w:rStyle w:val="aa"/>
        </w:rPr>
        <w:commentReference w:id="39"/>
      </w:r>
    </w:p>
    <w:p w14:paraId="5E3E5248" w14:textId="7EA0AA1D" w:rsidR="004A70C5" w:rsidRDefault="00A26C95" w:rsidP="00891CBF">
      <w:pPr>
        <w:pStyle w:val="a4"/>
        <w:tabs>
          <w:tab w:val="left" w:pos="1144"/>
        </w:tabs>
        <w:spacing w:line="364" w:lineRule="auto"/>
        <w:ind w:right="733"/>
        <w:rPr>
          <w:sz w:val="21"/>
          <w:lang w:eastAsia="zh-CN"/>
        </w:rPr>
      </w:pPr>
      <w:r>
        <w:rPr>
          <w:rFonts w:ascii="Times New Roman" w:eastAsia="Times New Roman" w:hAnsi="Times New Roman"/>
          <w:spacing w:val="-3"/>
          <w:sz w:val="21"/>
          <w:lang w:eastAsia="zh-CN"/>
        </w:rPr>
        <w:t>A</w:t>
      </w:r>
      <w:r>
        <w:rPr>
          <w:spacing w:val="-3"/>
          <w:sz w:val="21"/>
          <w:lang w:eastAsia="zh-CN"/>
        </w:rPr>
        <w:t>．从实践的角度去理解社会生活</w:t>
      </w:r>
    </w:p>
    <w:p w14:paraId="17E78DD8" w14:textId="77777777" w:rsidR="004A70C5" w:rsidRDefault="00A26C95">
      <w:pPr>
        <w:pStyle w:val="a3"/>
        <w:spacing w:line="364" w:lineRule="auto"/>
        <w:ind w:right="5904"/>
        <w:rPr>
          <w:lang w:eastAsia="zh-CN"/>
        </w:rPr>
      </w:pPr>
      <w:r>
        <w:rPr>
          <w:rFonts w:ascii="Times New Roman" w:eastAsia="Times New Roman"/>
          <w:lang w:eastAsia="zh-CN"/>
        </w:rPr>
        <w:t>B</w:t>
      </w:r>
      <w:r>
        <w:rPr>
          <w:lang w:eastAsia="zh-CN"/>
        </w:rPr>
        <w:t>．认为物质第一性、意识第二性</w:t>
      </w:r>
      <w:r>
        <w:rPr>
          <w:rFonts w:ascii="Times New Roman" w:eastAsia="Times New Roman"/>
          <w:lang w:eastAsia="zh-CN"/>
        </w:rPr>
        <w:t>C</w:t>
      </w:r>
      <w:r>
        <w:rPr>
          <w:lang w:eastAsia="zh-CN"/>
        </w:rPr>
        <w:t>．把认识看成直观被动的反映</w:t>
      </w:r>
      <w:r>
        <w:rPr>
          <w:rFonts w:ascii="Times New Roman" w:eastAsia="Times New Roman"/>
          <w:lang w:eastAsia="zh-CN"/>
        </w:rPr>
        <w:t>D</w:t>
      </w:r>
      <w:r>
        <w:rPr>
          <w:lang w:eastAsia="zh-CN"/>
        </w:rPr>
        <w:t>．用辩证法来考察认识问题</w:t>
      </w:r>
    </w:p>
    <w:p w14:paraId="518E0A0B" w14:textId="77777777" w:rsidR="00124F83" w:rsidRDefault="00124F83" w:rsidP="001B643D">
      <w:pPr>
        <w:pStyle w:val="2"/>
        <w:tabs>
          <w:tab w:val="left" w:pos="1291"/>
        </w:tabs>
        <w:ind w:right="15"/>
        <w:rPr>
          <w:spacing w:val="-6"/>
          <w:lang w:eastAsia="zh-CN"/>
        </w:rPr>
      </w:pPr>
      <w:bookmarkStart w:id="40" w:name="PART03_辩证法"/>
      <w:bookmarkEnd w:id="40"/>
      <w:r>
        <w:rPr>
          <w:spacing w:val="-6"/>
          <w:lang w:eastAsia="zh-CN"/>
        </w:rPr>
        <w:br w:type="page"/>
      </w:r>
    </w:p>
    <w:p w14:paraId="277B2151" w14:textId="61EE84AF" w:rsidR="004A70C5" w:rsidRDefault="00A26C95" w:rsidP="001B643D">
      <w:pPr>
        <w:pStyle w:val="2"/>
        <w:tabs>
          <w:tab w:val="left" w:pos="1291"/>
        </w:tabs>
        <w:ind w:right="15"/>
        <w:rPr>
          <w:rFonts w:ascii="Microsoft JhengHei" w:eastAsia="Microsoft JhengHei"/>
          <w:lang w:eastAsia="zh-CN"/>
        </w:rPr>
      </w:pPr>
      <w:r>
        <w:rPr>
          <w:spacing w:val="-6"/>
          <w:lang w:eastAsia="zh-CN"/>
        </w:rPr>
        <w:lastRenderedPageBreak/>
        <w:t>PART0</w:t>
      </w:r>
      <w:r w:rsidR="00AC33C4">
        <w:rPr>
          <w:spacing w:val="-6"/>
          <w:lang w:eastAsia="zh-CN"/>
        </w:rPr>
        <w:t>3</w:t>
      </w:r>
      <w:r>
        <w:rPr>
          <w:rFonts w:ascii="Microsoft JhengHei" w:eastAsia="Microsoft JhengHei" w:hint="eastAsia"/>
          <w:lang w:eastAsia="zh-CN"/>
        </w:rPr>
        <w:t>辩证法</w:t>
      </w:r>
    </w:p>
    <w:p w14:paraId="39B9F7CB" w14:textId="77777777" w:rsidR="004A70C5" w:rsidRDefault="004A70C5">
      <w:pPr>
        <w:pStyle w:val="a3"/>
        <w:spacing w:before="1"/>
        <w:ind w:left="0"/>
        <w:rPr>
          <w:rFonts w:ascii="Microsoft JhengHei"/>
          <w:b/>
          <w:sz w:val="18"/>
          <w:lang w:eastAsia="zh-CN"/>
        </w:rPr>
      </w:pPr>
    </w:p>
    <w:p w14:paraId="2E63F8A5" w14:textId="77777777" w:rsidR="004A70C5" w:rsidRDefault="00A26C95">
      <w:pPr>
        <w:pStyle w:val="3"/>
        <w:rPr>
          <w:lang w:eastAsia="zh-CN"/>
        </w:rPr>
      </w:pPr>
      <w:r>
        <w:rPr>
          <w:lang w:eastAsia="zh-CN"/>
        </w:rPr>
        <w:t>一、单项选择题</w:t>
      </w:r>
    </w:p>
    <w:p w14:paraId="4C4699DF" w14:textId="77777777" w:rsidR="004A70C5" w:rsidRDefault="00A26C95">
      <w:pPr>
        <w:pStyle w:val="a3"/>
        <w:spacing w:before="94" w:line="364" w:lineRule="auto"/>
        <w:ind w:right="4072"/>
        <w:rPr>
          <w:lang w:eastAsia="zh-CN"/>
        </w:rPr>
      </w:pPr>
      <w:r>
        <w:rPr>
          <w:rFonts w:ascii="Times New Roman" w:eastAsia="Times New Roman" w:hAnsi="Times New Roman"/>
          <w:lang w:eastAsia="zh-CN"/>
        </w:rPr>
        <w:t>1</w:t>
      </w:r>
      <w:r>
        <w:rPr>
          <w:lang w:eastAsia="zh-CN"/>
        </w:rPr>
        <w:t>．</w:t>
      </w:r>
      <w:r>
        <w:rPr>
          <w:rFonts w:ascii="Times New Roman" w:eastAsia="Times New Roman" w:hAnsi="Times New Roman"/>
          <w:lang w:eastAsia="zh-CN"/>
        </w:rPr>
        <w:t>“</w:t>
      </w:r>
      <w:r>
        <w:rPr>
          <w:lang w:eastAsia="zh-CN"/>
        </w:rPr>
        <w:t>城门失火，殃及池鱼</w:t>
      </w:r>
      <w:r>
        <w:rPr>
          <w:rFonts w:ascii="Times New Roman" w:eastAsia="Times New Roman" w:hAnsi="Times New Roman"/>
          <w:lang w:eastAsia="zh-CN"/>
        </w:rPr>
        <w:t>”</w:t>
      </w:r>
      <w:r>
        <w:rPr>
          <w:lang w:eastAsia="zh-CN"/>
        </w:rPr>
        <w:t>这一典故包含的哲学</w:t>
      </w:r>
      <w:commentRangeStart w:id="41"/>
      <w:r>
        <w:rPr>
          <w:lang w:eastAsia="zh-CN"/>
        </w:rPr>
        <w:t>寓意</w:t>
      </w:r>
      <w:commentRangeEnd w:id="41"/>
      <w:r w:rsidR="00FC5C0E">
        <w:rPr>
          <w:rStyle w:val="aa"/>
        </w:rPr>
        <w:commentReference w:id="41"/>
      </w:r>
      <w:r>
        <w:rPr>
          <w:lang w:eastAsia="zh-CN"/>
        </w:rPr>
        <w:t>是</w:t>
      </w:r>
      <w:r>
        <w:rPr>
          <w:rFonts w:ascii="Times New Roman" w:eastAsia="Times New Roman" w:hAnsi="Times New Roman"/>
          <w:lang w:eastAsia="zh-CN"/>
        </w:rPr>
        <w:t>A</w:t>
      </w:r>
      <w:r>
        <w:rPr>
          <w:lang w:eastAsia="zh-CN"/>
        </w:rPr>
        <w:t>．事物的联系是本身所固有的</w:t>
      </w:r>
    </w:p>
    <w:p w14:paraId="4B89E83D" w14:textId="77777777" w:rsidR="004A70C5" w:rsidRDefault="00A26C95">
      <w:pPr>
        <w:pStyle w:val="a3"/>
        <w:spacing w:line="364" w:lineRule="auto"/>
        <w:ind w:right="6326"/>
        <w:rPr>
          <w:lang w:eastAsia="zh-CN"/>
        </w:rPr>
      </w:pPr>
      <w:r>
        <w:rPr>
          <w:rFonts w:ascii="Times New Roman" w:eastAsia="Times New Roman"/>
          <w:lang w:eastAsia="zh-CN"/>
        </w:rPr>
        <w:t>B</w:t>
      </w:r>
      <w:r>
        <w:rPr>
          <w:lang w:eastAsia="zh-CN"/>
        </w:rPr>
        <w:t>．一切事物都是变化发展的</w:t>
      </w:r>
      <w:r>
        <w:rPr>
          <w:rFonts w:ascii="Times New Roman" w:eastAsia="Times New Roman"/>
          <w:lang w:eastAsia="zh-CN"/>
        </w:rPr>
        <w:t>C</w:t>
      </w:r>
      <w:r>
        <w:rPr>
          <w:lang w:eastAsia="zh-CN"/>
        </w:rPr>
        <w:t>．事物的现象是本质的表现</w:t>
      </w:r>
    </w:p>
    <w:p w14:paraId="049F390A" w14:textId="77777777" w:rsidR="004A70C5" w:rsidRDefault="00A26C95">
      <w:pPr>
        <w:pStyle w:val="a3"/>
        <w:spacing w:line="267" w:lineRule="exact"/>
        <w:rPr>
          <w:lang w:eastAsia="zh-CN"/>
        </w:rPr>
      </w:pPr>
      <w:r>
        <w:rPr>
          <w:rFonts w:ascii="Times New Roman" w:eastAsia="Times New Roman"/>
          <w:lang w:eastAsia="zh-CN"/>
        </w:rPr>
        <w:t>D</w:t>
      </w:r>
      <w:r>
        <w:rPr>
          <w:lang w:eastAsia="zh-CN"/>
        </w:rPr>
        <w:t>．任何事物都不能孤立存在，都同其他事物处于一定的联系之中</w:t>
      </w:r>
    </w:p>
    <w:p w14:paraId="6B5BF60B" w14:textId="77777777" w:rsidR="004A70C5" w:rsidRDefault="004A70C5">
      <w:pPr>
        <w:pStyle w:val="a3"/>
        <w:ind w:left="0"/>
        <w:rPr>
          <w:sz w:val="22"/>
          <w:lang w:eastAsia="zh-CN"/>
        </w:rPr>
      </w:pPr>
    </w:p>
    <w:p w14:paraId="41FAF3CA" w14:textId="77777777" w:rsidR="004A70C5" w:rsidRDefault="004A70C5">
      <w:pPr>
        <w:pStyle w:val="a3"/>
        <w:spacing w:before="2"/>
        <w:ind w:left="0"/>
        <w:rPr>
          <w:sz w:val="17"/>
          <w:lang w:eastAsia="zh-CN"/>
        </w:rPr>
      </w:pPr>
    </w:p>
    <w:p w14:paraId="53676685" w14:textId="77777777" w:rsidR="004A70C5" w:rsidRDefault="00A26C95">
      <w:pPr>
        <w:pStyle w:val="a4"/>
        <w:numPr>
          <w:ilvl w:val="0"/>
          <w:numId w:val="50"/>
        </w:numPr>
        <w:tabs>
          <w:tab w:val="left" w:pos="1039"/>
        </w:tabs>
        <w:ind w:hanging="319"/>
        <w:rPr>
          <w:rFonts w:ascii="Times New Roman" w:eastAsia="Times New Roman" w:hAnsi="Times New Roman"/>
          <w:sz w:val="21"/>
        </w:rPr>
      </w:pPr>
      <w:r>
        <w:rPr>
          <w:spacing w:val="-4"/>
          <w:sz w:val="21"/>
          <w:lang w:eastAsia="zh-CN"/>
        </w:rPr>
        <w:t>西方有一句名言：</w:t>
      </w:r>
      <w:r>
        <w:rPr>
          <w:rFonts w:ascii="Times New Roman" w:eastAsia="Times New Roman" w:hAnsi="Times New Roman"/>
          <w:spacing w:val="-4"/>
          <w:sz w:val="21"/>
          <w:lang w:eastAsia="zh-CN"/>
        </w:rPr>
        <w:t>“</w:t>
      </w:r>
      <w:r>
        <w:rPr>
          <w:spacing w:val="-5"/>
          <w:sz w:val="21"/>
          <w:lang w:eastAsia="zh-CN"/>
        </w:rPr>
        <w:t>生命中最伟大的光辉不在于永不坠落，而是坠落后总能再度升起。</w:t>
      </w:r>
      <w:r>
        <w:rPr>
          <w:rFonts w:ascii="Times New Roman" w:eastAsia="Times New Roman" w:hAnsi="Times New Roman"/>
          <w:sz w:val="21"/>
        </w:rPr>
        <w:t>”</w:t>
      </w:r>
    </w:p>
    <w:p w14:paraId="40D4E9DD" w14:textId="77777777" w:rsidR="004A70C5" w:rsidRDefault="00A26C95">
      <w:pPr>
        <w:pStyle w:val="a3"/>
        <w:spacing w:before="139"/>
      </w:pPr>
      <w:commentRangeStart w:id="42"/>
      <w:proofErr w:type="spellStart"/>
      <w:r>
        <w:t>这告诉我们</w:t>
      </w:r>
      <w:commentRangeEnd w:id="42"/>
      <w:proofErr w:type="spellEnd"/>
      <w:r w:rsidR="00FC5C0E">
        <w:rPr>
          <w:rStyle w:val="aa"/>
        </w:rPr>
        <w:commentReference w:id="42"/>
      </w:r>
    </w:p>
    <w:p w14:paraId="431C8C31" w14:textId="77777777" w:rsidR="004A70C5" w:rsidRDefault="00A26C95">
      <w:pPr>
        <w:pStyle w:val="a4"/>
        <w:numPr>
          <w:ilvl w:val="1"/>
          <w:numId w:val="50"/>
        </w:numPr>
        <w:tabs>
          <w:tab w:val="left" w:pos="1087"/>
        </w:tabs>
        <w:spacing w:before="142"/>
        <w:ind w:hanging="367"/>
        <w:rPr>
          <w:sz w:val="21"/>
          <w:lang w:eastAsia="zh-CN"/>
        </w:rPr>
      </w:pPr>
      <w:r>
        <w:rPr>
          <w:spacing w:val="-3"/>
          <w:sz w:val="21"/>
          <w:lang w:eastAsia="zh-CN"/>
        </w:rPr>
        <w:t>人生就是在失败和成功中反复</w:t>
      </w:r>
    </w:p>
    <w:p w14:paraId="393B0386" w14:textId="77777777" w:rsidR="004A70C5" w:rsidRDefault="00A26C95">
      <w:pPr>
        <w:pStyle w:val="a4"/>
        <w:numPr>
          <w:ilvl w:val="1"/>
          <w:numId w:val="50"/>
        </w:numPr>
        <w:tabs>
          <w:tab w:val="left" w:pos="1075"/>
        </w:tabs>
        <w:spacing w:before="139" w:line="364" w:lineRule="auto"/>
        <w:ind w:left="720" w:right="5275" w:firstLine="0"/>
        <w:rPr>
          <w:sz w:val="21"/>
          <w:lang w:eastAsia="zh-CN"/>
        </w:rPr>
      </w:pPr>
      <w:r>
        <w:rPr>
          <w:spacing w:val="-4"/>
          <w:sz w:val="21"/>
          <w:lang w:eastAsia="zh-CN"/>
        </w:rPr>
        <w:t>事物的发展是前进性与曲折性的统一</w:t>
      </w:r>
      <w:r>
        <w:rPr>
          <w:rFonts w:ascii="Times New Roman" w:eastAsia="Times New Roman"/>
          <w:sz w:val="21"/>
          <w:lang w:eastAsia="zh-CN"/>
        </w:rPr>
        <w:t>C</w:t>
      </w:r>
      <w:r>
        <w:rPr>
          <w:spacing w:val="-3"/>
          <w:sz w:val="21"/>
          <w:lang w:eastAsia="zh-CN"/>
        </w:rPr>
        <w:t>．要成功必须经历失败</w:t>
      </w:r>
    </w:p>
    <w:p w14:paraId="28030FB6" w14:textId="77777777" w:rsidR="004A70C5" w:rsidRDefault="00A26C95">
      <w:pPr>
        <w:pStyle w:val="a3"/>
        <w:spacing w:line="267" w:lineRule="exact"/>
        <w:rPr>
          <w:lang w:eastAsia="zh-CN"/>
        </w:rPr>
      </w:pPr>
      <w:r>
        <w:rPr>
          <w:rFonts w:ascii="Times New Roman" w:eastAsia="Times New Roman"/>
          <w:lang w:eastAsia="zh-CN"/>
        </w:rPr>
        <w:t>D</w:t>
      </w:r>
      <w:r>
        <w:rPr>
          <w:lang w:eastAsia="zh-CN"/>
        </w:rPr>
        <w:t>．事物发展是一个周而复始的过程</w:t>
      </w:r>
    </w:p>
    <w:p w14:paraId="187E7F67" w14:textId="77777777" w:rsidR="004A70C5" w:rsidRDefault="004A70C5">
      <w:pPr>
        <w:pStyle w:val="a3"/>
        <w:ind w:left="0"/>
        <w:rPr>
          <w:sz w:val="22"/>
          <w:lang w:eastAsia="zh-CN"/>
        </w:rPr>
      </w:pPr>
    </w:p>
    <w:p w14:paraId="47EA546E" w14:textId="77777777" w:rsidR="004A70C5" w:rsidRDefault="004A70C5">
      <w:pPr>
        <w:pStyle w:val="a3"/>
        <w:spacing w:before="1"/>
        <w:ind w:left="0"/>
        <w:rPr>
          <w:sz w:val="17"/>
          <w:lang w:eastAsia="zh-CN"/>
        </w:rPr>
      </w:pPr>
    </w:p>
    <w:p w14:paraId="03B5DAC7" w14:textId="77777777" w:rsidR="004A70C5" w:rsidRDefault="00A26C95">
      <w:pPr>
        <w:pStyle w:val="a4"/>
        <w:numPr>
          <w:ilvl w:val="0"/>
          <w:numId w:val="49"/>
        </w:numPr>
        <w:tabs>
          <w:tab w:val="left" w:pos="1041"/>
        </w:tabs>
        <w:spacing w:line="364" w:lineRule="auto"/>
        <w:ind w:right="733" w:firstLine="0"/>
        <w:jc w:val="both"/>
        <w:rPr>
          <w:sz w:val="21"/>
          <w:lang w:eastAsia="zh-CN"/>
        </w:rPr>
      </w:pPr>
      <w:r>
        <w:rPr>
          <w:rFonts w:ascii="Times New Roman" w:eastAsia="Times New Roman" w:hAnsi="Times New Roman"/>
          <w:sz w:val="21"/>
          <w:lang w:eastAsia="zh-CN"/>
        </w:rPr>
        <w:t>“</w:t>
      </w:r>
      <w:r>
        <w:rPr>
          <w:spacing w:val="-1"/>
          <w:sz w:val="21"/>
          <w:lang w:eastAsia="zh-CN"/>
        </w:rPr>
        <w:t>我国发展仍处于可以大有作为的重要战略机遇期，既面临难得的历史机遇，也面对诸</w:t>
      </w:r>
      <w:r>
        <w:rPr>
          <w:spacing w:val="-6"/>
          <w:sz w:val="21"/>
          <w:lang w:eastAsia="zh-CN"/>
        </w:rPr>
        <w:t>多可以预见和难以预见的风险挑战。我们要增强机遇意识和忧患意识。</w:t>
      </w:r>
      <w:r>
        <w:rPr>
          <w:rFonts w:ascii="Times New Roman" w:eastAsia="Times New Roman" w:hAnsi="Times New Roman"/>
          <w:sz w:val="21"/>
          <w:lang w:eastAsia="zh-CN"/>
        </w:rPr>
        <w:t>”</w:t>
      </w:r>
      <w:r>
        <w:rPr>
          <w:spacing w:val="-3"/>
          <w:sz w:val="21"/>
          <w:lang w:eastAsia="zh-CN"/>
        </w:rPr>
        <w:t>从唯物辩证法的角度看，把握有利于事物发展的机遇，就是正确</w:t>
      </w:r>
      <w:commentRangeStart w:id="43"/>
      <w:r>
        <w:rPr>
          <w:spacing w:val="-3"/>
          <w:sz w:val="21"/>
          <w:lang w:eastAsia="zh-CN"/>
        </w:rPr>
        <w:t>处理</w:t>
      </w:r>
      <w:commentRangeEnd w:id="43"/>
      <w:r w:rsidR="00FC5C0E">
        <w:rPr>
          <w:rStyle w:val="aa"/>
        </w:rPr>
        <w:commentReference w:id="43"/>
      </w:r>
    </w:p>
    <w:p w14:paraId="7296BD76" w14:textId="77777777" w:rsidR="004A70C5" w:rsidRDefault="00A26C95">
      <w:pPr>
        <w:pStyle w:val="a4"/>
        <w:numPr>
          <w:ilvl w:val="1"/>
          <w:numId w:val="49"/>
        </w:numPr>
        <w:tabs>
          <w:tab w:val="left" w:pos="1087"/>
        </w:tabs>
        <w:spacing w:line="364" w:lineRule="auto"/>
        <w:ind w:right="6525" w:firstLine="0"/>
        <w:jc w:val="both"/>
        <w:rPr>
          <w:sz w:val="21"/>
          <w:lang w:eastAsia="zh-CN"/>
        </w:rPr>
      </w:pPr>
      <w:r>
        <w:rPr>
          <w:spacing w:val="-4"/>
          <w:sz w:val="21"/>
          <w:lang w:eastAsia="zh-CN"/>
        </w:rPr>
        <w:t>原因和结果的辩证关系</w:t>
      </w:r>
      <w:r>
        <w:rPr>
          <w:rFonts w:ascii="Times New Roman" w:eastAsia="Times New Roman"/>
          <w:sz w:val="21"/>
          <w:lang w:eastAsia="zh-CN"/>
        </w:rPr>
        <w:t>B</w:t>
      </w:r>
      <w:r>
        <w:rPr>
          <w:spacing w:val="-3"/>
          <w:sz w:val="21"/>
          <w:lang w:eastAsia="zh-CN"/>
        </w:rPr>
        <w:t>．现象和本质的辩证关系</w:t>
      </w:r>
      <w:r>
        <w:rPr>
          <w:rFonts w:ascii="Times New Roman" w:eastAsia="Times New Roman"/>
          <w:spacing w:val="-3"/>
          <w:sz w:val="21"/>
          <w:lang w:eastAsia="zh-CN"/>
        </w:rPr>
        <w:t>C</w:t>
      </w:r>
      <w:r>
        <w:rPr>
          <w:spacing w:val="-3"/>
          <w:sz w:val="21"/>
          <w:lang w:eastAsia="zh-CN"/>
        </w:rPr>
        <w:t>．必然和偶然的辩证关系</w:t>
      </w:r>
      <w:r>
        <w:rPr>
          <w:rFonts w:ascii="Times New Roman" w:eastAsia="Times New Roman"/>
          <w:spacing w:val="-3"/>
          <w:sz w:val="21"/>
          <w:lang w:eastAsia="zh-CN"/>
        </w:rPr>
        <w:t>D</w:t>
      </w:r>
      <w:r>
        <w:rPr>
          <w:spacing w:val="-4"/>
          <w:sz w:val="21"/>
          <w:lang w:eastAsia="zh-CN"/>
        </w:rPr>
        <w:t>．可能和现实的辩证关系</w:t>
      </w:r>
    </w:p>
    <w:p w14:paraId="1BEF4869" w14:textId="77777777" w:rsidR="004A70C5" w:rsidRDefault="004A70C5">
      <w:pPr>
        <w:pStyle w:val="a3"/>
        <w:spacing w:before="2"/>
        <w:ind w:left="0"/>
        <w:rPr>
          <w:sz w:val="28"/>
          <w:lang w:eastAsia="zh-CN"/>
        </w:rPr>
      </w:pPr>
    </w:p>
    <w:p w14:paraId="45B9B764" w14:textId="16652A7C" w:rsidR="004A70C5" w:rsidRDefault="00A26C95">
      <w:pPr>
        <w:pStyle w:val="a4"/>
        <w:numPr>
          <w:ilvl w:val="0"/>
          <w:numId w:val="49"/>
        </w:numPr>
        <w:tabs>
          <w:tab w:val="left" w:pos="1041"/>
        </w:tabs>
        <w:spacing w:line="364" w:lineRule="auto"/>
        <w:ind w:right="697" w:firstLine="0"/>
        <w:jc w:val="both"/>
        <w:rPr>
          <w:sz w:val="21"/>
          <w:lang w:eastAsia="zh-CN"/>
        </w:rPr>
      </w:pPr>
      <w:proofErr w:type="gramStart"/>
      <w:r>
        <w:rPr>
          <w:sz w:val="21"/>
          <w:lang w:eastAsia="zh-CN"/>
        </w:rPr>
        <w:t>虎求百兽</w:t>
      </w:r>
      <w:proofErr w:type="gramEnd"/>
      <w:r>
        <w:rPr>
          <w:sz w:val="21"/>
          <w:lang w:eastAsia="zh-CN"/>
        </w:rPr>
        <w:t>而食之，得狐。狐曰：</w:t>
      </w:r>
      <w:r>
        <w:rPr>
          <w:rFonts w:ascii="Times New Roman" w:eastAsia="Times New Roman" w:hAnsi="Times New Roman"/>
          <w:sz w:val="21"/>
          <w:lang w:eastAsia="zh-CN"/>
        </w:rPr>
        <w:t>“</w:t>
      </w:r>
      <w:r>
        <w:rPr>
          <w:sz w:val="21"/>
          <w:lang w:eastAsia="zh-CN"/>
        </w:rPr>
        <w:t>子无敢食我也。天帝使我长百兽，今子食我，是逆天</w:t>
      </w:r>
      <w:r>
        <w:rPr>
          <w:spacing w:val="-3"/>
          <w:sz w:val="21"/>
          <w:lang w:eastAsia="zh-CN"/>
        </w:rPr>
        <w:t>帝命也。子以我为不信，吾为子先行，子随我后，观百兽之见我而敢不走乎！</w:t>
      </w:r>
      <w:r>
        <w:rPr>
          <w:rFonts w:ascii="Times New Roman" w:eastAsia="Times New Roman" w:hAnsi="Times New Roman"/>
          <w:sz w:val="21"/>
          <w:lang w:eastAsia="zh-CN"/>
        </w:rPr>
        <w:t>”</w:t>
      </w:r>
      <w:proofErr w:type="gramStart"/>
      <w:r>
        <w:rPr>
          <w:spacing w:val="-3"/>
          <w:sz w:val="21"/>
          <w:lang w:eastAsia="zh-CN"/>
        </w:rPr>
        <w:t>虎以为</w:t>
      </w:r>
      <w:proofErr w:type="gramEnd"/>
      <w:r>
        <w:rPr>
          <w:spacing w:val="-3"/>
          <w:sz w:val="21"/>
          <w:lang w:eastAsia="zh-CN"/>
        </w:rPr>
        <w:t>然，故遂与之行。兽见之皆走。</w:t>
      </w:r>
      <w:proofErr w:type="gramStart"/>
      <w:r>
        <w:rPr>
          <w:spacing w:val="-3"/>
          <w:sz w:val="21"/>
          <w:lang w:eastAsia="zh-CN"/>
        </w:rPr>
        <w:t>虎不知兽畏己</w:t>
      </w:r>
      <w:proofErr w:type="gramEnd"/>
      <w:r>
        <w:rPr>
          <w:spacing w:val="-3"/>
          <w:sz w:val="21"/>
          <w:lang w:eastAsia="zh-CN"/>
        </w:rPr>
        <w:t>而走也，</w:t>
      </w:r>
      <w:proofErr w:type="gramStart"/>
      <w:r>
        <w:rPr>
          <w:spacing w:val="-3"/>
          <w:sz w:val="21"/>
          <w:lang w:eastAsia="zh-CN"/>
        </w:rPr>
        <w:t>以为畏狐也</w:t>
      </w:r>
      <w:proofErr w:type="gramEnd"/>
      <w:r>
        <w:rPr>
          <w:spacing w:val="-3"/>
          <w:sz w:val="21"/>
          <w:lang w:eastAsia="zh-CN"/>
        </w:rPr>
        <w:t>。虎之所以犯这种错误，在于其割裂</w:t>
      </w:r>
      <w:commentRangeStart w:id="44"/>
      <w:r>
        <w:rPr>
          <w:spacing w:val="-3"/>
          <w:sz w:val="21"/>
          <w:lang w:eastAsia="zh-CN"/>
        </w:rPr>
        <w:t>了</w:t>
      </w:r>
      <w:commentRangeEnd w:id="44"/>
      <w:r w:rsidR="002A43F3">
        <w:rPr>
          <w:rStyle w:val="aa"/>
        </w:rPr>
        <w:commentReference w:id="44"/>
      </w:r>
    </w:p>
    <w:p w14:paraId="78BD5D5A" w14:textId="77777777" w:rsidR="004A70C5" w:rsidRDefault="00A26C95">
      <w:pPr>
        <w:pStyle w:val="a4"/>
        <w:numPr>
          <w:ilvl w:val="1"/>
          <w:numId w:val="49"/>
        </w:numPr>
        <w:tabs>
          <w:tab w:val="left" w:pos="1087"/>
        </w:tabs>
        <w:spacing w:before="58" w:line="364" w:lineRule="auto"/>
        <w:ind w:right="6525" w:firstLine="0"/>
        <w:jc w:val="both"/>
        <w:rPr>
          <w:sz w:val="21"/>
          <w:lang w:eastAsia="zh-CN"/>
        </w:rPr>
      </w:pPr>
      <w:r>
        <w:rPr>
          <w:spacing w:val="-4"/>
          <w:sz w:val="21"/>
          <w:lang w:eastAsia="zh-CN"/>
        </w:rPr>
        <w:t>必然与偶然之间的关系</w:t>
      </w:r>
      <w:r>
        <w:rPr>
          <w:rFonts w:ascii="Times New Roman" w:eastAsia="Times New Roman"/>
          <w:sz w:val="21"/>
          <w:lang w:eastAsia="zh-CN"/>
        </w:rPr>
        <w:t>B</w:t>
      </w:r>
      <w:r>
        <w:rPr>
          <w:spacing w:val="-3"/>
          <w:sz w:val="21"/>
          <w:lang w:eastAsia="zh-CN"/>
        </w:rPr>
        <w:t>．内容与形式之间的关系</w:t>
      </w:r>
      <w:r>
        <w:rPr>
          <w:rFonts w:ascii="Times New Roman" w:eastAsia="Times New Roman"/>
          <w:spacing w:val="-3"/>
          <w:sz w:val="21"/>
          <w:lang w:eastAsia="zh-CN"/>
        </w:rPr>
        <w:t>C</w:t>
      </w:r>
      <w:r>
        <w:rPr>
          <w:spacing w:val="-3"/>
          <w:sz w:val="21"/>
          <w:lang w:eastAsia="zh-CN"/>
        </w:rPr>
        <w:t>．本质与现象之间的关系</w:t>
      </w:r>
      <w:r>
        <w:rPr>
          <w:rFonts w:ascii="Times New Roman" w:eastAsia="Times New Roman"/>
          <w:spacing w:val="-3"/>
          <w:sz w:val="21"/>
          <w:lang w:eastAsia="zh-CN"/>
        </w:rPr>
        <w:t>D</w:t>
      </w:r>
      <w:r>
        <w:rPr>
          <w:spacing w:val="-4"/>
          <w:sz w:val="21"/>
          <w:lang w:eastAsia="zh-CN"/>
        </w:rPr>
        <w:t>．可能与现实之间的关系</w:t>
      </w:r>
    </w:p>
    <w:p w14:paraId="13B33FAF" w14:textId="77777777" w:rsidR="004A70C5" w:rsidRDefault="004A70C5">
      <w:pPr>
        <w:pStyle w:val="a3"/>
        <w:spacing w:before="2"/>
        <w:ind w:left="0"/>
        <w:rPr>
          <w:sz w:val="28"/>
          <w:lang w:eastAsia="zh-CN"/>
        </w:rPr>
      </w:pPr>
    </w:p>
    <w:p w14:paraId="5E9ED07F" w14:textId="77777777" w:rsidR="004A70C5" w:rsidRDefault="00A26C95">
      <w:pPr>
        <w:pStyle w:val="a4"/>
        <w:numPr>
          <w:ilvl w:val="0"/>
          <w:numId w:val="49"/>
        </w:numPr>
        <w:tabs>
          <w:tab w:val="left" w:pos="1039"/>
        </w:tabs>
        <w:spacing w:line="364" w:lineRule="auto"/>
        <w:ind w:right="733" w:firstLine="0"/>
        <w:rPr>
          <w:sz w:val="21"/>
          <w:lang w:eastAsia="zh-CN"/>
        </w:rPr>
      </w:pPr>
      <w:r>
        <w:rPr>
          <w:spacing w:val="-6"/>
          <w:sz w:val="21"/>
          <w:lang w:eastAsia="zh-CN"/>
        </w:rPr>
        <w:t>一根筷子放入盛满清水的杯中，看上去像被折断了一样。关于这一现象，下列说法正确</w:t>
      </w:r>
      <w:commentRangeStart w:id="45"/>
      <w:r>
        <w:rPr>
          <w:spacing w:val="-6"/>
          <w:sz w:val="21"/>
          <w:lang w:eastAsia="zh-CN"/>
        </w:rPr>
        <w:lastRenderedPageBreak/>
        <w:t>的</w:t>
      </w:r>
      <w:commentRangeEnd w:id="45"/>
      <w:r w:rsidR="002A43F3">
        <w:rPr>
          <w:rStyle w:val="aa"/>
        </w:rPr>
        <w:commentReference w:id="45"/>
      </w:r>
      <w:r>
        <w:rPr>
          <w:spacing w:val="-6"/>
          <w:sz w:val="21"/>
          <w:lang w:eastAsia="zh-CN"/>
        </w:rPr>
        <w:t>是</w:t>
      </w:r>
    </w:p>
    <w:p w14:paraId="0DB1939F" w14:textId="77777777" w:rsidR="004A70C5" w:rsidRDefault="00A26C95">
      <w:pPr>
        <w:pStyle w:val="a4"/>
        <w:numPr>
          <w:ilvl w:val="1"/>
          <w:numId w:val="49"/>
        </w:numPr>
        <w:tabs>
          <w:tab w:val="left" w:pos="1087"/>
        </w:tabs>
        <w:spacing w:line="267" w:lineRule="exact"/>
        <w:ind w:left="1086" w:hanging="367"/>
        <w:rPr>
          <w:sz w:val="21"/>
          <w:lang w:eastAsia="zh-CN"/>
        </w:rPr>
      </w:pPr>
      <w:r>
        <w:rPr>
          <w:spacing w:val="-3"/>
          <w:sz w:val="21"/>
          <w:lang w:eastAsia="zh-CN"/>
        </w:rPr>
        <w:t>通过感官感知到的都是对客观事物真实的反映</w:t>
      </w:r>
    </w:p>
    <w:p w14:paraId="7078FB6C" w14:textId="77777777" w:rsidR="004A70C5" w:rsidRDefault="00A26C95">
      <w:pPr>
        <w:pStyle w:val="a4"/>
        <w:numPr>
          <w:ilvl w:val="1"/>
          <w:numId w:val="49"/>
        </w:numPr>
        <w:tabs>
          <w:tab w:val="left" w:pos="1075"/>
        </w:tabs>
        <w:spacing w:before="140" w:line="367" w:lineRule="auto"/>
        <w:ind w:right="3803" w:firstLine="0"/>
        <w:rPr>
          <w:sz w:val="21"/>
          <w:lang w:eastAsia="zh-CN"/>
        </w:rPr>
      </w:pPr>
      <w:r>
        <w:rPr>
          <w:spacing w:val="-3"/>
          <w:sz w:val="21"/>
          <w:lang w:eastAsia="zh-CN"/>
        </w:rPr>
        <w:t>人们看到筷子像被折断了一样完全是一种主观的错觉</w:t>
      </w:r>
      <w:r>
        <w:rPr>
          <w:rFonts w:ascii="Times New Roman" w:eastAsia="Times New Roman"/>
          <w:spacing w:val="-3"/>
          <w:sz w:val="21"/>
          <w:lang w:eastAsia="zh-CN"/>
        </w:rPr>
        <w:t>C</w:t>
      </w:r>
      <w:r>
        <w:rPr>
          <w:spacing w:val="-3"/>
          <w:sz w:val="21"/>
          <w:lang w:eastAsia="zh-CN"/>
        </w:rPr>
        <w:t>．筷子的本质无法通过现象表现出来</w:t>
      </w:r>
    </w:p>
    <w:p w14:paraId="6C525511" w14:textId="77777777" w:rsidR="004A70C5" w:rsidRDefault="00A26C95">
      <w:pPr>
        <w:pStyle w:val="a3"/>
        <w:spacing w:line="264" w:lineRule="exact"/>
        <w:rPr>
          <w:lang w:eastAsia="zh-CN"/>
        </w:rPr>
      </w:pPr>
      <w:r>
        <w:rPr>
          <w:rFonts w:ascii="Times New Roman" w:eastAsia="Times New Roman"/>
          <w:lang w:eastAsia="zh-CN"/>
        </w:rPr>
        <w:t>D</w:t>
      </w:r>
      <w:r>
        <w:rPr>
          <w:lang w:eastAsia="zh-CN"/>
        </w:rPr>
        <w:t>．这是一种用歪曲形式表现本质的现象</w:t>
      </w:r>
    </w:p>
    <w:p w14:paraId="2D9670AD" w14:textId="77777777" w:rsidR="004A70C5" w:rsidRDefault="004A70C5">
      <w:pPr>
        <w:pStyle w:val="a3"/>
        <w:ind w:left="0"/>
        <w:rPr>
          <w:sz w:val="22"/>
          <w:lang w:eastAsia="zh-CN"/>
        </w:rPr>
      </w:pPr>
    </w:p>
    <w:p w14:paraId="7F6D6E4B" w14:textId="77777777" w:rsidR="004A70C5" w:rsidRDefault="004A70C5">
      <w:pPr>
        <w:pStyle w:val="a3"/>
        <w:spacing w:before="1"/>
        <w:ind w:left="0"/>
        <w:rPr>
          <w:sz w:val="17"/>
          <w:lang w:eastAsia="zh-CN"/>
        </w:rPr>
      </w:pPr>
    </w:p>
    <w:p w14:paraId="242D1E19" w14:textId="77777777" w:rsidR="004A70C5" w:rsidRDefault="00A26C95">
      <w:pPr>
        <w:pStyle w:val="a4"/>
        <w:numPr>
          <w:ilvl w:val="0"/>
          <w:numId w:val="49"/>
        </w:numPr>
        <w:tabs>
          <w:tab w:val="left" w:pos="1039"/>
        </w:tabs>
        <w:spacing w:line="364" w:lineRule="auto"/>
        <w:ind w:right="2579" w:firstLine="0"/>
        <w:rPr>
          <w:sz w:val="21"/>
          <w:lang w:eastAsia="zh-CN"/>
        </w:rPr>
      </w:pPr>
      <w:commentRangeStart w:id="46"/>
      <w:r>
        <w:rPr>
          <w:spacing w:val="-3"/>
          <w:sz w:val="21"/>
          <w:lang w:eastAsia="zh-CN"/>
        </w:rPr>
        <w:t>对立统一规律</w:t>
      </w:r>
      <w:commentRangeEnd w:id="46"/>
      <w:r w:rsidR="008F7710">
        <w:rPr>
          <w:rStyle w:val="aa"/>
        </w:rPr>
        <w:commentReference w:id="46"/>
      </w:r>
      <w:r>
        <w:rPr>
          <w:spacing w:val="-3"/>
          <w:sz w:val="21"/>
          <w:lang w:eastAsia="zh-CN"/>
        </w:rPr>
        <w:t>之所以是唯物辩证法的实质和核心，是因为它揭示了</w:t>
      </w:r>
      <w:r>
        <w:rPr>
          <w:rFonts w:ascii="Times New Roman" w:eastAsia="Times New Roman"/>
          <w:spacing w:val="-3"/>
          <w:sz w:val="21"/>
          <w:lang w:eastAsia="zh-CN"/>
        </w:rPr>
        <w:t>A</w:t>
      </w:r>
      <w:r>
        <w:rPr>
          <w:spacing w:val="-3"/>
          <w:sz w:val="21"/>
          <w:lang w:eastAsia="zh-CN"/>
        </w:rPr>
        <w:t>．事物发展的形式和状态</w:t>
      </w:r>
    </w:p>
    <w:p w14:paraId="71E85974" w14:textId="77777777" w:rsidR="004A70C5" w:rsidRDefault="00A26C95">
      <w:pPr>
        <w:pStyle w:val="a3"/>
        <w:spacing w:line="367" w:lineRule="auto"/>
        <w:ind w:right="6535"/>
        <w:rPr>
          <w:lang w:eastAsia="zh-CN"/>
        </w:rPr>
      </w:pPr>
      <w:r>
        <w:rPr>
          <w:rFonts w:ascii="Times New Roman" w:eastAsia="Times New Roman"/>
          <w:lang w:eastAsia="zh-CN"/>
        </w:rPr>
        <w:t>B</w:t>
      </w:r>
      <w:r>
        <w:rPr>
          <w:lang w:eastAsia="zh-CN"/>
        </w:rPr>
        <w:t>．事物发展的方向和道路</w:t>
      </w:r>
      <w:r>
        <w:rPr>
          <w:rFonts w:ascii="Times New Roman" w:eastAsia="Times New Roman"/>
          <w:lang w:eastAsia="zh-CN"/>
        </w:rPr>
        <w:t>C</w:t>
      </w:r>
      <w:r>
        <w:rPr>
          <w:lang w:eastAsia="zh-CN"/>
        </w:rPr>
        <w:t>．事物发展的内在动力</w:t>
      </w:r>
    </w:p>
    <w:p w14:paraId="79BCB611" w14:textId="77777777" w:rsidR="004A70C5" w:rsidRDefault="00A26C95">
      <w:pPr>
        <w:pStyle w:val="a3"/>
        <w:spacing w:line="265" w:lineRule="exact"/>
        <w:rPr>
          <w:lang w:eastAsia="zh-CN"/>
        </w:rPr>
      </w:pPr>
      <w:r>
        <w:rPr>
          <w:rFonts w:ascii="Times New Roman" w:eastAsia="Times New Roman"/>
          <w:lang w:eastAsia="zh-CN"/>
        </w:rPr>
        <w:t>D</w:t>
      </w:r>
      <w:r>
        <w:rPr>
          <w:lang w:eastAsia="zh-CN"/>
        </w:rPr>
        <w:t>．事物的内在要素及结构形式</w:t>
      </w:r>
    </w:p>
    <w:p w14:paraId="57A19EFD" w14:textId="77777777" w:rsidR="004A70C5" w:rsidRDefault="004A70C5">
      <w:pPr>
        <w:pStyle w:val="a3"/>
        <w:ind w:left="0"/>
        <w:rPr>
          <w:sz w:val="22"/>
          <w:lang w:eastAsia="zh-CN"/>
        </w:rPr>
      </w:pPr>
    </w:p>
    <w:p w14:paraId="6E5D30A4" w14:textId="77777777" w:rsidR="004A70C5" w:rsidRDefault="004A70C5">
      <w:pPr>
        <w:pStyle w:val="a3"/>
        <w:ind w:left="0"/>
        <w:rPr>
          <w:sz w:val="17"/>
          <w:lang w:eastAsia="zh-CN"/>
        </w:rPr>
      </w:pPr>
    </w:p>
    <w:p w14:paraId="081FF087" w14:textId="77777777" w:rsidR="004A70C5" w:rsidRDefault="00A26C95">
      <w:pPr>
        <w:pStyle w:val="a4"/>
        <w:numPr>
          <w:ilvl w:val="0"/>
          <w:numId w:val="49"/>
        </w:numPr>
        <w:tabs>
          <w:tab w:val="left" w:pos="1039"/>
        </w:tabs>
        <w:spacing w:line="364" w:lineRule="auto"/>
        <w:ind w:right="2392" w:firstLine="0"/>
        <w:rPr>
          <w:sz w:val="21"/>
          <w:lang w:eastAsia="zh-CN"/>
        </w:rPr>
      </w:pPr>
      <w:r>
        <w:rPr>
          <w:rFonts w:ascii="Times New Roman" w:eastAsia="Times New Roman" w:hAnsi="Times New Roman"/>
          <w:sz w:val="21"/>
          <w:lang w:eastAsia="zh-CN"/>
        </w:rPr>
        <w:t>“</w:t>
      </w:r>
      <w:r>
        <w:rPr>
          <w:spacing w:val="-3"/>
          <w:sz w:val="21"/>
          <w:lang w:eastAsia="zh-CN"/>
        </w:rPr>
        <w:t>善泳者</w:t>
      </w:r>
      <w:proofErr w:type="gramStart"/>
      <w:r>
        <w:rPr>
          <w:spacing w:val="-3"/>
          <w:sz w:val="21"/>
          <w:lang w:eastAsia="zh-CN"/>
        </w:rPr>
        <w:t>溺</w:t>
      </w:r>
      <w:proofErr w:type="gramEnd"/>
      <w:r>
        <w:rPr>
          <w:spacing w:val="-3"/>
          <w:sz w:val="21"/>
          <w:lang w:eastAsia="zh-CN"/>
        </w:rPr>
        <w:t>，善骑者堕，各以其所好反自为祸</w:t>
      </w:r>
      <w:r>
        <w:rPr>
          <w:rFonts w:ascii="Times New Roman" w:eastAsia="Times New Roman" w:hAnsi="Times New Roman"/>
          <w:spacing w:val="-3"/>
          <w:sz w:val="21"/>
          <w:lang w:eastAsia="zh-CN"/>
        </w:rPr>
        <w:t>”</w:t>
      </w:r>
      <w:r>
        <w:rPr>
          <w:spacing w:val="-3"/>
          <w:sz w:val="21"/>
          <w:lang w:eastAsia="zh-CN"/>
        </w:rPr>
        <w:t>这句古话蕴含的</w:t>
      </w:r>
      <w:commentRangeStart w:id="47"/>
      <w:r>
        <w:rPr>
          <w:spacing w:val="-3"/>
          <w:sz w:val="21"/>
          <w:lang w:eastAsia="zh-CN"/>
        </w:rPr>
        <w:t>哲理</w:t>
      </w:r>
      <w:commentRangeEnd w:id="47"/>
      <w:r w:rsidR="008F7710">
        <w:rPr>
          <w:rStyle w:val="aa"/>
        </w:rPr>
        <w:commentReference w:id="47"/>
      </w:r>
      <w:r>
        <w:rPr>
          <w:spacing w:val="-3"/>
          <w:sz w:val="21"/>
          <w:lang w:eastAsia="zh-CN"/>
        </w:rPr>
        <w:t>是</w:t>
      </w:r>
      <w:r>
        <w:rPr>
          <w:rFonts w:ascii="Times New Roman" w:eastAsia="Times New Roman" w:hAnsi="Times New Roman"/>
          <w:spacing w:val="-3"/>
          <w:sz w:val="21"/>
          <w:lang w:eastAsia="zh-CN"/>
        </w:rPr>
        <w:t>A</w:t>
      </w:r>
      <w:r>
        <w:rPr>
          <w:spacing w:val="-3"/>
          <w:sz w:val="21"/>
          <w:lang w:eastAsia="zh-CN"/>
        </w:rPr>
        <w:t>．要透过现象认识事物的本质</w:t>
      </w:r>
    </w:p>
    <w:p w14:paraId="4C5B22B7" w14:textId="77777777" w:rsidR="004A70C5" w:rsidRDefault="00A26C95">
      <w:pPr>
        <w:pStyle w:val="a3"/>
        <w:spacing w:line="364" w:lineRule="auto"/>
        <w:ind w:right="5695"/>
        <w:jc w:val="both"/>
        <w:rPr>
          <w:lang w:eastAsia="zh-CN"/>
        </w:rPr>
      </w:pPr>
      <w:r>
        <w:rPr>
          <w:rFonts w:ascii="Times New Roman" w:eastAsia="Times New Roman"/>
          <w:lang w:eastAsia="zh-CN"/>
        </w:rPr>
        <w:t>B</w:t>
      </w:r>
      <w:r>
        <w:rPr>
          <w:lang w:eastAsia="zh-CN"/>
        </w:rPr>
        <w:t>．矛盾的主要方面决定事物的性质</w:t>
      </w:r>
      <w:r>
        <w:rPr>
          <w:rFonts w:ascii="Times New Roman" w:eastAsia="Times New Roman"/>
          <w:lang w:eastAsia="zh-CN"/>
        </w:rPr>
        <w:t>C</w:t>
      </w:r>
      <w:r>
        <w:rPr>
          <w:lang w:eastAsia="zh-CN"/>
        </w:rPr>
        <w:t>．矛盾在一定条件下可以相互转化</w:t>
      </w:r>
      <w:r>
        <w:rPr>
          <w:rFonts w:ascii="Times New Roman" w:eastAsia="Times New Roman"/>
          <w:lang w:eastAsia="zh-CN"/>
        </w:rPr>
        <w:t>D</w:t>
      </w:r>
      <w:r>
        <w:rPr>
          <w:lang w:eastAsia="zh-CN"/>
        </w:rPr>
        <w:t>．矛盾是事物发展的动力</w:t>
      </w:r>
    </w:p>
    <w:p w14:paraId="5F4F9EBF" w14:textId="77777777" w:rsidR="004A70C5" w:rsidRDefault="004A70C5">
      <w:pPr>
        <w:pStyle w:val="a3"/>
        <w:spacing w:before="2"/>
        <w:ind w:left="0"/>
        <w:rPr>
          <w:sz w:val="28"/>
          <w:lang w:eastAsia="zh-CN"/>
        </w:rPr>
      </w:pPr>
    </w:p>
    <w:p w14:paraId="0C89DE2E" w14:textId="347035EF" w:rsidR="004A70C5" w:rsidRDefault="00A26C95">
      <w:pPr>
        <w:pStyle w:val="a4"/>
        <w:numPr>
          <w:ilvl w:val="0"/>
          <w:numId w:val="49"/>
        </w:numPr>
        <w:tabs>
          <w:tab w:val="left" w:pos="1144"/>
        </w:tabs>
        <w:spacing w:line="364" w:lineRule="auto"/>
        <w:ind w:right="733" w:firstLine="0"/>
        <w:jc w:val="both"/>
        <w:rPr>
          <w:sz w:val="21"/>
        </w:rPr>
      </w:pPr>
      <w:r>
        <w:rPr>
          <w:spacing w:val="-3"/>
          <w:sz w:val="21"/>
          <w:lang w:eastAsia="zh-CN"/>
        </w:rPr>
        <w:t>中医在实践中逐渐形成了一种</w:t>
      </w:r>
      <w:r>
        <w:rPr>
          <w:rFonts w:ascii="Times New Roman" w:eastAsia="Times New Roman" w:hAnsi="Times New Roman"/>
          <w:spacing w:val="-3"/>
          <w:sz w:val="21"/>
          <w:lang w:eastAsia="zh-CN"/>
        </w:rPr>
        <w:t>“</w:t>
      </w:r>
      <w:r>
        <w:rPr>
          <w:spacing w:val="-2"/>
          <w:sz w:val="21"/>
          <w:lang w:eastAsia="zh-CN"/>
        </w:rPr>
        <w:t>取类比象</w:t>
      </w:r>
      <w:r>
        <w:rPr>
          <w:rFonts w:ascii="Times New Roman" w:eastAsia="Times New Roman" w:hAnsi="Times New Roman"/>
          <w:spacing w:val="-3"/>
          <w:sz w:val="21"/>
          <w:lang w:eastAsia="zh-CN"/>
        </w:rPr>
        <w:t>”</w:t>
      </w:r>
      <w:r>
        <w:rPr>
          <w:spacing w:val="-6"/>
          <w:sz w:val="21"/>
          <w:lang w:eastAsia="zh-CN"/>
        </w:rPr>
        <w:t>的思维方法：</w:t>
      </w:r>
      <w:r>
        <w:rPr>
          <w:rFonts w:ascii="Times New Roman" w:eastAsia="Times New Roman" w:hAnsi="Times New Roman"/>
          <w:spacing w:val="-19"/>
          <w:sz w:val="21"/>
          <w:lang w:eastAsia="zh-CN"/>
        </w:rPr>
        <w:t>“</w:t>
      </w:r>
      <w:r>
        <w:rPr>
          <w:sz w:val="21"/>
          <w:lang w:eastAsia="zh-CN"/>
        </w:rPr>
        <w:t>取类</w:t>
      </w:r>
      <w:r>
        <w:rPr>
          <w:rFonts w:ascii="Times New Roman" w:eastAsia="Times New Roman" w:hAnsi="Times New Roman"/>
          <w:spacing w:val="-19"/>
          <w:sz w:val="21"/>
          <w:lang w:eastAsia="zh-CN"/>
        </w:rPr>
        <w:t>”</w:t>
      </w:r>
      <w:r>
        <w:rPr>
          <w:spacing w:val="-5"/>
          <w:sz w:val="21"/>
          <w:lang w:eastAsia="zh-CN"/>
        </w:rPr>
        <w:t>，把长期实践中积累的</w:t>
      </w:r>
      <w:r>
        <w:rPr>
          <w:spacing w:val="-6"/>
          <w:sz w:val="21"/>
          <w:lang w:eastAsia="zh-CN"/>
        </w:rPr>
        <w:t>经验集中起来，发现事物之间的相类性，</w:t>
      </w:r>
      <w:r>
        <w:rPr>
          <w:rFonts w:ascii="Times New Roman" w:eastAsia="Times New Roman" w:hAnsi="Times New Roman"/>
          <w:spacing w:val="-12"/>
          <w:sz w:val="21"/>
          <w:lang w:eastAsia="zh-CN"/>
        </w:rPr>
        <w:t>“</w:t>
      </w:r>
      <w:r>
        <w:rPr>
          <w:spacing w:val="-6"/>
          <w:sz w:val="21"/>
          <w:lang w:eastAsia="zh-CN"/>
        </w:rPr>
        <w:t>观其所聚，而天地万物之情可见矣</w:t>
      </w:r>
      <w:r>
        <w:rPr>
          <w:rFonts w:ascii="Times New Roman" w:eastAsia="Times New Roman" w:hAnsi="Times New Roman"/>
          <w:spacing w:val="-9"/>
          <w:sz w:val="21"/>
          <w:lang w:eastAsia="zh-CN"/>
        </w:rPr>
        <w:t>”</w:t>
      </w:r>
      <w:r>
        <w:rPr>
          <w:spacing w:val="-9"/>
          <w:sz w:val="21"/>
          <w:lang w:eastAsia="zh-CN"/>
        </w:rPr>
        <w:t>；</w:t>
      </w:r>
      <w:r>
        <w:rPr>
          <w:rFonts w:ascii="Times New Roman" w:eastAsia="Times New Roman" w:hAnsi="Times New Roman"/>
          <w:spacing w:val="-9"/>
          <w:sz w:val="21"/>
          <w:lang w:eastAsia="zh-CN"/>
        </w:rPr>
        <w:t>“</w:t>
      </w:r>
      <w:r>
        <w:rPr>
          <w:sz w:val="21"/>
          <w:lang w:eastAsia="zh-CN"/>
        </w:rPr>
        <w:t>比象</w:t>
      </w:r>
      <w:r>
        <w:rPr>
          <w:rFonts w:ascii="Times New Roman" w:eastAsia="Times New Roman" w:hAnsi="Times New Roman"/>
          <w:spacing w:val="-13"/>
          <w:sz w:val="21"/>
          <w:lang w:eastAsia="zh-CN"/>
        </w:rPr>
        <w:t>”</w:t>
      </w:r>
      <w:r>
        <w:rPr>
          <w:spacing w:val="-7"/>
          <w:sz w:val="21"/>
          <w:lang w:eastAsia="zh-CN"/>
        </w:rPr>
        <w:t>，在</w:t>
      </w:r>
      <w:r>
        <w:rPr>
          <w:spacing w:val="-1"/>
          <w:sz w:val="21"/>
          <w:lang w:eastAsia="zh-CN"/>
        </w:rPr>
        <w:t>对</w:t>
      </w:r>
      <w:r>
        <w:rPr>
          <w:rFonts w:ascii="Times New Roman" w:eastAsia="Times New Roman" w:hAnsi="Times New Roman"/>
          <w:sz w:val="21"/>
          <w:lang w:eastAsia="zh-CN"/>
        </w:rPr>
        <w:t>“</w:t>
      </w:r>
      <w:r>
        <w:rPr>
          <w:sz w:val="21"/>
          <w:lang w:eastAsia="zh-CN"/>
        </w:rPr>
        <w:t>类</w:t>
      </w:r>
      <w:r>
        <w:rPr>
          <w:rFonts w:ascii="Times New Roman" w:eastAsia="Times New Roman" w:hAnsi="Times New Roman"/>
          <w:sz w:val="21"/>
          <w:lang w:eastAsia="zh-CN"/>
        </w:rPr>
        <w:t>”</w:t>
      </w:r>
      <w:r>
        <w:rPr>
          <w:spacing w:val="-3"/>
          <w:sz w:val="21"/>
          <w:lang w:eastAsia="zh-CN"/>
        </w:rPr>
        <w:t>有了认识之后，</w:t>
      </w:r>
      <w:r>
        <w:rPr>
          <w:rFonts w:ascii="Times New Roman" w:eastAsia="Times New Roman" w:hAnsi="Times New Roman"/>
          <w:sz w:val="21"/>
          <w:lang w:eastAsia="zh-CN"/>
        </w:rPr>
        <w:t>“</w:t>
      </w:r>
      <w:r>
        <w:rPr>
          <w:spacing w:val="-3"/>
          <w:sz w:val="21"/>
          <w:lang w:eastAsia="zh-CN"/>
        </w:rPr>
        <w:t>引而伸之，触类而长之</w:t>
      </w:r>
      <w:r>
        <w:rPr>
          <w:rFonts w:ascii="Times New Roman" w:eastAsia="Times New Roman" w:hAnsi="Times New Roman"/>
          <w:spacing w:val="-3"/>
          <w:sz w:val="21"/>
          <w:lang w:eastAsia="zh-CN"/>
        </w:rPr>
        <w:t>”</w:t>
      </w:r>
      <w:r>
        <w:rPr>
          <w:spacing w:val="-3"/>
          <w:sz w:val="21"/>
          <w:lang w:eastAsia="zh-CN"/>
        </w:rPr>
        <w:t>。</w:t>
      </w:r>
      <w:proofErr w:type="spellStart"/>
      <w:proofErr w:type="gramStart"/>
      <w:r>
        <w:rPr>
          <w:spacing w:val="-3"/>
          <w:sz w:val="21"/>
        </w:rPr>
        <w:t>中医</w:t>
      </w:r>
      <w:r>
        <w:rPr>
          <w:rFonts w:ascii="Times New Roman" w:eastAsia="Times New Roman" w:hAnsi="Times New Roman"/>
          <w:sz w:val="21"/>
        </w:rPr>
        <w:t>“</w:t>
      </w:r>
      <w:commentRangeStart w:id="48"/>
      <w:proofErr w:type="gramEnd"/>
      <w:r>
        <w:rPr>
          <w:spacing w:val="-2"/>
          <w:sz w:val="21"/>
        </w:rPr>
        <w:t>取类比象</w:t>
      </w:r>
      <w:commentRangeEnd w:id="48"/>
      <w:r w:rsidR="008F7710">
        <w:rPr>
          <w:rStyle w:val="aa"/>
        </w:rPr>
        <w:commentReference w:id="48"/>
      </w:r>
      <w:r>
        <w:rPr>
          <w:rFonts w:ascii="Times New Roman" w:eastAsia="Times New Roman" w:hAnsi="Times New Roman"/>
          <w:spacing w:val="-3"/>
          <w:sz w:val="21"/>
        </w:rPr>
        <w:t>”</w:t>
      </w:r>
      <w:r>
        <w:rPr>
          <w:spacing w:val="-3"/>
          <w:sz w:val="21"/>
        </w:rPr>
        <w:t>的思维方法说明</w:t>
      </w:r>
      <w:proofErr w:type="spellEnd"/>
    </w:p>
    <w:p w14:paraId="201D478E" w14:textId="77777777" w:rsidR="004A70C5" w:rsidRDefault="00A26C95">
      <w:pPr>
        <w:pStyle w:val="a4"/>
        <w:numPr>
          <w:ilvl w:val="1"/>
          <w:numId w:val="49"/>
        </w:numPr>
        <w:tabs>
          <w:tab w:val="left" w:pos="1087"/>
        </w:tabs>
        <w:spacing w:line="364" w:lineRule="auto"/>
        <w:ind w:right="5474" w:firstLine="0"/>
        <w:rPr>
          <w:sz w:val="21"/>
          <w:lang w:eastAsia="zh-CN"/>
        </w:rPr>
      </w:pPr>
      <w:r>
        <w:rPr>
          <w:spacing w:val="-4"/>
          <w:sz w:val="21"/>
          <w:lang w:eastAsia="zh-CN"/>
        </w:rPr>
        <w:t>抓住主要矛盾即可获得实践的成功</w:t>
      </w:r>
      <w:r>
        <w:rPr>
          <w:rFonts w:ascii="Times New Roman" w:eastAsia="Times New Roman"/>
          <w:sz w:val="21"/>
          <w:lang w:eastAsia="zh-CN"/>
        </w:rPr>
        <w:t>B</w:t>
      </w:r>
      <w:r>
        <w:rPr>
          <w:spacing w:val="-3"/>
          <w:sz w:val="21"/>
          <w:lang w:eastAsia="zh-CN"/>
        </w:rPr>
        <w:t>．矛盾同一性与斗争性无法共存</w:t>
      </w:r>
    </w:p>
    <w:p w14:paraId="1E4ED8F2" w14:textId="77777777" w:rsidR="004A70C5" w:rsidRDefault="00A26C95">
      <w:pPr>
        <w:pStyle w:val="a3"/>
        <w:spacing w:line="364" w:lineRule="auto"/>
        <w:ind w:right="4644"/>
        <w:rPr>
          <w:lang w:eastAsia="zh-CN"/>
        </w:rPr>
      </w:pPr>
      <w:r>
        <w:rPr>
          <w:rFonts w:ascii="Times New Roman" w:eastAsia="Times New Roman"/>
          <w:lang w:eastAsia="zh-CN"/>
        </w:rPr>
        <w:t>C</w:t>
      </w:r>
      <w:r>
        <w:rPr>
          <w:lang w:eastAsia="zh-CN"/>
        </w:rPr>
        <w:t>．矛盾的普遍性与矛盾的特殊性是相互联结的</w:t>
      </w:r>
      <w:r>
        <w:rPr>
          <w:rFonts w:ascii="Times New Roman" w:eastAsia="Times New Roman"/>
          <w:lang w:eastAsia="zh-CN"/>
        </w:rPr>
        <w:t>D</w:t>
      </w:r>
      <w:r>
        <w:rPr>
          <w:lang w:eastAsia="zh-CN"/>
        </w:rPr>
        <w:t>．从整体着眼可以把握事物部分的性质</w:t>
      </w:r>
    </w:p>
    <w:p w14:paraId="51E584E5" w14:textId="77777777" w:rsidR="004A70C5" w:rsidRDefault="004A70C5">
      <w:pPr>
        <w:pStyle w:val="a3"/>
        <w:spacing w:before="12"/>
        <w:ind w:left="0"/>
        <w:rPr>
          <w:sz w:val="27"/>
          <w:lang w:eastAsia="zh-CN"/>
        </w:rPr>
      </w:pPr>
    </w:p>
    <w:p w14:paraId="6D281BE2" w14:textId="77777777" w:rsidR="004A70C5" w:rsidRDefault="00A26C95">
      <w:pPr>
        <w:pStyle w:val="a4"/>
        <w:numPr>
          <w:ilvl w:val="0"/>
          <w:numId w:val="48"/>
        </w:numPr>
        <w:tabs>
          <w:tab w:val="left" w:pos="1147"/>
        </w:tabs>
        <w:spacing w:line="367" w:lineRule="auto"/>
        <w:ind w:right="733" w:firstLine="0"/>
        <w:rPr>
          <w:sz w:val="21"/>
        </w:rPr>
      </w:pPr>
      <w:r>
        <w:rPr>
          <w:sz w:val="21"/>
          <w:lang w:eastAsia="zh-CN"/>
        </w:rPr>
        <w:t>马克思说：</w:t>
      </w:r>
      <w:r>
        <w:rPr>
          <w:rFonts w:ascii="Times New Roman" w:eastAsia="Times New Roman" w:hAnsi="Times New Roman"/>
          <w:sz w:val="21"/>
          <w:lang w:eastAsia="zh-CN"/>
        </w:rPr>
        <w:t>“</w:t>
      </w:r>
      <w:r>
        <w:rPr>
          <w:sz w:val="21"/>
          <w:lang w:eastAsia="zh-CN"/>
        </w:rPr>
        <w:t>一种科学只有在成功地运用数学时，才算达到了真正完善的地步。</w:t>
      </w:r>
      <w:r>
        <w:rPr>
          <w:rFonts w:ascii="Times New Roman" w:eastAsia="Times New Roman" w:hAnsi="Times New Roman"/>
          <w:sz w:val="21"/>
        </w:rPr>
        <w:t>”</w:t>
      </w:r>
      <w:commentRangeStart w:id="49"/>
      <w:proofErr w:type="spellStart"/>
      <w:r>
        <w:rPr>
          <w:spacing w:val="-5"/>
          <w:sz w:val="21"/>
        </w:rPr>
        <w:t>这句</w:t>
      </w:r>
      <w:r>
        <w:rPr>
          <w:sz w:val="21"/>
        </w:rPr>
        <w:t>话说明</w:t>
      </w:r>
      <w:commentRangeEnd w:id="49"/>
      <w:proofErr w:type="spellEnd"/>
      <w:r w:rsidR="00E12441">
        <w:rPr>
          <w:rStyle w:val="aa"/>
        </w:rPr>
        <w:commentReference w:id="49"/>
      </w:r>
    </w:p>
    <w:p w14:paraId="60A872BF" w14:textId="77777777" w:rsidR="004A70C5" w:rsidRDefault="00A26C95">
      <w:pPr>
        <w:pStyle w:val="a4"/>
        <w:numPr>
          <w:ilvl w:val="1"/>
          <w:numId w:val="48"/>
        </w:numPr>
        <w:tabs>
          <w:tab w:val="left" w:pos="1087"/>
        </w:tabs>
        <w:spacing w:before="58" w:line="364" w:lineRule="auto"/>
        <w:ind w:right="5474" w:firstLine="0"/>
        <w:rPr>
          <w:sz w:val="21"/>
          <w:lang w:eastAsia="zh-CN"/>
        </w:rPr>
      </w:pPr>
      <w:r>
        <w:rPr>
          <w:spacing w:val="-4"/>
          <w:sz w:val="21"/>
          <w:lang w:eastAsia="zh-CN"/>
        </w:rPr>
        <w:t>认识量是认识和实践的起点和基础</w:t>
      </w:r>
      <w:r>
        <w:rPr>
          <w:rFonts w:ascii="Times New Roman" w:eastAsia="Times New Roman"/>
          <w:sz w:val="21"/>
          <w:lang w:eastAsia="zh-CN"/>
        </w:rPr>
        <w:t>B</w:t>
      </w:r>
      <w:r>
        <w:rPr>
          <w:spacing w:val="-3"/>
          <w:sz w:val="21"/>
          <w:lang w:eastAsia="zh-CN"/>
        </w:rPr>
        <w:t>．只有认识量才能区分事物</w:t>
      </w:r>
    </w:p>
    <w:p w14:paraId="3946EE3E" w14:textId="77777777" w:rsidR="004A70C5" w:rsidRDefault="00A26C95">
      <w:pPr>
        <w:pStyle w:val="a3"/>
        <w:spacing w:line="367" w:lineRule="auto"/>
        <w:ind w:right="5695"/>
        <w:rPr>
          <w:lang w:eastAsia="zh-CN"/>
        </w:rPr>
      </w:pPr>
      <w:r>
        <w:rPr>
          <w:rFonts w:ascii="Times New Roman" w:eastAsia="Times New Roman"/>
          <w:lang w:eastAsia="zh-CN"/>
        </w:rPr>
        <w:t>C</w:t>
      </w:r>
      <w:r>
        <w:rPr>
          <w:lang w:eastAsia="zh-CN"/>
        </w:rPr>
        <w:t>．只有认识量才能更深刻地把握质</w:t>
      </w:r>
      <w:r>
        <w:rPr>
          <w:rFonts w:ascii="Times New Roman" w:eastAsia="Times New Roman"/>
          <w:lang w:eastAsia="zh-CN"/>
        </w:rPr>
        <w:t>D</w:t>
      </w:r>
      <w:r>
        <w:rPr>
          <w:lang w:eastAsia="zh-CN"/>
        </w:rPr>
        <w:t>．考察量是认识质的前提</w:t>
      </w:r>
    </w:p>
    <w:p w14:paraId="712E86BB" w14:textId="77777777" w:rsidR="004A70C5" w:rsidRDefault="004A70C5">
      <w:pPr>
        <w:pStyle w:val="a3"/>
        <w:spacing w:before="9"/>
        <w:ind w:left="0"/>
        <w:rPr>
          <w:sz w:val="27"/>
          <w:lang w:eastAsia="zh-CN"/>
        </w:rPr>
      </w:pPr>
    </w:p>
    <w:p w14:paraId="20F39558" w14:textId="77777777" w:rsidR="004A70C5" w:rsidRDefault="00A26C95">
      <w:pPr>
        <w:pStyle w:val="a4"/>
        <w:numPr>
          <w:ilvl w:val="0"/>
          <w:numId w:val="48"/>
        </w:numPr>
        <w:tabs>
          <w:tab w:val="left" w:pos="1144"/>
        </w:tabs>
        <w:spacing w:before="1" w:line="364" w:lineRule="auto"/>
        <w:ind w:right="734" w:firstLine="0"/>
        <w:rPr>
          <w:sz w:val="21"/>
        </w:rPr>
      </w:pPr>
      <w:r>
        <w:rPr>
          <w:spacing w:val="-4"/>
          <w:sz w:val="21"/>
          <w:lang w:eastAsia="zh-CN"/>
        </w:rPr>
        <w:t>诗歌《圆的自白》：</w:t>
      </w:r>
      <w:r>
        <w:rPr>
          <w:rFonts w:ascii="Times New Roman" w:eastAsia="Times New Roman" w:hAnsi="Times New Roman"/>
          <w:spacing w:val="-4"/>
          <w:sz w:val="21"/>
          <w:lang w:eastAsia="zh-CN"/>
        </w:rPr>
        <w:t>“</w:t>
      </w:r>
      <w:r>
        <w:rPr>
          <w:spacing w:val="-5"/>
          <w:sz w:val="21"/>
          <w:lang w:eastAsia="zh-CN"/>
        </w:rPr>
        <w:t>圆，虽然完美，却从来不知满足。因为它知道，每一个终点，都</w:t>
      </w:r>
      <w:r>
        <w:rPr>
          <w:spacing w:val="-4"/>
          <w:sz w:val="21"/>
          <w:lang w:eastAsia="zh-CN"/>
        </w:rPr>
        <w:t>是新的起点。</w:t>
      </w:r>
      <w:r>
        <w:rPr>
          <w:rFonts w:ascii="Times New Roman" w:eastAsia="Times New Roman" w:hAnsi="Times New Roman"/>
          <w:spacing w:val="-3"/>
          <w:sz w:val="21"/>
        </w:rPr>
        <w:t>”</w:t>
      </w:r>
      <w:commentRangeStart w:id="50"/>
      <w:proofErr w:type="spellStart"/>
      <w:r>
        <w:rPr>
          <w:spacing w:val="-3"/>
          <w:sz w:val="21"/>
        </w:rPr>
        <w:t>这给我们的启示是</w:t>
      </w:r>
      <w:commentRangeEnd w:id="50"/>
      <w:proofErr w:type="spellEnd"/>
      <w:r w:rsidR="00E12441">
        <w:rPr>
          <w:rStyle w:val="aa"/>
        </w:rPr>
        <w:commentReference w:id="50"/>
      </w:r>
    </w:p>
    <w:p w14:paraId="3BB5098A" w14:textId="77777777" w:rsidR="004A70C5" w:rsidRDefault="00A26C95">
      <w:pPr>
        <w:pStyle w:val="a4"/>
        <w:numPr>
          <w:ilvl w:val="1"/>
          <w:numId w:val="48"/>
        </w:numPr>
        <w:tabs>
          <w:tab w:val="left" w:pos="1087"/>
        </w:tabs>
        <w:spacing w:line="364" w:lineRule="auto"/>
        <w:ind w:right="5695" w:firstLine="0"/>
        <w:rPr>
          <w:sz w:val="21"/>
          <w:lang w:eastAsia="zh-CN"/>
        </w:rPr>
      </w:pPr>
      <w:r>
        <w:rPr>
          <w:spacing w:val="-3"/>
          <w:sz w:val="21"/>
          <w:lang w:eastAsia="zh-CN"/>
        </w:rPr>
        <w:lastRenderedPageBreak/>
        <w:t>肯定就是否定，终点就是起点</w:t>
      </w:r>
      <w:r>
        <w:rPr>
          <w:rFonts w:ascii="Times New Roman" w:eastAsia="Times New Roman"/>
          <w:spacing w:val="-3"/>
          <w:sz w:val="21"/>
          <w:lang w:eastAsia="zh-CN"/>
        </w:rPr>
        <w:t>B</w:t>
      </w:r>
      <w:r>
        <w:rPr>
          <w:spacing w:val="-4"/>
          <w:sz w:val="21"/>
          <w:lang w:eastAsia="zh-CN"/>
        </w:rPr>
        <w:t>．辩证否定是事物发展的重要环节</w:t>
      </w:r>
    </w:p>
    <w:p w14:paraId="55AE04E3" w14:textId="77777777" w:rsidR="00E12441" w:rsidRDefault="00A26C95">
      <w:pPr>
        <w:pStyle w:val="a3"/>
        <w:spacing w:line="364" w:lineRule="auto"/>
        <w:ind w:right="4843"/>
        <w:rPr>
          <w:rFonts w:ascii="Times New Roman" w:eastAsia="Times New Roman" w:hAnsi="Times New Roman"/>
          <w:lang w:eastAsia="zh-CN"/>
        </w:rPr>
      </w:pPr>
      <w:r>
        <w:rPr>
          <w:rFonts w:ascii="Times New Roman" w:eastAsia="Times New Roman" w:hAnsi="Times New Roman"/>
          <w:lang w:eastAsia="zh-CN"/>
        </w:rPr>
        <w:t>C</w:t>
      </w:r>
      <w:r>
        <w:rPr>
          <w:lang w:eastAsia="zh-CN"/>
        </w:rPr>
        <w:t>．否定之否定阶段是向原来出发点的</w:t>
      </w:r>
      <w:r>
        <w:rPr>
          <w:rFonts w:ascii="Times New Roman" w:eastAsia="Times New Roman" w:hAnsi="Times New Roman"/>
          <w:lang w:eastAsia="zh-CN"/>
        </w:rPr>
        <w:t>“</w:t>
      </w:r>
      <w:r>
        <w:rPr>
          <w:lang w:eastAsia="zh-CN"/>
        </w:rPr>
        <w:t>回复</w:t>
      </w:r>
      <w:r>
        <w:rPr>
          <w:rFonts w:ascii="Times New Roman" w:eastAsia="Times New Roman" w:hAnsi="Times New Roman"/>
          <w:lang w:eastAsia="zh-CN"/>
        </w:rPr>
        <w:t>”</w:t>
      </w:r>
    </w:p>
    <w:p w14:paraId="2B3BD24B" w14:textId="4FD1CF91" w:rsidR="004A70C5" w:rsidRDefault="00A26C95">
      <w:pPr>
        <w:pStyle w:val="a3"/>
        <w:spacing w:line="364" w:lineRule="auto"/>
        <w:ind w:right="4843"/>
        <w:rPr>
          <w:lang w:eastAsia="zh-CN"/>
        </w:rPr>
      </w:pPr>
      <w:r>
        <w:rPr>
          <w:rFonts w:ascii="Times New Roman" w:eastAsia="Times New Roman" w:hAnsi="Times New Roman"/>
          <w:lang w:eastAsia="zh-CN"/>
        </w:rPr>
        <w:t>D</w:t>
      </w:r>
      <w:r>
        <w:rPr>
          <w:lang w:eastAsia="zh-CN"/>
        </w:rPr>
        <w:t>．否定是绝对的否定，是不包含肯定的否定</w:t>
      </w:r>
    </w:p>
    <w:p w14:paraId="30FF54F3" w14:textId="77777777" w:rsidR="004A70C5" w:rsidRPr="00E12441" w:rsidRDefault="004A70C5">
      <w:pPr>
        <w:pStyle w:val="a3"/>
        <w:ind w:left="0"/>
        <w:rPr>
          <w:sz w:val="28"/>
          <w:lang w:eastAsia="zh-CN"/>
        </w:rPr>
      </w:pPr>
    </w:p>
    <w:p w14:paraId="4E6AAF9D" w14:textId="77777777" w:rsidR="004A70C5" w:rsidRDefault="00A26C95">
      <w:pPr>
        <w:pStyle w:val="a4"/>
        <w:numPr>
          <w:ilvl w:val="0"/>
          <w:numId w:val="48"/>
        </w:numPr>
        <w:tabs>
          <w:tab w:val="left" w:pos="1144"/>
        </w:tabs>
        <w:spacing w:line="364" w:lineRule="auto"/>
        <w:ind w:right="2471" w:firstLine="0"/>
        <w:rPr>
          <w:sz w:val="21"/>
          <w:lang w:eastAsia="zh-CN"/>
        </w:rPr>
      </w:pPr>
      <w:r>
        <w:rPr>
          <w:spacing w:val="-3"/>
          <w:sz w:val="21"/>
          <w:lang w:eastAsia="zh-CN"/>
        </w:rPr>
        <w:t>主观辩证法是思维辩证法、逻辑辩证法。它与客观辩证法的</w:t>
      </w:r>
      <w:commentRangeStart w:id="51"/>
      <w:r>
        <w:rPr>
          <w:spacing w:val="-3"/>
          <w:sz w:val="21"/>
          <w:lang w:eastAsia="zh-CN"/>
        </w:rPr>
        <w:t>关系</w:t>
      </w:r>
      <w:commentRangeEnd w:id="51"/>
      <w:r w:rsidR="002803F9">
        <w:rPr>
          <w:rStyle w:val="aa"/>
        </w:rPr>
        <w:commentReference w:id="51"/>
      </w:r>
      <w:r>
        <w:rPr>
          <w:spacing w:val="-3"/>
          <w:sz w:val="21"/>
          <w:lang w:eastAsia="zh-CN"/>
        </w:rPr>
        <w:t>是</w:t>
      </w:r>
      <w:r>
        <w:rPr>
          <w:rFonts w:ascii="Times New Roman" w:eastAsia="Times New Roman"/>
          <w:spacing w:val="-3"/>
          <w:sz w:val="21"/>
          <w:lang w:eastAsia="zh-CN"/>
        </w:rPr>
        <w:t>A</w:t>
      </w:r>
      <w:r>
        <w:rPr>
          <w:spacing w:val="-3"/>
          <w:sz w:val="21"/>
          <w:lang w:eastAsia="zh-CN"/>
        </w:rPr>
        <w:t>．反映与被反映的关系</w:t>
      </w:r>
    </w:p>
    <w:p w14:paraId="6DE002DB" w14:textId="77777777" w:rsidR="004A70C5" w:rsidRDefault="00A26C95">
      <w:pPr>
        <w:pStyle w:val="a3"/>
        <w:spacing w:line="367" w:lineRule="auto"/>
        <w:ind w:right="6115"/>
        <w:rPr>
          <w:lang w:eastAsia="zh-CN"/>
        </w:rPr>
      </w:pPr>
      <w:r>
        <w:rPr>
          <w:rFonts w:ascii="Times New Roman" w:eastAsia="Times New Roman"/>
          <w:lang w:eastAsia="zh-CN"/>
        </w:rPr>
        <w:t>B</w:t>
      </w:r>
      <w:r>
        <w:rPr>
          <w:lang w:eastAsia="zh-CN"/>
        </w:rPr>
        <w:t>．唯物主义与唯心主义的关系</w:t>
      </w:r>
      <w:r>
        <w:rPr>
          <w:rFonts w:ascii="Times New Roman" w:eastAsia="Times New Roman"/>
          <w:lang w:eastAsia="zh-CN"/>
        </w:rPr>
        <w:t>C</w:t>
      </w:r>
      <w:r>
        <w:rPr>
          <w:lang w:eastAsia="zh-CN"/>
        </w:rPr>
        <w:t>．抽象与具体的关系</w:t>
      </w:r>
    </w:p>
    <w:p w14:paraId="45DA902F" w14:textId="77777777" w:rsidR="004A70C5" w:rsidRDefault="00A26C95">
      <w:pPr>
        <w:pStyle w:val="a3"/>
        <w:spacing w:line="265" w:lineRule="exact"/>
        <w:rPr>
          <w:lang w:eastAsia="zh-CN"/>
        </w:rPr>
      </w:pPr>
      <w:r>
        <w:rPr>
          <w:rFonts w:ascii="Times New Roman" w:eastAsia="Times New Roman"/>
          <w:lang w:eastAsia="zh-CN"/>
        </w:rPr>
        <w:t>D</w:t>
      </w:r>
      <w:r>
        <w:rPr>
          <w:lang w:eastAsia="zh-CN"/>
        </w:rPr>
        <w:t>．唯心辩证法与唯物辩证法的关系</w:t>
      </w:r>
    </w:p>
    <w:p w14:paraId="6CDA2207" w14:textId="77777777" w:rsidR="004A70C5" w:rsidRDefault="004A70C5">
      <w:pPr>
        <w:pStyle w:val="a3"/>
        <w:ind w:left="0"/>
        <w:rPr>
          <w:sz w:val="22"/>
          <w:lang w:eastAsia="zh-CN"/>
        </w:rPr>
      </w:pPr>
    </w:p>
    <w:p w14:paraId="07586746" w14:textId="77777777" w:rsidR="004A70C5" w:rsidRDefault="004A70C5">
      <w:pPr>
        <w:pStyle w:val="a3"/>
        <w:ind w:left="0"/>
        <w:rPr>
          <w:sz w:val="17"/>
          <w:lang w:eastAsia="zh-CN"/>
        </w:rPr>
      </w:pPr>
    </w:p>
    <w:p w14:paraId="657E9E4D" w14:textId="77777777" w:rsidR="004A70C5" w:rsidRDefault="00A26C95">
      <w:pPr>
        <w:pStyle w:val="a4"/>
        <w:numPr>
          <w:ilvl w:val="0"/>
          <w:numId w:val="48"/>
        </w:numPr>
        <w:tabs>
          <w:tab w:val="left" w:pos="1144"/>
        </w:tabs>
        <w:spacing w:line="364" w:lineRule="auto"/>
        <w:ind w:right="733" w:firstLine="0"/>
        <w:jc w:val="both"/>
        <w:rPr>
          <w:sz w:val="21"/>
        </w:rPr>
      </w:pPr>
      <w:r>
        <w:rPr>
          <w:spacing w:val="-4"/>
          <w:sz w:val="21"/>
          <w:lang w:eastAsia="zh-CN"/>
        </w:rPr>
        <w:t>恩格斯说：</w:t>
      </w:r>
      <w:r>
        <w:rPr>
          <w:rFonts w:ascii="Times New Roman" w:eastAsia="Times New Roman" w:hAnsi="Times New Roman"/>
          <w:spacing w:val="-6"/>
          <w:sz w:val="21"/>
          <w:lang w:eastAsia="zh-CN"/>
        </w:rPr>
        <w:t>“</w:t>
      </w:r>
      <w:r>
        <w:rPr>
          <w:spacing w:val="-5"/>
          <w:sz w:val="21"/>
          <w:lang w:eastAsia="zh-CN"/>
        </w:rPr>
        <w:t>实际上，蔑视辩证法是不能不受惩罚的。对一切理论思维尽可以表示那么</w:t>
      </w:r>
      <w:r>
        <w:rPr>
          <w:spacing w:val="-6"/>
          <w:sz w:val="21"/>
          <w:lang w:eastAsia="zh-CN"/>
        </w:rPr>
        <w:t>多的轻视，可是没有理论思维，的确无法使自然界中的两件事联系起来或者洞察二者之间</w:t>
      </w:r>
      <w:r>
        <w:rPr>
          <w:spacing w:val="-3"/>
          <w:sz w:val="21"/>
          <w:lang w:eastAsia="zh-CN"/>
        </w:rPr>
        <w:t>的既有的联系。</w:t>
      </w:r>
      <w:r>
        <w:rPr>
          <w:rFonts w:ascii="Times New Roman" w:eastAsia="Times New Roman" w:hAnsi="Times New Roman"/>
          <w:sz w:val="21"/>
        </w:rPr>
        <w:t>”</w:t>
      </w:r>
      <w:commentRangeStart w:id="52"/>
      <w:proofErr w:type="spellStart"/>
      <w:r>
        <w:rPr>
          <w:spacing w:val="-2"/>
          <w:sz w:val="21"/>
        </w:rPr>
        <w:t>这说明</w:t>
      </w:r>
      <w:commentRangeEnd w:id="52"/>
      <w:proofErr w:type="spellEnd"/>
      <w:r w:rsidR="008D4EE2">
        <w:rPr>
          <w:rStyle w:val="aa"/>
        </w:rPr>
        <w:commentReference w:id="52"/>
      </w:r>
    </w:p>
    <w:p w14:paraId="458BE0D1" w14:textId="77777777" w:rsidR="004A70C5" w:rsidRDefault="00A26C95">
      <w:pPr>
        <w:pStyle w:val="a4"/>
        <w:numPr>
          <w:ilvl w:val="1"/>
          <w:numId w:val="48"/>
        </w:numPr>
        <w:tabs>
          <w:tab w:val="left" w:pos="1087"/>
        </w:tabs>
        <w:spacing w:line="364" w:lineRule="auto"/>
        <w:ind w:right="3584" w:firstLine="0"/>
        <w:rPr>
          <w:sz w:val="21"/>
          <w:lang w:eastAsia="zh-CN"/>
        </w:rPr>
      </w:pPr>
      <w:r>
        <w:rPr>
          <w:spacing w:val="-4"/>
          <w:sz w:val="21"/>
          <w:lang w:eastAsia="zh-CN"/>
        </w:rPr>
        <w:t>规律是事物运动发展中的本质的、必然的、稳定的联系</w:t>
      </w:r>
      <w:r>
        <w:rPr>
          <w:rFonts w:ascii="Times New Roman" w:eastAsia="Times New Roman"/>
          <w:sz w:val="21"/>
          <w:lang w:eastAsia="zh-CN"/>
        </w:rPr>
        <w:t>B</w:t>
      </w:r>
      <w:r>
        <w:rPr>
          <w:spacing w:val="-3"/>
          <w:sz w:val="21"/>
          <w:lang w:eastAsia="zh-CN"/>
        </w:rPr>
        <w:t>．人们在客观规律面前是消极被动、无所作为的</w:t>
      </w:r>
    </w:p>
    <w:p w14:paraId="223C7A89" w14:textId="77777777" w:rsidR="004A70C5" w:rsidRDefault="00A26C95">
      <w:pPr>
        <w:pStyle w:val="a3"/>
        <w:spacing w:line="364" w:lineRule="auto"/>
        <w:ind w:right="4435"/>
        <w:rPr>
          <w:lang w:eastAsia="zh-CN"/>
        </w:rPr>
      </w:pPr>
      <w:r>
        <w:rPr>
          <w:rFonts w:ascii="Times New Roman" w:eastAsia="Times New Roman"/>
          <w:lang w:eastAsia="zh-CN"/>
        </w:rPr>
        <w:t>C</w:t>
      </w:r>
      <w:r>
        <w:rPr>
          <w:lang w:eastAsia="zh-CN"/>
        </w:rPr>
        <w:t>．正确的理论思维能使人们增强驾驭规律的能力</w:t>
      </w:r>
      <w:r>
        <w:rPr>
          <w:rFonts w:ascii="Times New Roman" w:eastAsia="Times New Roman"/>
          <w:lang w:eastAsia="zh-CN"/>
        </w:rPr>
        <w:t>D</w:t>
      </w:r>
      <w:r>
        <w:rPr>
          <w:lang w:eastAsia="zh-CN"/>
        </w:rPr>
        <w:t>．客观性是规律的根本特性</w:t>
      </w:r>
    </w:p>
    <w:p w14:paraId="05358DA0" w14:textId="77777777" w:rsidR="004A70C5" w:rsidRDefault="004A70C5">
      <w:pPr>
        <w:pStyle w:val="a3"/>
        <w:ind w:left="0"/>
        <w:rPr>
          <w:sz w:val="28"/>
          <w:lang w:eastAsia="zh-CN"/>
        </w:rPr>
      </w:pPr>
    </w:p>
    <w:p w14:paraId="7286DAE9" w14:textId="77777777" w:rsidR="004A70C5" w:rsidRDefault="00A26C95">
      <w:pPr>
        <w:pStyle w:val="a4"/>
        <w:numPr>
          <w:ilvl w:val="0"/>
          <w:numId w:val="48"/>
        </w:numPr>
        <w:tabs>
          <w:tab w:val="left" w:pos="1144"/>
        </w:tabs>
        <w:spacing w:line="367" w:lineRule="auto"/>
        <w:ind w:right="1631" w:firstLine="0"/>
        <w:rPr>
          <w:sz w:val="21"/>
          <w:lang w:eastAsia="zh-CN"/>
        </w:rPr>
      </w:pPr>
      <w:r>
        <w:rPr>
          <w:spacing w:val="-3"/>
          <w:sz w:val="21"/>
          <w:lang w:eastAsia="zh-CN"/>
        </w:rPr>
        <w:t>自然规律和社会规律之间有一定的联系和区别。二者之间的</w:t>
      </w:r>
      <w:commentRangeStart w:id="53"/>
      <w:r>
        <w:rPr>
          <w:spacing w:val="-3"/>
          <w:sz w:val="21"/>
          <w:lang w:eastAsia="zh-CN"/>
        </w:rPr>
        <w:t>联系</w:t>
      </w:r>
      <w:commentRangeEnd w:id="53"/>
      <w:r w:rsidR="008D4EE2">
        <w:rPr>
          <w:rStyle w:val="aa"/>
        </w:rPr>
        <w:commentReference w:id="53"/>
      </w:r>
      <w:r>
        <w:rPr>
          <w:spacing w:val="-3"/>
          <w:sz w:val="21"/>
          <w:lang w:eastAsia="zh-CN"/>
        </w:rPr>
        <w:t>主要表现在</w:t>
      </w:r>
      <w:r>
        <w:rPr>
          <w:rFonts w:ascii="Times New Roman" w:eastAsia="Times New Roman"/>
          <w:spacing w:val="-3"/>
          <w:sz w:val="21"/>
          <w:lang w:eastAsia="zh-CN"/>
        </w:rPr>
        <w:t>A</w:t>
      </w:r>
      <w:r>
        <w:rPr>
          <w:spacing w:val="-3"/>
          <w:sz w:val="21"/>
          <w:lang w:eastAsia="zh-CN"/>
        </w:rPr>
        <w:t>．自然规律和社会规律都具有不以人的意志为转移的客观性</w:t>
      </w:r>
    </w:p>
    <w:p w14:paraId="3A8907CB" w14:textId="77777777" w:rsidR="004A70C5" w:rsidRDefault="00A26C95">
      <w:pPr>
        <w:pStyle w:val="a3"/>
        <w:spacing w:line="264" w:lineRule="exact"/>
        <w:rPr>
          <w:lang w:eastAsia="zh-CN"/>
        </w:rPr>
      </w:pPr>
      <w:r>
        <w:rPr>
          <w:rFonts w:ascii="Times New Roman" w:eastAsia="Times New Roman"/>
          <w:lang w:eastAsia="zh-CN"/>
        </w:rPr>
        <w:t>B</w:t>
      </w:r>
      <w:r>
        <w:rPr>
          <w:lang w:eastAsia="zh-CN"/>
        </w:rPr>
        <w:t>．自然规律是作为一种盲目的、无意识的力量起作用的</w:t>
      </w:r>
    </w:p>
    <w:p w14:paraId="35FCC6FF" w14:textId="77777777" w:rsidR="004A70C5" w:rsidRDefault="00A26C95">
      <w:pPr>
        <w:pStyle w:val="a3"/>
        <w:spacing w:before="139" w:line="364" w:lineRule="auto"/>
        <w:ind w:right="2752"/>
        <w:rPr>
          <w:lang w:eastAsia="zh-CN"/>
        </w:rPr>
      </w:pPr>
      <w:r>
        <w:rPr>
          <w:rFonts w:ascii="Times New Roman" w:eastAsia="Times New Roman"/>
          <w:lang w:eastAsia="zh-CN"/>
        </w:rPr>
        <w:t>C</w:t>
      </w:r>
      <w:r>
        <w:rPr>
          <w:lang w:eastAsia="zh-CN"/>
        </w:rPr>
        <w:t>．社会规律是通过抱有一定目的和意图的人的有意识的活动实现的</w:t>
      </w:r>
      <w:r>
        <w:rPr>
          <w:rFonts w:ascii="Times New Roman" w:eastAsia="Times New Roman"/>
          <w:lang w:eastAsia="zh-CN"/>
        </w:rPr>
        <w:t>D</w:t>
      </w:r>
      <w:r>
        <w:rPr>
          <w:lang w:eastAsia="zh-CN"/>
        </w:rPr>
        <w:t>．在社会规律中存在着主客观的相互制约关系，而自然规律没有</w:t>
      </w:r>
    </w:p>
    <w:p w14:paraId="3D6AECB8" w14:textId="77777777" w:rsidR="004A70C5" w:rsidRDefault="004A70C5">
      <w:pPr>
        <w:pStyle w:val="a3"/>
        <w:spacing w:before="2"/>
        <w:ind w:left="0"/>
        <w:rPr>
          <w:sz w:val="28"/>
          <w:lang w:eastAsia="zh-CN"/>
        </w:rPr>
      </w:pPr>
    </w:p>
    <w:p w14:paraId="4A081EA4" w14:textId="77777777" w:rsidR="004A70C5" w:rsidRDefault="00A26C95">
      <w:pPr>
        <w:pStyle w:val="a4"/>
        <w:numPr>
          <w:ilvl w:val="0"/>
          <w:numId w:val="48"/>
        </w:numPr>
        <w:tabs>
          <w:tab w:val="left" w:pos="1144"/>
        </w:tabs>
        <w:spacing w:line="367" w:lineRule="auto"/>
        <w:ind w:right="3971" w:firstLine="0"/>
        <w:rPr>
          <w:sz w:val="21"/>
          <w:lang w:eastAsia="zh-CN"/>
        </w:rPr>
      </w:pPr>
      <w:r>
        <w:rPr>
          <w:rFonts w:ascii="Times New Roman" w:eastAsia="Times New Roman" w:hAnsi="Times New Roman"/>
          <w:spacing w:val="-3"/>
          <w:sz w:val="21"/>
          <w:lang w:eastAsia="zh-CN"/>
        </w:rPr>
        <w:t>“</w:t>
      </w:r>
      <w:r>
        <w:rPr>
          <w:spacing w:val="-3"/>
          <w:sz w:val="21"/>
          <w:lang w:eastAsia="zh-CN"/>
        </w:rPr>
        <w:t>一切皆有命，半点不由人</w:t>
      </w:r>
      <w:r>
        <w:rPr>
          <w:rFonts w:ascii="Times New Roman" w:eastAsia="Times New Roman" w:hAnsi="Times New Roman"/>
          <w:spacing w:val="-3"/>
          <w:sz w:val="21"/>
          <w:lang w:eastAsia="zh-CN"/>
        </w:rPr>
        <w:t>”</w:t>
      </w:r>
      <w:r>
        <w:rPr>
          <w:spacing w:val="-3"/>
          <w:sz w:val="21"/>
          <w:lang w:eastAsia="zh-CN"/>
        </w:rPr>
        <w:t>这种宿命论的</w:t>
      </w:r>
      <w:commentRangeStart w:id="54"/>
      <w:r>
        <w:rPr>
          <w:spacing w:val="-3"/>
          <w:sz w:val="21"/>
          <w:lang w:eastAsia="zh-CN"/>
        </w:rPr>
        <w:t>错误</w:t>
      </w:r>
      <w:commentRangeEnd w:id="54"/>
      <w:r w:rsidR="00B67D24">
        <w:rPr>
          <w:rStyle w:val="aa"/>
        </w:rPr>
        <w:commentReference w:id="54"/>
      </w:r>
      <w:r>
        <w:rPr>
          <w:spacing w:val="-3"/>
          <w:sz w:val="21"/>
          <w:lang w:eastAsia="zh-CN"/>
        </w:rPr>
        <w:t>在于</w:t>
      </w:r>
      <w:r>
        <w:rPr>
          <w:rFonts w:ascii="Times New Roman" w:eastAsia="Times New Roman" w:hAnsi="Times New Roman"/>
          <w:spacing w:val="-3"/>
          <w:sz w:val="21"/>
          <w:lang w:eastAsia="zh-CN"/>
        </w:rPr>
        <w:t>A</w:t>
      </w:r>
      <w:r>
        <w:rPr>
          <w:spacing w:val="-3"/>
          <w:sz w:val="21"/>
          <w:lang w:eastAsia="zh-CN"/>
        </w:rPr>
        <w:t>．否认人的自觉活动，夸大社会规律的必然性</w:t>
      </w:r>
    </w:p>
    <w:p w14:paraId="08FB43EE" w14:textId="3F14BAED" w:rsidR="004A70C5" w:rsidRDefault="00A26C95">
      <w:pPr>
        <w:pStyle w:val="a3"/>
        <w:spacing w:before="58" w:line="364" w:lineRule="auto"/>
        <w:ind w:right="4223"/>
        <w:rPr>
          <w:lang w:eastAsia="zh-CN"/>
        </w:rPr>
      </w:pPr>
      <w:r>
        <w:rPr>
          <w:rFonts w:ascii="Times New Roman" w:eastAsia="Times New Roman"/>
          <w:lang w:eastAsia="zh-CN"/>
        </w:rPr>
        <w:t>B</w:t>
      </w:r>
      <w:r>
        <w:rPr>
          <w:spacing w:val="-3"/>
          <w:lang w:eastAsia="zh-CN"/>
        </w:rPr>
        <w:t>．否认社会规律的必然性，夸大人的自觉活动</w:t>
      </w:r>
      <w:r>
        <w:rPr>
          <w:rFonts w:ascii="Times New Roman" w:eastAsia="Times New Roman"/>
          <w:spacing w:val="-3"/>
          <w:lang w:eastAsia="zh-CN"/>
        </w:rPr>
        <w:t>C</w:t>
      </w:r>
      <w:r>
        <w:rPr>
          <w:spacing w:val="-3"/>
          <w:lang w:eastAsia="zh-CN"/>
        </w:rPr>
        <w:t>．既否认人的自觉活动，又否认社会规律的必然性</w:t>
      </w:r>
    </w:p>
    <w:p w14:paraId="2A69C3D9" w14:textId="77777777" w:rsidR="004A70C5" w:rsidRDefault="00A26C95">
      <w:pPr>
        <w:pStyle w:val="a3"/>
        <w:spacing w:line="267" w:lineRule="exact"/>
        <w:rPr>
          <w:lang w:eastAsia="zh-CN"/>
        </w:rPr>
      </w:pPr>
      <w:r>
        <w:rPr>
          <w:rFonts w:ascii="Times New Roman" w:eastAsia="Times New Roman"/>
          <w:lang w:eastAsia="zh-CN"/>
        </w:rPr>
        <w:t>D</w:t>
      </w:r>
      <w:r>
        <w:rPr>
          <w:lang w:eastAsia="zh-CN"/>
        </w:rPr>
        <w:t>．否认社会规律可区分为一般规律、特殊规律和个别规律</w:t>
      </w:r>
    </w:p>
    <w:p w14:paraId="368B3320" w14:textId="77777777" w:rsidR="004A70C5" w:rsidRDefault="004A70C5">
      <w:pPr>
        <w:pStyle w:val="a3"/>
        <w:ind w:left="0"/>
        <w:rPr>
          <w:sz w:val="22"/>
          <w:lang w:eastAsia="zh-CN"/>
        </w:rPr>
      </w:pPr>
    </w:p>
    <w:p w14:paraId="15351D8E" w14:textId="77777777" w:rsidR="004A70C5" w:rsidRDefault="004A70C5">
      <w:pPr>
        <w:pStyle w:val="a3"/>
        <w:spacing w:before="4"/>
        <w:ind w:left="0"/>
        <w:rPr>
          <w:sz w:val="17"/>
          <w:lang w:eastAsia="zh-CN"/>
        </w:rPr>
      </w:pPr>
    </w:p>
    <w:p w14:paraId="31BB9CA4" w14:textId="45B829E2" w:rsidR="004A70C5" w:rsidRDefault="00A26C95">
      <w:pPr>
        <w:pStyle w:val="a3"/>
        <w:spacing w:line="364" w:lineRule="auto"/>
        <w:ind w:right="628"/>
        <w:rPr>
          <w:lang w:eastAsia="zh-CN"/>
        </w:rPr>
      </w:pPr>
      <w:r>
        <w:rPr>
          <w:rFonts w:ascii="Times New Roman" w:eastAsia="Times New Roman" w:hAnsi="Times New Roman"/>
          <w:lang w:eastAsia="zh-CN"/>
        </w:rPr>
        <w:t>21</w:t>
      </w:r>
      <w:r>
        <w:rPr>
          <w:lang w:eastAsia="zh-CN"/>
        </w:rPr>
        <w:t>．</w:t>
      </w:r>
      <w:r>
        <w:rPr>
          <w:rFonts w:ascii="Times New Roman" w:eastAsia="Times New Roman" w:hAnsi="Times New Roman"/>
          <w:lang w:eastAsia="zh-CN"/>
        </w:rPr>
        <w:t>2020</w:t>
      </w:r>
      <w:r>
        <w:rPr>
          <w:spacing w:val="-3"/>
          <w:lang w:eastAsia="zh-CN"/>
        </w:rPr>
        <w:t>年的新冠肺炎疫情，对整个国民经济造成的负面冲击显而易见。一方面，疫情直接导致消费需求、生产供给、贸易流通、</w:t>
      </w:r>
      <w:proofErr w:type="gramStart"/>
      <w:r>
        <w:rPr>
          <w:spacing w:val="-3"/>
          <w:lang w:eastAsia="zh-CN"/>
        </w:rPr>
        <w:t>投资续能骤降</w:t>
      </w:r>
      <w:proofErr w:type="gramEnd"/>
      <w:r>
        <w:rPr>
          <w:spacing w:val="-3"/>
          <w:lang w:eastAsia="zh-CN"/>
        </w:rPr>
        <w:t>，尤其是以生活服务为主导的第三</w:t>
      </w:r>
      <w:r>
        <w:rPr>
          <w:spacing w:val="-18"/>
          <w:lang w:eastAsia="zh-CN"/>
        </w:rPr>
        <w:t>产业遭受重创。另一方面，疫情也带来了经济转型升级的新契机。非常态的生产生活情境</w:t>
      </w:r>
      <w:r>
        <w:rPr>
          <w:rFonts w:ascii="Times New Roman" w:eastAsia="Times New Roman" w:hAnsi="Times New Roman"/>
          <w:spacing w:val="-3"/>
          <w:lang w:eastAsia="zh-CN"/>
        </w:rPr>
        <w:t>“</w:t>
      </w:r>
      <w:r>
        <w:rPr>
          <w:lang w:eastAsia="zh-CN"/>
        </w:rPr>
        <w:t>倒逼</w:t>
      </w:r>
      <w:r>
        <w:rPr>
          <w:rFonts w:ascii="Times New Roman" w:eastAsia="Times New Roman" w:hAnsi="Times New Roman"/>
          <w:lang w:eastAsia="zh-CN"/>
        </w:rPr>
        <w:t>”</w:t>
      </w:r>
      <w:r>
        <w:rPr>
          <w:spacing w:val="-13"/>
          <w:lang w:eastAsia="zh-CN"/>
        </w:rPr>
        <w:t>产业结构快速创新，在线消费、智能制造、远程服务等新兴产业</w:t>
      </w:r>
      <w:proofErr w:type="gramStart"/>
      <w:r>
        <w:rPr>
          <w:spacing w:val="-13"/>
          <w:lang w:eastAsia="zh-CN"/>
        </w:rPr>
        <w:t>凸</w:t>
      </w:r>
      <w:proofErr w:type="gramEnd"/>
      <w:r>
        <w:rPr>
          <w:spacing w:val="-13"/>
          <w:lang w:eastAsia="zh-CN"/>
        </w:rPr>
        <w:t>显出逆势增长的活力，为战</w:t>
      </w:r>
      <w:r>
        <w:rPr>
          <w:rFonts w:ascii="Times New Roman" w:eastAsia="Times New Roman" w:hAnsi="Times New Roman"/>
          <w:spacing w:val="-3"/>
          <w:lang w:eastAsia="zh-CN"/>
        </w:rPr>
        <w:t>“</w:t>
      </w:r>
      <w:r>
        <w:rPr>
          <w:lang w:eastAsia="zh-CN"/>
        </w:rPr>
        <w:t>疫</w:t>
      </w:r>
      <w:r>
        <w:rPr>
          <w:rFonts w:ascii="Times New Roman" w:eastAsia="Times New Roman" w:hAnsi="Times New Roman"/>
          <w:lang w:eastAsia="zh-CN"/>
        </w:rPr>
        <w:t>”</w:t>
      </w:r>
      <w:r>
        <w:rPr>
          <w:spacing w:val="-6"/>
          <w:lang w:eastAsia="zh-CN"/>
        </w:rPr>
        <w:t>期间</w:t>
      </w:r>
      <w:r>
        <w:rPr>
          <w:spacing w:val="-6"/>
          <w:lang w:eastAsia="zh-CN"/>
        </w:rPr>
        <w:lastRenderedPageBreak/>
        <w:t>经济社会的持续运转</w:t>
      </w:r>
      <w:proofErr w:type="gramStart"/>
      <w:r>
        <w:rPr>
          <w:spacing w:val="-6"/>
          <w:lang w:eastAsia="zh-CN"/>
        </w:rPr>
        <w:t>作出</w:t>
      </w:r>
      <w:proofErr w:type="gramEnd"/>
      <w:r>
        <w:rPr>
          <w:spacing w:val="-6"/>
          <w:lang w:eastAsia="zh-CN"/>
        </w:rPr>
        <w:t>了重要贡献，也推动了</w:t>
      </w:r>
      <w:r>
        <w:rPr>
          <w:rFonts w:ascii="Times New Roman" w:eastAsia="Times New Roman" w:hAnsi="Times New Roman"/>
          <w:lang w:eastAsia="zh-CN"/>
        </w:rPr>
        <w:t>“</w:t>
      </w:r>
      <w:r>
        <w:rPr>
          <w:spacing w:val="-3"/>
          <w:lang w:eastAsia="zh-CN"/>
        </w:rPr>
        <w:t>新型消费革命</w:t>
      </w:r>
      <w:r>
        <w:rPr>
          <w:rFonts w:ascii="Times New Roman" w:eastAsia="Times New Roman" w:hAnsi="Times New Roman"/>
          <w:spacing w:val="-3"/>
          <w:lang w:eastAsia="zh-CN"/>
        </w:rPr>
        <w:t>”</w:t>
      </w:r>
      <w:r>
        <w:rPr>
          <w:spacing w:val="-10"/>
          <w:lang w:eastAsia="zh-CN"/>
        </w:rPr>
        <w:t>的普及，全面</w:t>
      </w:r>
      <w:r>
        <w:rPr>
          <w:spacing w:val="-5"/>
          <w:lang w:eastAsia="zh-CN"/>
        </w:rPr>
        <w:t>的网络消费正在催生新的经济增长点。这体现的</w:t>
      </w:r>
      <w:commentRangeStart w:id="55"/>
      <w:r>
        <w:rPr>
          <w:spacing w:val="-5"/>
          <w:lang w:eastAsia="zh-CN"/>
        </w:rPr>
        <w:t>哲学原理</w:t>
      </w:r>
      <w:commentRangeEnd w:id="55"/>
      <w:r w:rsidR="00B67D24">
        <w:rPr>
          <w:rStyle w:val="aa"/>
        </w:rPr>
        <w:commentReference w:id="55"/>
      </w:r>
      <w:r>
        <w:rPr>
          <w:spacing w:val="-5"/>
          <w:lang w:eastAsia="zh-CN"/>
        </w:rPr>
        <w:t>是</w:t>
      </w:r>
    </w:p>
    <w:p w14:paraId="05750112" w14:textId="77777777" w:rsidR="004A70C5" w:rsidRDefault="00A26C95">
      <w:pPr>
        <w:pStyle w:val="a3"/>
        <w:spacing w:line="364" w:lineRule="auto"/>
        <w:ind w:right="5054"/>
        <w:jc w:val="both"/>
        <w:rPr>
          <w:lang w:eastAsia="zh-CN"/>
        </w:rPr>
      </w:pPr>
      <w:r>
        <w:rPr>
          <w:rFonts w:ascii="Times New Roman" w:eastAsia="Times New Roman"/>
          <w:lang w:eastAsia="zh-CN"/>
        </w:rPr>
        <w:t>A</w:t>
      </w:r>
      <w:r>
        <w:rPr>
          <w:lang w:eastAsia="zh-CN"/>
        </w:rPr>
        <w:t>．矛盾一方只有克服另一方才能达到统一</w:t>
      </w:r>
      <w:r>
        <w:rPr>
          <w:rFonts w:ascii="Times New Roman" w:eastAsia="Times New Roman"/>
          <w:lang w:eastAsia="zh-CN"/>
        </w:rPr>
        <w:t>B</w:t>
      </w:r>
      <w:r>
        <w:rPr>
          <w:lang w:eastAsia="zh-CN"/>
        </w:rPr>
        <w:t>．在肯定中看到否定，在否定中看到肯定</w:t>
      </w:r>
      <w:r>
        <w:rPr>
          <w:rFonts w:ascii="Times New Roman" w:eastAsia="Times New Roman"/>
          <w:lang w:eastAsia="zh-CN"/>
        </w:rPr>
        <w:t>C</w:t>
      </w:r>
      <w:r>
        <w:rPr>
          <w:lang w:eastAsia="zh-CN"/>
        </w:rPr>
        <w:t>．任何事物都是共性与个性的统一</w:t>
      </w:r>
    </w:p>
    <w:p w14:paraId="74B6B992" w14:textId="77777777" w:rsidR="004A70C5" w:rsidRDefault="00A26C95">
      <w:pPr>
        <w:pStyle w:val="a3"/>
        <w:spacing w:line="269" w:lineRule="exact"/>
        <w:rPr>
          <w:lang w:eastAsia="zh-CN"/>
        </w:rPr>
      </w:pPr>
      <w:r>
        <w:rPr>
          <w:rFonts w:ascii="Times New Roman" w:eastAsia="Times New Roman"/>
          <w:lang w:eastAsia="zh-CN"/>
        </w:rPr>
        <w:t>D</w:t>
      </w:r>
      <w:r>
        <w:rPr>
          <w:lang w:eastAsia="zh-CN"/>
        </w:rPr>
        <w:t>．现象与本质既是对立的又是统一的</w:t>
      </w:r>
    </w:p>
    <w:p w14:paraId="20FA126C" w14:textId="77777777" w:rsidR="004A70C5" w:rsidRDefault="004A70C5">
      <w:pPr>
        <w:pStyle w:val="a3"/>
        <w:spacing w:before="12"/>
        <w:ind w:left="0"/>
        <w:rPr>
          <w:sz w:val="26"/>
          <w:lang w:eastAsia="zh-CN"/>
        </w:rPr>
      </w:pPr>
    </w:p>
    <w:p w14:paraId="34A180CB" w14:textId="77777777" w:rsidR="004A70C5" w:rsidRDefault="00A26C95">
      <w:pPr>
        <w:pStyle w:val="3"/>
      </w:pPr>
      <w:proofErr w:type="spellStart"/>
      <w:r>
        <w:t>二、多项选择题</w:t>
      </w:r>
      <w:proofErr w:type="spellEnd"/>
    </w:p>
    <w:p w14:paraId="32D6B121" w14:textId="452B9F1D" w:rsidR="004A70C5" w:rsidRDefault="00A26C95">
      <w:pPr>
        <w:pStyle w:val="a4"/>
        <w:numPr>
          <w:ilvl w:val="0"/>
          <w:numId w:val="3"/>
        </w:numPr>
        <w:tabs>
          <w:tab w:val="left" w:pos="1039"/>
        </w:tabs>
        <w:spacing w:before="94" w:line="364" w:lineRule="auto"/>
        <w:ind w:right="628" w:firstLine="0"/>
        <w:rPr>
          <w:sz w:val="21"/>
        </w:rPr>
      </w:pPr>
      <w:r>
        <w:rPr>
          <w:spacing w:val="-7"/>
          <w:sz w:val="21"/>
          <w:lang w:eastAsia="zh-CN"/>
        </w:rPr>
        <w:t>物联网是通过信息传感设备将各种物品与互联网连接起来，实现物品的自动识别、定位、跟踪、控制和信息的互联共享。近几年来，物联网技术开始越来越广泛地应用于经济和</w:t>
      </w:r>
      <w:r>
        <w:rPr>
          <w:spacing w:val="-5"/>
          <w:sz w:val="21"/>
          <w:lang w:eastAsia="zh-CN"/>
        </w:rPr>
        <w:t>社会生活之中。</w:t>
      </w:r>
      <w:commentRangeStart w:id="56"/>
      <w:proofErr w:type="spellStart"/>
      <w:r>
        <w:rPr>
          <w:spacing w:val="-5"/>
          <w:sz w:val="21"/>
        </w:rPr>
        <w:t>这表明</w:t>
      </w:r>
      <w:commentRangeEnd w:id="56"/>
      <w:proofErr w:type="spellEnd"/>
      <w:r w:rsidR="00B124D6">
        <w:rPr>
          <w:rStyle w:val="aa"/>
        </w:rPr>
        <w:commentReference w:id="56"/>
      </w:r>
    </w:p>
    <w:p w14:paraId="71562078" w14:textId="77777777" w:rsidR="004A70C5" w:rsidRDefault="00A26C95">
      <w:pPr>
        <w:pStyle w:val="a4"/>
        <w:numPr>
          <w:ilvl w:val="1"/>
          <w:numId w:val="3"/>
        </w:numPr>
        <w:tabs>
          <w:tab w:val="left" w:pos="1087"/>
        </w:tabs>
        <w:spacing w:line="364" w:lineRule="auto"/>
        <w:ind w:right="4214" w:firstLine="0"/>
        <w:jc w:val="both"/>
        <w:rPr>
          <w:sz w:val="21"/>
          <w:lang w:eastAsia="zh-CN"/>
        </w:rPr>
      </w:pPr>
      <w:r>
        <w:rPr>
          <w:spacing w:val="-3"/>
          <w:sz w:val="21"/>
          <w:lang w:eastAsia="zh-CN"/>
        </w:rPr>
        <w:t>人们可以根据自己的主观要求创造事物间的联系</w:t>
      </w:r>
      <w:r>
        <w:rPr>
          <w:rFonts w:ascii="Times New Roman" w:eastAsia="Times New Roman" w:hAnsi="Times New Roman"/>
          <w:spacing w:val="-3"/>
          <w:sz w:val="21"/>
          <w:lang w:eastAsia="zh-CN"/>
        </w:rPr>
        <w:t>B</w:t>
      </w:r>
      <w:r>
        <w:rPr>
          <w:spacing w:val="-3"/>
          <w:sz w:val="21"/>
          <w:lang w:eastAsia="zh-CN"/>
        </w:rPr>
        <w:t>．联系具有普遍性，事物之间的联系形式是多样的</w:t>
      </w:r>
      <w:r>
        <w:rPr>
          <w:rFonts w:ascii="Times New Roman" w:eastAsia="Times New Roman" w:hAnsi="Times New Roman"/>
          <w:spacing w:val="-3"/>
          <w:sz w:val="21"/>
          <w:lang w:eastAsia="zh-CN"/>
        </w:rPr>
        <w:t>C</w:t>
      </w:r>
      <w:r>
        <w:rPr>
          <w:spacing w:val="-3"/>
          <w:sz w:val="21"/>
          <w:lang w:eastAsia="zh-CN"/>
        </w:rPr>
        <w:t>．人类可以根据事物固有的联系建立新的具体联系</w:t>
      </w:r>
      <w:r>
        <w:rPr>
          <w:rFonts w:ascii="Times New Roman" w:eastAsia="Times New Roman" w:hAnsi="Times New Roman"/>
          <w:spacing w:val="-3"/>
          <w:sz w:val="21"/>
          <w:lang w:eastAsia="zh-CN"/>
        </w:rPr>
        <w:t>D</w:t>
      </w:r>
      <w:r>
        <w:rPr>
          <w:spacing w:val="-3"/>
          <w:sz w:val="21"/>
          <w:lang w:eastAsia="zh-CN"/>
        </w:rPr>
        <w:t>．事物间的联系因具有</w:t>
      </w:r>
      <w:r>
        <w:rPr>
          <w:rFonts w:ascii="Times New Roman" w:eastAsia="Times New Roman" w:hAnsi="Times New Roman"/>
          <w:spacing w:val="-3"/>
          <w:sz w:val="21"/>
          <w:lang w:eastAsia="zh-CN"/>
        </w:rPr>
        <w:t>“</w:t>
      </w:r>
      <w:r>
        <w:rPr>
          <w:sz w:val="21"/>
          <w:lang w:eastAsia="zh-CN"/>
        </w:rPr>
        <w:t>人化</w:t>
      </w:r>
      <w:r>
        <w:rPr>
          <w:rFonts w:ascii="Times New Roman" w:eastAsia="Times New Roman" w:hAnsi="Times New Roman"/>
          <w:spacing w:val="-3"/>
          <w:sz w:val="21"/>
          <w:lang w:eastAsia="zh-CN"/>
        </w:rPr>
        <w:t>”</w:t>
      </w:r>
      <w:r>
        <w:rPr>
          <w:spacing w:val="-3"/>
          <w:sz w:val="21"/>
          <w:lang w:eastAsia="zh-CN"/>
        </w:rPr>
        <w:t>的特点进而主观化</w:t>
      </w:r>
    </w:p>
    <w:p w14:paraId="10288180" w14:textId="77777777" w:rsidR="004A70C5" w:rsidRDefault="004A70C5">
      <w:pPr>
        <w:pStyle w:val="a3"/>
        <w:ind w:left="0"/>
        <w:rPr>
          <w:sz w:val="28"/>
          <w:lang w:eastAsia="zh-CN"/>
        </w:rPr>
      </w:pPr>
    </w:p>
    <w:p w14:paraId="7CFCC02C" w14:textId="77777777" w:rsidR="004A70C5" w:rsidRDefault="00A26C95">
      <w:pPr>
        <w:pStyle w:val="a4"/>
        <w:numPr>
          <w:ilvl w:val="0"/>
          <w:numId w:val="3"/>
        </w:numPr>
        <w:tabs>
          <w:tab w:val="left" w:pos="1039"/>
        </w:tabs>
        <w:spacing w:line="364" w:lineRule="auto"/>
        <w:ind w:right="733" w:firstLine="0"/>
        <w:jc w:val="both"/>
        <w:rPr>
          <w:sz w:val="21"/>
        </w:rPr>
      </w:pPr>
      <w:r>
        <w:rPr>
          <w:spacing w:val="-4"/>
          <w:sz w:val="21"/>
          <w:lang w:eastAsia="zh-CN"/>
        </w:rPr>
        <w:t>针对新冠肺炎疫情带来的冲击，</w:t>
      </w:r>
      <w:r>
        <w:rPr>
          <w:rFonts w:ascii="Times New Roman" w:eastAsia="Times New Roman" w:hAnsi="Times New Roman"/>
          <w:spacing w:val="-4"/>
          <w:sz w:val="21"/>
          <w:lang w:eastAsia="zh-CN"/>
        </w:rPr>
        <w:t>“</w:t>
      </w:r>
      <w:r>
        <w:rPr>
          <w:spacing w:val="-4"/>
          <w:sz w:val="21"/>
          <w:lang w:eastAsia="zh-CN"/>
        </w:rPr>
        <w:t>危和机总是同生并存的，克服了危即是机</w:t>
      </w:r>
      <w:r>
        <w:rPr>
          <w:rFonts w:ascii="Times New Roman" w:eastAsia="Times New Roman" w:hAnsi="Times New Roman"/>
          <w:spacing w:val="-3"/>
          <w:sz w:val="21"/>
          <w:lang w:eastAsia="zh-CN"/>
        </w:rPr>
        <w:t>”</w:t>
      </w:r>
      <w:r>
        <w:rPr>
          <w:spacing w:val="-3"/>
          <w:sz w:val="21"/>
          <w:lang w:eastAsia="zh-CN"/>
        </w:rPr>
        <w:t>。习近平如</w:t>
      </w:r>
      <w:r>
        <w:rPr>
          <w:spacing w:val="-5"/>
          <w:sz w:val="21"/>
          <w:lang w:eastAsia="zh-CN"/>
        </w:rPr>
        <w:t>是阐释危机转化之道。对于中国经济，他要求</w:t>
      </w:r>
      <w:r>
        <w:rPr>
          <w:rFonts w:ascii="Times New Roman" w:eastAsia="Times New Roman" w:hAnsi="Times New Roman"/>
          <w:spacing w:val="-3"/>
          <w:sz w:val="21"/>
          <w:lang w:eastAsia="zh-CN"/>
        </w:rPr>
        <w:t>“</w:t>
      </w:r>
      <w:r>
        <w:rPr>
          <w:spacing w:val="-6"/>
          <w:sz w:val="21"/>
          <w:lang w:eastAsia="zh-CN"/>
        </w:rPr>
        <w:t>坚持用全面、辩证、长远的眼光分析当前经</w:t>
      </w:r>
      <w:r>
        <w:rPr>
          <w:spacing w:val="-4"/>
          <w:sz w:val="21"/>
          <w:lang w:eastAsia="zh-CN"/>
        </w:rPr>
        <w:t>济形势，努力在危机中育新机、于变局中开新局</w:t>
      </w:r>
      <w:r>
        <w:rPr>
          <w:rFonts w:ascii="Times New Roman" w:eastAsia="Times New Roman" w:hAnsi="Times New Roman"/>
          <w:spacing w:val="-3"/>
          <w:sz w:val="21"/>
          <w:lang w:eastAsia="zh-CN"/>
        </w:rPr>
        <w:t>”</w:t>
      </w:r>
      <w:r>
        <w:rPr>
          <w:spacing w:val="-3"/>
          <w:sz w:val="21"/>
          <w:lang w:eastAsia="zh-CN"/>
        </w:rPr>
        <w:t>。</w:t>
      </w:r>
      <w:commentRangeStart w:id="57"/>
      <w:proofErr w:type="spellStart"/>
      <w:r>
        <w:rPr>
          <w:spacing w:val="-3"/>
          <w:sz w:val="21"/>
        </w:rPr>
        <w:t>这给我们在哲学上的启示有</w:t>
      </w:r>
      <w:commentRangeEnd w:id="57"/>
      <w:proofErr w:type="spellEnd"/>
      <w:r w:rsidR="00B124D6">
        <w:rPr>
          <w:rStyle w:val="aa"/>
        </w:rPr>
        <w:commentReference w:id="57"/>
      </w:r>
    </w:p>
    <w:p w14:paraId="07654C6D" w14:textId="77777777" w:rsidR="004A70C5" w:rsidRDefault="00A26C95">
      <w:pPr>
        <w:pStyle w:val="a4"/>
        <w:numPr>
          <w:ilvl w:val="1"/>
          <w:numId w:val="3"/>
        </w:numPr>
        <w:tabs>
          <w:tab w:val="left" w:pos="1087"/>
        </w:tabs>
        <w:spacing w:line="269" w:lineRule="exact"/>
        <w:ind w:left="1086" w:hanging="367"/>
        <w:rPr>
          <w:sz w:val="21"/>
          <w:lang w:eastAsia="zh-CN"/>
        </w:rPr>
      </w:pPr>
      <w:r>
        <w:rPr>
          <w:spacing w:val="-3"/>
          <w:sz w:val="21"/>
          <w:lang w:eastAsia="zh-CN"/>
        </w:rPr>
        <w:t>矛盾无处不在，无时</w:t>
      </w:r>
      <w:proofErr w:type="gramStart"/>
      <w:r>
        <w:rPr>
          <w:spacing w:val="-3"/>
          <w:sz w:val="21"/>
          <w:lang w:eastAsia="zh-CN"/>
        </w:rPr>
        <w:t>不</w:t>
      </w:r>
      <w:proofErr w:type="gramEnd"/>
      <w:r>
        <w:rPr>
          <w:spacing w:val="-3"/>
          <w:sz w:val="21"/>
          <w:lang w:eastAsia="zh-CN"/>
        </w:rPr>
        <w:t>有</w:t>
      </w:r>
    </w:p>
    <w:p w14:paraId="5431AF90" w14:textId="77777777" w:rsidR="004A70C5" w:rsidRDefault="00A26C95">
      <w:pPr>
        <w:pStyle w:val="a4"/>
        <w:numPr>
          <w:ilvl w:val="1"/>
          <w:numId w:val="3"/>
        </w:numPr>
        <w:tabs>
          <w:tab w:val="left" w:pos="1075"/>
        </w:tabs>
        <w:spacing w:before="139" w:line="364" w:lineRule="auto"/>
        <w:ind w:right="2963" w:firstLine="0"/>
        <w:rPr>
          <w:sz w:val="21"/>
          <w:lang w:eastAsia="zh-CN"/>
        </w:rPr>
      </w:pPr>
      <w:r>
        <w:rPr>
          <w:spacing w:val="-3"/>
          <w:sz w:val="21"/>
          <w:lang w:eastAsia="zh-CN"/>
        </w:rPr>
        <w:t>矛盾双方相互依存、互为存在的前提，并共处于一个统一体中</w:t>
      </w:r>
      <w:r>
        <w:rPr>
          <w:rFonts w:ascii="Times New Roman" w:eastAsia="Times New Roman"/>
          <w:spacing w:val="-3"/>
          <w:sz w:val="21"/>
          <w:lang w:eastAsia="zh-CN"/>
        </w:rPr>
        <w:t>C</w:t>
      </w:r>
      <w:r>
        <w:rPr>
          <w:spacing w:val="-3"/>
          <w:sz w:val="21"/>
          <w:lang w:eastAsia="zh-CN"/>
        </w:rPr>
        <w:t>．只有矛盾一方克服另一方才能够达到统一</w:t>
      </w:r>
    </w:p>
    <w:p w14:paraId="11290979" w14:textId="77777777" w:rsidR="004A70C5" w:rsidRDefault="00A26C95">
      <w:pPr>
        <w:pStyle w:val="a3"/>
        <w:spacing w:line="267" w:lineRule="exact"/>
        <w:rPr>
          <w:lang w:eastAsia="zh-CN"/>
        </w:rPr>
      </w:pPr>
      <w:r>
        <w:rPr>
          <w:rFonts w:ascii="Times New Roman" w:eastAsia="Times New Roman"/>
          <w:lang w:eastAsia="zh-CN"/>
        </w:rPr>
        <w:t>D</w:t>
      </w:r>
      <w:r>
        <w:rPr>
          <w:lang w:eastAsia="zh-CN"/>
        </w:rPr>
        <w:t>．同一事物的矛盾在不同发展过程和发展阶段各有不同特点</w:t>
      </w:r>
    </w:p>
    <w:p w14:paraId="6E5D187B" w14:textId="77777777" w:rsidR="004A70C5" w:rsidRDefault="004A70C5">
      <w:pPr>
        <w:pStyle w:val="a3"/>
        <w:ind w:left="0"/>
        <w:rPr>
          <w:sz w:val="22"/>
          <w:lang w:eastAsia="zh-CN"/>
        </w:rPr>
      </w:pPr>
    </w:p>
    <w:p w14:paraId="0481295D" w14:textId="77777777" w:rsidR="004A70C5" w:rsidRDefault="004A70C5">
      <w:pPr>
        <w:pStyle w:val="a3"/>
        <w:spacing w:before="2"/>
        <w:ind w:left="0"/>
        <w:rPr>
          <w:sz w:val="17"/>
          <w:lang w:eastAsia="zh-CN"/>
        </w:rPr>
      </w:pPr>
    </w:p>
    <w:p w14:paraId="6A1C7FDE" w14:textId="77777777" w:rsidR="004A70C5" w:rsidRDefault="00A26C95">
      <w:pPr>
        <w:pStyle w:val="a4"/>
        <w:numPr>
          <w:ilvl w:val="0"/>
          <w:numId w:val="3"/>
        </w:numPr>
        <w:tabs>
          <w:tab w:val="left" w:pos="1041"/>
        </w:tabs>
        <w:spacing w:line="367" w:lineRule="auto"/>
        <w:ind w:right="734" w:firstLine="0"/>
        <w:rPr>
          <w:sz w:val="21"/>
          <w:lang w:eastAsia="zh-CN"/>
        </w:rPr>
      </w:pPr>
      <w:r>
        <w:rPr>
          <w:sz w:val="21"/>
          <w:lang w:eastAsia="zh-CN"/>
        </w:rPr>
        <w:t>《国语·郑语》中有一句话：</w:t>
      </w:r>
      <w:r>
        <w:rPr>
          <w:rFonts w:ascii="Times New Roman" w:eastAsia="Times New Roman" w:hAnsi="Times New Roman"/>
          <w:sz w:val="21"/>
          <w:lang w:eastAsia="zh-CN"/>
        </w:rPr>
        <w:t>“</w:t>
      </w:r>
      <w:r>
        <w:rPr>
          <w:spacing w:val="-1"/>
          <w:sz w:val="21"/>
          <w:lang w:eastAsia="zh-CN"/>
        </w:rPr>
        <w:t>夫和实生物，同则不继。以他平他谓之和，故能丰长而</w:t>
      </w:r>
      <w:r>
        <w:rPr>
          <w:spacing w:val="-3"/>
          <w:sz w:val="21"/>
          <w:lang w:eastAsia="zh-CN"/>
        </w:rPr>
        <w:t>物归之。若以同</w:t>
      </w:r>
      <w:proofErr w:type="gramStart"/>
      <w:r>
        <w:rPr>
          <w:spacing w:val="-3"/>
          <w:sz w:val="21"/>
          <w:lang w:eastAsia="zh-CN"/>
        </w:rPr>
        <w:t>裨</w:t>
      </w:r>
      <w:proofErr w:type="gramEnd"/>
      <w:r>
        <w:rPr>
          <w:spacing w:val="-3"/>
          <w:sz w:val="21"/>
          <w:lang w:eastAsia="zh-CN"/>
        </w:rPr>
        <w:t>同，尽乃弃矣。</w:t>
      </w:r>
      <w:r>
        <w:rPr>
          <w:rFonts w:ascii="Times New Roman" w:eastAsia="Times New Roman" w:hAnsi="Times New Roman"/>
          <w:spacing w:val="-3"/>
          <w:sz w:val="21"/>
          <w:lang w:eastAsia="zh-CN"/>
        </w:rPr>
        <w:t>”</w:t>
      </w:r>
      <w:r>
        <w:rPr>
          <w:spacing w:val="-3"/>
          <w:sz w:val="21"/>
          <w:lang w:eastAsia="zh-CN"/>
        </w:rPr>
        <w:t>这句话蕴含的辩证法思想</w:t>
      </w:r>
      <w:commentRangeStart w:id="58"/>
      <w:r>
        <w:rPr>
          <w:spacing w:val="-3"/>
          <w:sz w:val="21"/>
          <w:lang w:eastAsia="zh-CN"/>
        </w:rPr>
        <w:t>有</w:t>
      </w:r>
      <w:commentRangeEnd w:id="58"/>
      <w:r w:rsidR="002E369B">
        <w:rPr>
          <w:rStyle w:val="aa"/>
        </w:rPr>
        <w:commentReference w:id="58"/>
      </w:r>
    </w:p>
    <w:p w14:paraId="6262527F" w14:textId="77777777" w:rsidR="004A70C5" w:rsidRDefault="00A26C95">
      <w:pPr>
        <w:pStyle w:val="a4"/>
        <w:numPr>
          <w:ilvl w:val="1"/>
          <w:numId w:val="3"/>
        </w:numPr>
        <w:tabs>
          <w:tab w:val="left" w:pos="1087"/>
        </w:tabs>
        <w:spacing w:line="264" w:lineRule="exact"/>
        <w:ind w:left="1086" w:hanging="367"/>
        <w:rPr>
          <w:sz w:val="21"/>
          <w:lang w:eastAsia="zh-CN"/>
        </w:rPr>
      </w:pPr>
      <w:r>
        <w:rPr>
          <w:spacing w:val="-3"/>
          <w:sz w:val="21"/>
          <w:lang w:eastAsia="zh-CN"/>
        </w:rPr>
        <w:t>矛盾的同一是包含差别的同一</w:t>
      </w:r>
    </w:p>
    <w:p w14:paraId="35062633" w14:textId="77777777" w:rsidR="004A70C5" w:rsidRDefault="00A26C95">
      <w:pPr>
        <w:pStyle w:val="a4"/>
        <w:numPr>
          <w:ilvl w:val="1"/>
          <w:numId w:val="3"/>
        </w:numPr>
        <w:tabs>
          <w:tab w:val="left" w:pos="1075"/>
        </w:tabs>
        <w:spacing w:before="58"/>
        <w:ind w:left="1074" w:hanging="355"/>
        <w:rPr>
          <w:sz w:val="21"/>
          <w:lang w:eastAsia="zh-CN"/>
        </w:rPr>
      </w:pPr>
      <w:r>
        <w:rPr>
          <w:spacing w:val="-3"/>
          <w:sz w:val="21"/>
          <w:lang w:eastAsia="zh-CN"/>
        </w:rPr>
        <w:t>对立面的统一是事物发展的动力</w:t>
      </w:r>
    </w:p>
    <w:p w14:paraId="47F44912" w14:textId="77777777" w:rsidR="004A70C5" w:rsidRDefault="00A26C95">
      <w:pPr>
        <w:pStyle w:val="a4"/>
        <w:numPr>
          <w:ilvl w:val="1"/>
          <w:numId w:val="3"/>
        </w:numPr>
        <w:tabs>
          <w:tab w:val="left" w:pos="1075"/>
        </w:tabs>
        <w:spacing w:before="139" w:line="364" w:lineRule="auto"/>
        <w:ind w:right="4843" w:firstLine="0"/>
        <w:rPr>
          <w:sz w:val="21"/>
          <w:lang w:eastAsia="zh-CN"/>
        </w:rPr>
      </w:pPr>
      <w:r>
        <w:rPr>
          <w:spacing w:val="-3"/>
          <w:sz w:val="21"/>
          <w:lang w:eastAsia="zh-CN"/>
        </w:rPr>
        <w:t>不包含内部差别的事物就不能存在和发展</w:t>
      </w:r>
      <w:r>
        <w:rPr>
          <w:rFonts w:ascii="Times New Roman" w:eastAsia="Times New Roman"/>
          <w:spacing w:val="-3"/>
          <w:sz w:val="21"/>
          <w:lang w:eastAsia="zh-CN"/>
        </w:rPr>
        <w:t>D</w:t>
      </w:r>
      <w:r>
        <w:rPr>
          <w:spacing w:val="-4"/>
          <w:sz w:val="21"/>
          <w:lang w:eastAsia="zh-CN"/>
        </w:rPr>
        <w:t>．矛盾的一方只有克服另一方才能达到统一</w:t>
      </w:r>
    </w:p>
    <w:p w14:paraId="01A40984" w14:textId="77777777" w:rsidR="004A70C5" w:rsidRDefault="004A70C5">
      <w:pPr>
        <w:pStyle w:val="a3"/>
        <w:spacing w:before="4"/>
        <w:ind w:left="0"/>
        <w:rPr>
          <w:sz w:val="28"/>
          <w:lang w:eastAsia="zh-CN"/>
        </w:rPr>
      </w:pPr>
    </w:p>
    <w:p w14:paraId="0D0DB57E" w14:textId="3583F779" w:rsidR="004A70C5" w:rsidRDefault="00A26C95">
      <w:pPr>
        <w:pStyle w:val="a4"/>
        <w:numPr>
          <w:ilvl w:val="0"/>
          <w:numId w:val="47"/>
        </w:numPr>
        <w:tabs>
          <w:tab w:val="left" w:pos="1039"/>
        </w:tabs>
        <w:spacing w:line="364" w:lineRule="auto"/>
        <w:ind w:right="625" w:firstLine="0"/>
        <w:rPr>
          <w:sz w:val="21"/>
        </w:rPr>
      </w:pPr>
      <w:r>
        <w:rPr>
          <w:spacing w:val="-5"/>
          <w:sz w:val="21"/>
          <w:lang w:eastAsia="zh-CN"/>
        </w:rPr>
        <w:t>封闭住宅小区是农耕时代的产物，城市的现代化进程则需要我们坚持共享发展理念。推</w:t>
      </w:r>
      <w:r>
        <w:rPr>
          <w:spacing w:val="-7"/>
          <w:sz w:val="21"/>
          <w:lang w:eastAsia="zh-CN"/>
        </w:rPr>
        <w:t>广街区制，逐步开放封闭住宅小区，实现小区内部道路公共化，疏通城市道路</w:t>
      </w:r>
      <w:r>
        <w:rPr>
          <w:rFonts w:ascii="Times New Roman" w:eastAsia="Times New Roman" w:hAnsi="Times New Roman"/>
          <w:sz w:val="21"/>
          <w:lang w:eastAsia="zh-CN"/>
        </w:rPr>
        <w:t>“</w:t>
      </w:r>
      <w:r>
        <w:rPr>
          <w:spacing w:val="-3"/>
          <w:sz w:val="21"/>
          <w:lang w:eastAsia="zh-CN"/>
        </w:rPr>
        <w:t>毛细血管</w:t>
      </w:r>
      <w:r>
        <w:rPr>
          <w:rFonts w:ascii="Times New Roman" w:eastAsia="Times New Roman" w:hAnsi="Times New Roman"/>
          <w:sz w:val="21"/>
          <w:lang w:eastAsia="zh-CN"/>
        </w:rPr>
        <w:t>”</w:t>
      </w:r>
      <w:r>
        <w:rPr>
          <w:sz w:val="21"/>
          <w:lang w:eastAsia="zh-CN"/>
        </w:rPr>
        <w:t>，</w:t>
      </w:r>
      <w:r>
        <w:rPr>
          <w:spacing w:val="-3"/>
          <w:sz w:val="21"/>
          <w:lang w:eastAsia="zh-CN"/>
        </w:rPr>
        <w:t>增加公共道路和路网密度，缓解城市交通压力。</w:t>
      </w:r>
      <w:commentRangeStart w:id="59"/>
      <w:proofErr w:type="spellStart"/>
      <w:r>
        <w:rPr>
          <w:spacing w:val="-3"/>
          <w:sz w:val="21"/>
        </w:rPr>
        <w:t>由此可见</w:t>
      </w:r>
      <w:commentRangeEnd w:id="59"/>
      <w:proofErr w:type="spellEnd"/>
      <w:r w:rsidR="002E369B">
        <w:rPr>
          <w:rStyle w:val="aa"/>
        </w:rPr>
        <w:commentReference w:id="59"/>
      </w:r>
    </w:p>
    <w:p w14:paraId="61F86084" w14:textId="77777777" w:rsidR="004A70C5" w:rsidRDefault="00A26C95">
      <w:pPr>
        <w:pStyle w:val="a4"/>
        <w:numPr>
          <w:ilvl w:val="1"/>
          <w:numId w:val="47"/>
        </w:numPr>
        <w:tabs>
          <w:tab w:val="left" w:pos="1087"/>
        </w:tabs>
        <w:spacing w:line="364" w:lineRule="auto"/>
        <w:ind w:right="3584" w:firstLine="0"/>
        <w:rPr>
          <w:sz w:val="21"/>
          <w:lang w:eastAsia="zh-CN"/>
        </w:rPr>
      </w:pPr>
      <w:r>
        <w:rPr>
          <w:spacing w:val="-4"/>
          <w:sz w:val="21"/>
          <w:lang w:eastAsia="zh-CN"/>
        </w:rPr>
        <w:t>要善于分析事物的具体联系，确立整体性、开放性观念</w:t>
      </w:r>
      <w:r>
        <w:rPr>
          <w:rFonts w:ascii="Times New Roman" w:eastAsia="Times New Roman"/>
          <w:sz w:val="21"/>
          <w:lang w:eastAsia="zh-CN"/>
        </w:rPr>
        <w:lastRenderedPageBreak/>
        <w:t>B</w:t>
      </w:r>
      <w:r>
        <w:rPr>
          <w:spacing w:val="-3"/>
          <w:sz w:val="21"/>
          <w:lang w:eastAsia="zh-CN"/>
        </w:rPr>
        <w:t>．人们经过努力可以创造出事物发展所需要的条件</w:t>
      </w:r>
    </w:p>
    <w:p w14:paraId="109B80B5" w14:textId="77777777" w:rsidR="004A70C5" w:rsidRDefault="00A26C95">
      <w:pPr>
        <w:pStyle w:val="a3"/>
        <w:spacing w:line="364" w:lineRule="auto"/>
        <w:ind w:right="2543"/>
        <w:rPr>
          <w:lang w:eastAsia="zh-CN"/>
        </w:rPr>
      </w:pPr>
      <w:r>
        <w:rPr>
          <w:rFonts w:ascii="Times New Roman" w:eastAsia="Times New Roman"/>
          <w:lang w:eastAsia="zh-CN"/>
        </w:rPr>
        <w:t>C</w:t>
      </w:r>
      <w:r>
        <w:rPr>
          <w:lang w:eastAsia="zh-CN"/>
        </w:rPr>
        <w:t>．任何事物都不能孤立存在，都同其他事物处于一定的相互联系之中</w:t>
      </w:r>
      <w:r>
        <w:rPr>
          <w:rFonts w:ascii="Times New Roman" w:eastAsia="Times New Roman"/>
          <w:lang w:eastAsia="zh-CN"/>
        </w:rPr>
        <w:t>D</w:t>
      </w:r>
      <w:r>
        <w:rPr>
          <w:lang w:eastAsia="zh-CN"/>
        </w:rPr>
        <w:t>．要把握好事物的内部联系与外部联系</w:t>
      </w:r>
    </w:p>
    <w:p w14:paraId="38A56C55" w14:textId="77777777" w:rsidR="004A70C5" w:rsidRDefault="004A70C5">
      <w:pPr>
        <w:pStyle w:val="a3"/>
        <w:ind w:left="0"/>
        <w:rPr>
          <w:sz w:val="28"/>
          <w:lang w:eastAsia="zh-CN"/>
        </w:rPr>
      </w:pPr>
    </w:p>
    <w:p w14:paraId="3D39C4C8" w14:textId="22B9B1EE" w:rsidR="004A70C5" w:rsidRDefault="00A26C95">
      <w:pPr>
        <w:pStyle w:val="a4"/>
        <w:numPr>
          <w:ilvl w:val="0"/>
          <w:numId w:val="47"/>
        </w:numPr>
        <w:tabs>
          <w:tab w:val="left" w:pos="1039"/>
        </w:tabs>
        <w:spacing w:line="364" w:lineRule="auto"/>
        <w:ind w:right="627" w:firstLine="0"/>
        <w:rPr>
          <w:sz w:val="21"/>
        </w:rPr>
      </w:pPr>
      <w:r>
        <w:rPr>
          <w:rFonts w:ascii="Times New Roman" w:eastAsia="Times New Roman" w:hAnsi="Times New Roman"/>
          <w:spacing w:val="-3"/>
          <w:sz w:val="21"/>
          <w:lang w:eastAsia="zh-CN"/>
        </w:rPr>
        <w:t>“</w:t>
      </w:r>
      <w:r>
        <w:rPr>
          <w:spacing w:val="-2"/>
          <w:sz w:val="21"/>
          <w:lang w:eastAsia="zh-CN"/>
        </w:rPr>
        <w:t>守株待兔</w:t>
      </w:r>
      <w:r>
        <w:rPr>
          <w:rFonts w:ascii="Times New Roman" w:eastAsia="Times New Roman" w:hAnsi="Times New Roman"/>
          <w:spacing w:val="-3"/>
          <w:sz w:val="21"/>
          <w:lang w:eastAsia="zh-CN"/>
        </w:rPr>
        <w:t>”</w:t>
      </w:r>
      <w:r>
        <w:rPr>
          <w:spacing w:val="-6"/>
          <w:sz w:val="21"/>
          <w:lang w:eastAsia="zh-CN"/>
        </w:rPr>
        <w:t>是中国古代寓言中一则内涵深刻的故事，故事中的主人公采取</w:t>
      </w:r>
      <w:r>
        <w:rPr>
          <w:rFonts w:ascii="Times New Roman" w:eastAsia="Times New Roman" w:hAnsi="Times New Roman"/>
          <w:spacing w:val="-3"/>
          <w:sz w:val="21"/>
          <w:lang w:eastAsia="zh-CN"/>
        </w:rPr>
        <w:t>“</w:t>
      </w:r>
      <w:r>
        <w:rPr>
          <w:sz w:val="21"/>
          <w:lang w:eastAsia="zh-CN"/>
        </w:rPr>
        <w:t>守株</w:t>
      </w:r>
      <w:r>
        <w:rPr>
          <w:rFonts w:ascii="Times New Roman" w:eastAsia="Times New Roman" w:hAnsi="Times New Roman"/>
          <w:spacing w:val="-3"/>
          <w:sz w:val="21"/>
          <w:lang w:eastAsia="zh-CN"/>
        </w:rPr>
        <w:t>”</w:t>
      </w:r>
      <w:r>
        <w:rPr>
          <w:spacing w:val="-2"/>
          <w:sz w:val="21"/>
          <w:lang w:eastAsia="zh-CN"/>
        </w:rPr>
        <w:t>的方法</w:t>
      </w:r>
      <w:r>
        <w:rPr>
          <w:spacing w:val="-3"/>
          <w:sz w:val="21"/>
          <w:lang w:eastAsia="zh-CN"/>
        </w:rPr>
        <w:t>，最终没能成功地</w:t>
      </w:r>
      <w:r>
        <w:rPr>
          <w:rFonts w:ascii="Times New Roman" w:eastAsia="Times New Roman" w:hAnsi="Times New Roman"/>
          <w:sz w:val="21"/>
          <w:lang w:eastAsia="zh-CN"/>
        </w:rPr>
        <w:t>“</w:t>
      </w:r>
      <w:r>
        <w:rPr>
          <w:spacing w:val="-2"/>
          <w:sz w:val="21"/>
          <w:lang w:eastAsia="zh-CN"/>
        </w:rPr>
        <w:t>待兔</w:t>
      </w:r>
      <w:r>
        <w:rPr>
          <w:rFonts w:ascii="Times New Roman" w:eastAsia="Times New Roman" w:hAnsi="Times New Roman"/>
          <w:sz w:val="21"/>
          <w:lang w:eastAsia="zh-CN"/>
        </w:rPr>
        <w:t>”</w:t>
      </w:r>
      <w:r>
        <w:rPr>
          <w:spacing w:val="-3"/>
          <w:sz w:val="21"/>
          <w:lang w:eastAsia="zh-CN"/>
        </w:rPr>
        <w:t>。</w:t>
      </w:r>
      <w:commentRangeStart w:id="60"/>
      <w:proofErr w:type="spellStart"/>
      <w:r>
        <w:rPr>
          <w:spacing w:val="-3"/>
          <w:sz w:val="21"/>
        </w:rPr>
        <w:t>其失败的原因在于</w:t>
      </w:r>
      <w:commentRangeEnd w:id="60"/>
      <w:proofErr w:type="spellEnd"/>
      <w:r w:rsidR="002E369B">
        <w:rPr>
          <w:rStyle w:val="aa"/>
        </w:rPr>
        <w:commentReference w:id="60"/>
      </w:r>
    </w:p>
    <w:p w14:paraId="6C3F0691" w14:textId="77777777" w:rsidR="004A70C5" w:rsidRDefault="00A26C95">
      <w:pPr>
        <w:pStyle w:val="a4"/>
        <w:numPr>
          <w:ilvl w:val="1"/>
          <w:numId w:val="47"/>
        </w:numPr>
        <w:tabs>
          <w:tab w:val="left" w:pos="1087"/>
        </w:tabs>
        <w:spacing w:line="364" w:lineRule="auto"/>
        <w:ind w:right="5484" w:firstLine="0"/>
        <w:rPr>
          <w:sz w:val="21"/>
          <w:lang w:eastAsia="zh-CN"/>
        </w:rPr>
      </w:pPr>
      <w:r>
        <w:rPr>
          <w:spacing w:val="-3"/>
          <w:sz w:val="21"/>
          <w:lang w:eastAsia="zh-CN"/>
        </w:rPr>
        <w:t>没能正确地认识事物之间的联系</w:t>
      </w:r>
      <w:r>
        <w:rPr>
          <w:rFonts w:ascii="Times New Roman" w:eastAsia="Times New Roman"/>
          <w:spacing w:val="-3"/>
          <w:sz w:val="21"/>
          <w:lang w:eastAsia="zh-CN"/>
        </w:rPr>
        <w:t>B</w:t>
      </w:r>
      <w:r>
        <w:rPr>
          <w:spacing w:val="-3"/>
          <w:sz w:val="21"/>
          <w:lang w:eastAsia="zh-CN"/>
        </w:rPr>
        <w:t>．把事物运动中的偶然当作了必然</w:t>
      </w:r>
      <w:r>
        <w:rPr>
          <w:rFonts w:ascii="Times New Roman" w:eastAsia="Times New Roman"/>
          <w:spacing w:val="-3"/>
          <w:sz w:val="21"/>
          <w:lang w:eastAsia="zh-CN"/>
        </w:rPr>
        <w:t>C</w:t>
      </w:r>
      <w:r>
        <w:rPr>
          <w:spacing w:val="-4"/>
          <w:sz w:val="21"/>
          <w:lang w:eastAsia="zh-CN"/>
        </w:rPr>
        <w:t>．混淆了事物现象与本质之间的关系</w:t>
      </w:r>
      <w:r>
        <w:rPr>
          <w:rFonts w:ascii="Times New Roman" w:eastAsia="Times New Roman"/>
          <w:sz w:val="21"/>
          <w:lang w:eastAsia="zh-CN"/>
        </w:rPr>
        <w:t>D</w:t>
      </w:r>
      <w:r>
        <w:rPr>
          <w:spacing w:val="-3"/>
          <w:sz w:val="21"/>
          <w:lang w:eastAsia="zh-CN"/>
        </w:rPr>
        <w:t>．否定了人的主观能动性的作用</w:t>
      </w:r>
    </w:p>
    <w:p w14:paraId="48EBE7AE" w14:textId="77777777" w:rsidR="004A70C5" w:rsidRDefault="004A70C5">
      <w:pPr>
        <w:pStyle w:val="a3"/>
        <w:ind w:left="0"/>
        <w:rPr>
          <w:sz w:val="28"/>
          <w:lang w:eastAsia="zh-CN"/>
        </w:rPr>
      </w:pPr>
    </w:p>
    <w:p w14:paraId="1D23D38F" w14:textId="48EBAA30" w:rsidR="004A70C5" w:rsidRDefault="00A26C95">
      <w:pPr>
        <w:pStyle w:val="a4"/>
        <w:numPr>
          <w:ilvl w:val="0"/>
          <w:numId w:val="46"/>
        </w:numPr>
        <w:tabs>
          <w:tab w:val="left" w:pos="1039"/>
        </w:tabs>
        <w:spacing w:before="1" w:line="364" w:lineRule="auto"/>
        <w:ind w:right="688" w:firstLine="0"/>
        <w:jc w:val="both"/>
        <w:rPr>
          <w:sz w:val="21"/>
        </w:rPr>
      </w:pPr>
      <w:r>
        <w:rPr>
          <w:spacing w:val="-3"/>
          <w:sz w:val="21"/>
          <w:lang w:eastAsia="zh-CN"/>
        </w:rPr>
        <w:t>习近平总书记呼吁各国人民同心协力，构建人类命运共同体，要相互尊重、平等协商，坚决摒弃冷战思维和强权政治，走对话而不对抗、结伴而不结盟的国与</w:t>
      </w:r>
      <w:proofErr w:type="gramStart"/>
      <w:r>
        <w:rPr>
          <w:spacing w:val="-3"/>
          <w:sz w:val="21"/>
          <w:lang w:eastAsia="zh-CN"/>
        </w:rPr>
        <w:t>国交往</w:t>
      </w:r>
      <w:proofErr w:type="gramEnd"/>
      <w:r>
        <w:rPr>
          <w:spacing w:val="-3"/>
          <w:sz w:val="21"/>
          <w:lang w:eastAsia="zh-CN"/>
        </w:rPr>
        <w:t>新路。这一条新路就是有别于传统地缘政治的对抗与战争之路，是一条合作共赢、共同发展之路。</w:t>
      </w:r>
      <w:commentRangeStart w:id="61"/>
      <w:proofErr w:type="spellStart"/>
      <w:r>
        <w:rPr>
          <w:spacing w:val="-3"/>
          <w:sz w:val="21"/>
        </w:rPr>
        <w:t>这体现了</w:t>
      </w:r>
      <w:commentRangeEnd w:id="61"/>
      <w:proofErr w:type="spellEnd"/>
      <w:r w:rsidR="002E369B">
        <w:rPr>
          <w:rStyle w:val="aa"/>
        </w:rPr>
        <w:commentReference w:id="61"/>
      </w:r>
    </w:p>
    <w:p w14:paraId="0277C428" w14:textId="77777777" w:rsidR="004A70C5" w:rsidRDefault="00A26C95">
      <w:pPr>
        <w:pStyle w:val="a4"/>
        <w:numPr>
          <w:ilvl w:val="1"/>
          <w:numId w:val="46"/>
        </w:numPr>
        <w:tabs>
          <w:tab w:val="left" w:pos="1087"/>
        </w:tabs>
        <w:spacing w:line="268" w:lineRule="exact"/>
        <w:ind w:hanging="367"/>
        <w:rPr>
          <w:sz w:val="21"/>
        </w:rPr>
      </w:pPr>
      <w:proofErr w:type="spellStart"/>
      <w:r>
        <w:rPr>
          <w:spacing w:val="-3"/>
          <w:sz w:val="21"/>
        </w:rPr>
        <w:t>世界是普遍联系的</w:t>
      </w:r>
      <w:proofErr w:type="spellEnd"/>
    </w:p>
    <w:p w14:paraId="47ACF6A4" w14:textId="77777777" w:rsidR="004A70C5" w:rsidRDefault="00A26C95">
      <w:pPr>
        <w:pStyle w:val="a4"/>
        <w:numPr>
          <w:ilvl w:val="1"/>
          <w:numId w:val="46"/>
        </w:numPr>
        <w:tabs>
          <w:tab w:val="left" w:pos="1075"/>
        </w:tabs>
        <w:spacing w:before="138" w:line="367" w:lineRule="auto"/>
        <w:ind w:left="720" w:right="4015" w:firstLine="0"/>
        <w:rPr>
          <w:sz w:val="21"/>
          <w:lang w:eastAsia="zh-CN"/>
        </w:rPr>
      </w:pPr>
      <w:r>
        <w:rPr>
          <w:spacing w:val="-3"/>
          <w:sz w:val="21"/>
          <w:lang w:eastAsia="zh-CN"/>
        </w:rPr>
        <w:t>矛盾的对立面之间只有在消灭彼此后才能解决矛盾</w:t>
      </w:r>
      <w:r>
        <w:rPr>
          <w:rFonts w:ascii="Times New Roman" w:eastAsia="Times New Roman"/>
          <w:spacing w:val="-3"/>
          <w:sz w:val="21"/>
          <w:lang w:eastAsia="zh-CN"/>
        </w:rPr>
        <w:t>C</w:t>
      </w:r>
      <w:r>
        <w:rPr>
          <w:spacing w:val="-3"/>
          <w:sz w:val="21"/>
          <w:lang w:eastAsia="zh-CN"/>
        </w:rPr>
        <w:t>．矛盾的斗争性对事物的发展起决定性作用</w:t>
      </w:r>
    </w:p>
    <w:p w14:paraId="0EB3DC83" w14:textId="13ECCC28" w:rsidR="00FD38B9" w:rsidRDefault="00A26C95">
      <w:pPr>
        <w:pStyle w:val="a3"/>
        <w:spacing w:line="264" w:lineRule="exact"/>
        <w:rPr>
          <w:lang w:eastAsia="zh-CN"/>
        </w:rPr>
      </w:pPr>
      <w:r>
        <w:rPr>
          <w:rFonts w:ascii="Times New Roman" w:eastAsia="Times New Roman"/>
          <w:lang w:eastAsia="zh-CN"/>
        </w:rPr>
        <w:t>D</w:t>
      </w:r>
      <w:r>
        <w:rPr>
          <w:lang w:eastAsia="zh-CN"/>
        </w:rPr>
        <w:t>．矛盾的斗争性寓于同一性之中</w:t>
      </w:r>
    </w:p>
    <w:p w14:paraId="5B854EF3" w14:textId="77777777" w:rsidR="004A70C5" w:rsidRDefault="004A70C5" w:rsidP="00891CBF">
      <w:pPr>
        <w:pStyle w:val="a3"/>
        <w:spacing w:line="264" w:lineRule="exact"/>
        <w:rPr>
          <w:sz w:val="17"/>
          <w:lang w:eastAsia="zh-CN"/>
        </w:rPr>
      </w:pPr>
    </w:p>
    <w:p w14:paraId="2432A4AF" w14:textId="77777777" w:rsidR="004A70C5" w:rsidRDefault="00A26C95">
      <w:pPr>
        <w:pStyle w:val="a4"/>
        <w:numPr>
          <w:ilvl w:val="0"/>
          <w:numId w:val="46"/>
        </w:numPr>
        <w:tabs>
          <w:tab w:val="left" w:pos="1039"/>
        </w:tabs>
        <w:spacing w:line="364" w:lineRule="auto"/>
        <w:ind w:right="2183" w:firstLine="0"/>
        <w:rPr>
          <w:sz w:val="21"/>
          <w:lang w:eastAsia="zh-CN"/>
        </w:rPr>
      </w:pPr>
      <w:r>
        <w:rPr>
          <w:spacing w:val="-3"/>
          <w:sz w:val="21"/>
          <w:lang w:eastAsia="zh-CN"/>
        </w:rPr>
        <w:t>中国古代哲学家公孙龙提出</w:t>
      </w:r>
      <w:r>
        <w:rPr>
          <w:rFonts w:ascii="Times New Roman" w:eastAsia="Times New Roman" w:hAnsi="Times New Roman"/>
          <w:spacing w:val="-3"/>
          <w:sz w:val="21"/>
          <w:lang w:eastAsia="zh-CN"/>
        </w:rPr>
        <w:t>“</w:t>
      </w:r>
      <w:r>
        <w:rPr>
          <w:spacing w:val="-2"/>
          <w:sz w:val="21"/>
          <w:lang w:eastAsia="zh-CN"/>
        </w:rPr>
        <w:t>白马非马</w:t>
      </w:r>
      <w:r>
        <w:rPr>
          <w:rFonts w:ascii="Times New Roman" w:eastAsia="Times New Roman" w:hAnsi="Times New Roman"/>
          <w:spacing w:val="-3"/>
          <w:sz w:val="21"/>
          <w:lang w:eastAsia="zh-CN"/>
        </w:rPr>
        <w:t>”</w:t>
      </w:r>
      <w:r>
        <w:rPr>
          <w:spacing w:val="-3"/>
          <w:sz w:val="21"/>
          <w:lang w:eastAsia="zh-CN"/>
        </w:rPr>
        <w:t>的命题，其错误是</w:t>
      </w:r>
      <w:commentRangeStart w:id="62"/>
      <w:r>
        <w:rPr>
          <w:spacing w:val="-3"/>
          <w:sz w:val="21"/>
          <w:lang w:eastAsia="zh-CN"/>
        </w:rPr>
        <w:t>割裂了事物的</w:t>
      </w:r>
      <w:commentRangeEnd w:id="62"/>
      <w:r w:rsidR="00FD38B9">
        <w:rPr>
          <w:rStyle w:val="aa"/>
        </w:rPr>
        <w:commentReference w:id="62"/>
      </w:r>
      <w:r>
        <w:rPr>
          <w:rFonts w:ascii="Times New Roman" w:eastAsia="Times New Roman" w:hAnsi="Times New Roman"/>
          <w:spacing w:val="-3"/>
          <w:sz w:val="21"/>
          <w:lang w:eastAsia="zh-CN"/>
        </w:rPr>
        <w:t>A</w:t>
      </w:r>
      <w:r>
        <w:rPr>
          <w:spacing w:val="-3"/>
          <w:sz w:val="21"/>
          <w:lang w:eastAsia="zh-CN"/>
        </w:rPr>
        <w:t>．一般和个别的关系</w:t>
      </w:r>
    </w:p>
    <w:p w14:paraId="45E49056" w14:textId="77777777" w:rsidR="004A70C5" w:rsidRDefault="00A26C95">
      <w:pPr>
        <w:pStyle w:val="a3"/>
        <w:spacing w:line="364" w:lineRule="auto"/>
        <w:ind w:right="6943"/>
        <w:jc w:val="both"/>
        <w:rPr>
          <w:lang w:eastAsia="zh-CN"/>
        </w:rPr>
      </w:pPr>
      <w:r>
        <w:rPr>
          <w:rFonts w:ascii="Times New Roman" w:eastAsia="Times New Roman"/>
          <w:lang w:eastAsia="zh-CN"/>
        </w:rPr>
        <w:t>B</w:t>
      </w:r>
      <w:r>
        <w:rPr>
          <w:lang w:eastAsia="zh-CN"/>
        </w:rPr>
        <w:t>．共性和个性的关系</w:t>
      </w:r>
      <w:r>
        <w:rPr>
          <w:rFonts w:ascii="Times New Roman" w:eastAsia="Times New Roman"/>
          <w:lang w:eastAsia="zh-CN"/>
        </w:rPr>
        <w:t>C</w:t>
      </w:r>
      <w:r>
        <w:rPr>
          <w:lang w:eastAsia="zh-CN"/>
        </w:rPr>
        <w:t>．整体和部分的关系</w:t>
      </w:r>
      <w:r>
        <w:rPr>
          <w:rFonts w:ascii="Times New Roman" w:eastAsia="Times New Roman"/>
          <w:lang w:eastAsia="zh-CN"/>
        </w:rPr>
        <w:t>D</w:t>
      </w:r>
      <w:r>
        <w:rPr>
          <w:lang w:eastAsia="zh-CN"/>
        </w:rPr>
        <w:t>．普遍和特殊的关系</w:t>
      </w:r>
    </w:p>
    <w:p w14:paraId="5353DAC6" w14:textId="7E60D067" w:rsidR="004A70C5" w:rsidRDefault="00A26C95">
      <w:pPr>
        <w:pStyle w:val="a4"/>
        <w:numPr>
          <w:ilvl w:val="0"/>
          <w:numId w:val="46"/>
        </w:numPr>
        <w:tabs>
          <w:tab w:val="left" w:pos="1144"/>
        </w:tabs>
        <w:spacing w:before="58" w:line="364" w:lineRule="auto"/>
        <w:ind w:right="631" w:firstLine="0"/>
        <w:rPr>
          <w:sz w:val="21"/>
        </w:rPr>
      </w:pPr>
      <w:r>
        <w:rPr>
          <w:spacing w:val="-5"/>
          <w:sz w:val="21"/>
          <w:lang w:eastAsia="zh-CN"/>
        </w:rPr>
        <w:t>古人云：</w:t>
      </w:r>
      <w:r>
        <w:rPr>
          <w:rFonts w:ascii="Times New Roman" w:eastAsia="Times New Roman" w:hAnsi="Times New Roman"/>
          <w:spacing w:val="-14"/>
          <w:sz w:val="21"/>
          <w:lang w:eastAsia="zh-CN"/>
        </w:rPr>
        <w:t>“</w:t>
      </w:r>
      <w:r>
        <w:rPr>
          <w:spacing w:val="-10"/>
          <w:sz w:val="21"/>
          <w:lang w:eastAsia="zh-CN"/>
        </w:rPr>
        <w:t>马长于日行千里，猫长于潜伏捕鼠，雄鸡长于报晓司晨，若猫司晨，鸡行路</w:t>
      </w:r>
      <w:r>
        <w:rPr>
          <w:spacing w:val="-7"/>
          <w:sz w:val="21"/>
          <w:lang w:eastAsia="zh-CN"/>
        </w:rPr>
        <w:t>，马捕鼠，则长皆失。</w:t>
      </w:r>
      <w:r>
        <w:rPr>
          <w:rFonts w:ascii="Times New Roman" w:eastAsia="Times New Roman" w:hAnsi="Times New Roman"/>
          <w:sz w:val="21"/>
        </w:rPr>
        <w:t>”</w:t>
      </w:r>
      <w:commentRangeStart w:id="63"/>
      <w:proofErr w:type="spellStart"/>
      <w:r>
        <w:rPr>
          <w:spacing w:val="-3"/>
          <w:sz w:val="21"/>
        </w:rPr>
        <w:t>这说明</w:t>
      </w:r>
      <w:commentRangeEnd w:id="63"/>
      <w:proofErr w:type="spellEnd"/>
      <w:r w:rsidR="00FD38B9">
        <w:rPr>
          <w:rStyle w:val="aa"/>
        </w:rPr>
        <w:commentReference w:id="63"/>
      </w:r>
    </w:p>
    <w:p w14:paraId="52FCD24B" w14:textId="77777777" w:rsidR="004A70C5" w:rsidRDefault="00A26C95">
      <w:pPr>
        <w:pStyle w:val="a4"/>
        <w:numPr>
          <w:ilvl w:val="1"/>
          <w:numId w:val="46"/>
        </w:numPr>
        <w:tabs>
          <w:tab w:val="left" w:pos="1087"/>
        </w:tabs>
        <w:spacing w:line="364" w:lineRule="auto"/>
        <w:ind w:left="720" w:right="4003" w:firstLine="0"/>
        <w:rPr>
          <w:sz w:val="21"/>
          <w:lang w:eastAsia="zh-CN"/>
        </w:rPr>
      </w:pPr>
      <w:r>
        <w:rPr>
          <w:spacing w:val="-3"/>
          <w:sz w:val="21"/>
          <w:lang w:eastAsia="zh-CN"/>
        </w:rPr>
        <w:t>矛盾的特殊性是一事物区别于其他事物的重要标志</w:t>
      </w:r>
      <w:r>
        <w:rPr>
          <w:rFonts w:ascii="Times New Roman" w:eastAsia="Times New Roman"/>
          <w:spacing w:val="-3"/>
          <w:sz w:val="21"/>
          <w:lang w:eastAsia="zh-CN"/>
        </w:rPr>
        <w:t>B</w:t>
      </w:r>
      <w:r>
        <w:rPr>
          <w:spacing w:val="-3"/>
          <w:sz w:val="21"/>
          <w:lang w:eastAsia="zh-CN"/>
        </w:rPr>
        <w:t>．同一事物的矛盾在不同发展阶段各有不同的特点</w:t>
      </w:r>
      <w:r>
        <w:rPr>
          <w:rFonts w:ascii="Times New Roman" w:eastAsia="Times New Roman"/>
          <w:spacing w:val="-3"/>
          <w:sz w:val="21"/>
          <w:lang w:eastAsia="zh-CN"/>
        </w:rPr>
        <w:t>C</w:t>
      </w:r>
      <w:r>
        <w:rPr>
          <w:spacing w:val="-3"/>
          <w:sz w:val="21"/>
          <w:lang w:eastAsia="zh-CN"/>
        </w:rPr>
        <w:t>．矛盾着的事物及其每一个侧面各有其特点</w:t>
      </w:r>
    </w:p>
    <w:p w14:paraId="481C6475" w14:textId="77777777" w:rsidR="004A70C5" w:rsidRDefault="00A26C95">
      <w:pPr>
        <w:pStyle w:val="a3"/>
        <w:spacing w:line="269" w:lineRule="exact"/>
      </w:pPr>
      <w:proofErr w:type="spellStart"/>
      <w:r>
        <w:rPr>
          <w:rFonts w:ascii="Times New Roman" w:eastAsia="Times New Roman"/>
        </w:rPr>
        <w:t>D</w:t>
      </w:r>
      <w:r>
        <w:t>．矛盾的普遍性寓于特殊性之中</w:t>
      </w:r>
      <w:proofErr w:type="spellEnd"/>
    </w:p>
    <w:p w14:paraId="0446B4D9" w14:textId="77777777" w:rsidR="004A70C5" w:rsidRDefault="004A70C5">
      <w:pPr>
        <w:pStyle w:val="a3"/>
        <w:ind w:left="0"/>
        <w:rPr>
          <w:sz w:val="22"/>
        </w:rPr>
      </w:pPr>
    </w:p>
    <w:p w14:paraId="2794A23B" w14:textId="77777777" w:rsidR="004A70C5" w:rsidRDefault="004A70C5">
      <w:pPr>
        <w:pStyle w:val="a3"/>
        <w:ind w:left="0"/>
        <w:rPr>
          <w:sz w:val="17"/>
        </w:rPr>
      </w:pPr>
    </w:p>
    <w:p w14:paraId="0C206A28" w14:textId="77777777" w:rsidR="004A70C5" w:rsidRDefault="00A26C95">
      <w:pPr>
        <w:pStyle w:val="a4"/>
        <w:numPr>
          <w:ilvl w:val="0"/>
          <w:numId w:val="46"/>
        </w:numPr>
        <w:tabs>
          <w:tab w:val="left" w:pos="1137"/>
        </w:tabs>
        <w:spacing w:line="364" w:lineRule="auto"/>
        <w:ind w:right="3767" w:firstLine="0"/>
        <w:rPr>
          <w:sz w:val="21"/>
          <w:lang w:eastAsia="zh-CN"/>
        </w:rPr>
      </w:pPr>
      <w:r>
        <w:rPr>
          <w:rFonts w:ascii="Times New Roman" w:eastAsia="Times New Roman" w:hAnsi="Times New Roman"/>
          <w:spacing w:val="-3"/>
          <w:sz w:val="21"/>
          <w:lang w:eastAsia="zh-CN"/>
        </w:rPr>
        <w:t>“</w:t>
      </w:r>
      <w:r>
        <w:rPr>
          <w:spacing w:val="-3"/>
          <w:sz w:val="21"/>
          <w:lang w:eastAsia="zh-CN"/>
        </w:rPr>
        <w:t>近水楼台先得月，向阳花木易为春</w:t>
      </w:r>
      <w:r>
        <w:rPr>
          <w:rFonts w:ascii="Times New Roman" w:eastAsia="Times New Roman" w:hAnsi="Times New Roman"/>
          <w:spacing w:val="-3"/>
          <w:sz w:val="21"/>
          <w:lang w:eastAsia="zh-CN"/>
        </w:rPr>
        <w:t>”</w:t>
      </w:r>
      <w:r>
        <w:rPr>
          <w:spacing w:val="-3"/>
          <w:sz w:val="21"/>
          <w:lang w:eastAsia="zh-CN"/>
        </w:rPr>
        <w:t>中蕴含的</w:t>
      </w:r>
      <w:commentRangeStart w:id="64"/>
      <w:r>
        <w:rPr>
          <w:spacing w:val="-3"/>
          <w:sz w:val="21"/>
          <w:lang w:eastAsia="zh-CN"/>
        </w:rPr>
        <w:t>哲理</w:t>
      </w:r>
      <w:commentRangeEnd w:id="64"/>
      <w:r w:rsidR="000619F7">
        <w:rPr>
          <w:rStyle w:val="aa"/>
        </w:rPr>
        <w:commentReference w:id="64"/>
      </w:r>
      <w:r>
        <w:rPr>
          <w:spacing w:val="-3"/>
          <w:sz w:val="21"/>
          <w:lang w:eastAsia="zh-CN"/>
        </w:rPr>
        <w:t>是</w:t>
      </w:r>
      <w:r>
        <w:rPr>
          <w:rFonts w:ascii="Times New Roman" w:eastAsia="Times New Roman" w:hAnsi="Times New Roman"/>
          <w:spacing w:val="-3"/>
          <w:sz w:val="21"/>
          <w:lang w:eastAsia="zh-CN"/>
        </w:rPr>
        <w:t>A</w:t>
      </w:r>
      <w:r>
        <w:rPr>
          <w:spacing w:val="-3"/>
          <w:sz w:val="21"/>
          <w:lang w:eastAsia="zh-CN"/>
        </w:rPr>
        <w:t>．外因是事物变化发展的重要条件</w:t>
      </w:r>
    </w:p>
    <w:p w14:paraId="52954743" w14:textId="77777777" w:rsidR="004A70C5" w:rsidRDefault="00A26C95">
      <w:pPr>
        <w:pStyle w:val="a3"/>
        <w:spacing w:before="1"/>
        <w:rPr>
          <w:lang w:eastAsia="zh-CN"/>
        </w:rPr>
      </w:pPr>
      <w:r>
        <w:rPr>
          <w:rFonts w:ascii="Times New Roman" w:eastAsia="Times New Roman"/>
          <w:lang w:eastAsia="zh-CN"/>
        </w:rPr>
        <w:t>B</w:t>
      </w:r>
      <w:r>
        <w:rPr>
          <w:lang w:eastAsia="zh-CN"/>
        </w:rPr>
        <w:t>．外因只能通过内因起作用</w:t>
      </w:r>
    </w:p>
    <w:p w14:paraId="43DBC129" w14:textId="77777777" w:rsidR="004A70C5" w:rsidRDefault="00A26C95">
      <w:pPr>
        <w:pStyle w:val="a3"/>
        <w:spacing w:before="139" w:line="364" w:lineRule="auto"/>
        <w:ind w:right="5064"/>
        <w:rPr>
          <w:lang w:eastAsia="zh-CN"/>
        </w:rPr>
      </w:pPr>
      <w:r>
        <w:rPr>
          <w:rFonts w:ascii="Times New Roman" w:eastAsia="Times New Roman"/>
          <w:lang w:eastAsia="zh-CN"/>
        </w:rPr>
        <w:lastRenderedPageBreak/>
        <w:t>C</w:t>
      </w:r>
      <w:r>
        <w:rPr>
          <w:lang w:eastAsia="zh-CN"/>
        </w:rPr>
        <w:t>．外因能够加速或者延缓事物的变化发展</w:t>
      </w:r>
      <w:r>
        <w:rPr>
          <w:rFonts w:ascii="Times New Roman" w:eastAsia="Times New Roman"/>
          <w:lang w:eastAsia="zh-CN"/>
        </w:rPr>
        <w:t>D</w:t>
      </w:r>
      <w:r>
        <w:rPr>
          <w:lang w:eastAsia="zh-CN"/>
        </w:rPr>
        <w:t>．事物是变化发展的</w:t>
      </w:r>
    </w:p>
    <w:p w14:paraId="608E2A58" w14:textId="77777777" w:rsidR="004A70C5" w:rsidRDefault="004A70C5">
      <w:pPr>
        <w:pStyle w:val="a3"/>
        <w:spacing w:before="1"/>
        <w:ind w:left="0"/>
        <w:rPr>
          <w:sz w:val="28"/>
          <w:lang w:eastAsia="zh-CN"/>
        </w:rPr>
      </w:pPr>
    </w:p>
    <w:p w14:paraId="48FB53C0" w14:textId="77777777" w:rsidR="004A70C5" w:rsidRDefault="00A26C95">
      <w:pPr>
        <w:pStyle w:val="a4"/>
        <w:numPr>
          <w:ilvl w:val="0"/>
          <w:numId w:val="46"/>
        </w:numPr>
        <w:tabs>
          <w:tab w:val="left" w:pos="1144"/>
        </w:tabs>
        <w:spacing w:line="364" w:lineRule="auto"/>
        <w:ind w:right="733" w:firstLine="0"/>
        <w:rPr>
          <w:sz w:val="21"/>
          <w:lang w:eastAsia="zh-CN"/>
        </w:rPr>
      </w:pPr>
      <w:r>
        <w:rPr>
          <w:spacing w:val="-4"/>
          <w:sz w:val="21"/>
          <w:lang w:eastAsia="zh-CN"/>
        </w:rPr>
        <w:t>《菜根谭》中有这样一句话：</w:t>
      </w:r>
      <w:r>
        <w:rPr>
          <w:rFonts w:ascii="Times New Roman" w:eastAsia="Times New Roman" w:hAnsi="Times New Roman"/>
          <w:spacing w:val="-4"/>
          <w:sz w:val="21"/>
          <w:lang w:eastAsia="zh-CN"/>
        </w:rPr>
        <w:t>“</w:t>
      </w:r>
      <w:r>
        <w:rPr>
          <w:spacing w:val="-5"/>
          <w:sz w:val="21"/>
          <w:lang w:eastAsia="zh-CN"/>
        </w:rPr>
        <w:t>有</w:t>
      </w:r>
      <w:proofErr w:type="gramStart"/>
      <w:r>
        <w:rPr>
          <w:spacing w:val="-5"/>
          <w:sz w:val="21"/>
          <w:lang w:eastAsia="zh-CN"/>
        </w:rPr>
        <w:t>妍</w:t>
      </w:r>
      <w:proofErr w:type="gramEnd"/>
      <w:r>
        <w:rPr>
          <w:spacing w:val="-5"/>
          <w:sz w:val="21"/>
          <w:lang w:eastAsia="zh-CN"/>
        </w:rPr>
        <w:t>必有丑为之对，我不夸</w:t>
      </w:r>
      <w:proofErr w:type="gramStart"/>
      <w:r>
        <w:rPr>
          <w:spacing w:val="-5"/>
          <w:sz w:val="21"/>
          <w:lang w:eastAsia="zh-CN"/>
        </w:rPr>
        <w:t>妍</w:t>
      </w:r>
      <w:proofErr w:type="gramEnd"/>
      <w:r>
        <w:rPr>
          <w:spacing w:val="-5"/>
          <w:sz w:val="21"/>
          <w:lang w:eastAsia="zh-CN"/>
        </w:rPr>
        <w:t>，谁能丑我？有洁必有污</w:t>
      </w:r>
      <w:r>
        <w:rPr>
          <w:spacing w:val="-4"/>
          <w:sz w:val="21"/>
          <w:lang w:eastAsia="zh-CN"/>
        </w:rPr>
        <w:t>为之仇，我不好洁，谁能污我？</w:t>
      </w:r>
      <w:r>
        <w:rPr>
          <w:rFonts w:ascii="Times New Roman" w:eastAsia="Times New Roman" w:hAnsi="Times New Roman"/>
          <w:sz w:val="21"/>
          <w:lang w:eastAsia="zh-CN"/>
        </w:rPr>
        <w:t>”</w:t>
      </w:r>
      <w:r>
        <w:rPr>
          <w:spacing w:val="-3"/>
          <w:sz w:val="21"/>
          <w:lang w:eastAsia="zh-CN"/>
        </w:rPr>
        <w:t>这句话体现的</w:t>
      </w:r>
      <w:commentRangeStart w:id="65"/>
      <w:r>
        <w:rPr>
          <w:spacing w:val="-3"/>
          <w:sz w:val="21"/>
          <w:lang w:eastAsia="zh-CN"/>
        </w:rPr>
        <w:t>哲理</w:t>
      </w:r>
      <w:commentRangeEnd w:id="65"/>
      <w:r w:rsidR="000619F7">
        <w:rPr>
          <w:rStyle w:val="aa"/>
        </w:rPr>
        <w:commentReference w:id="65"/>
      </w:r>
      <w:r>
        <w:rPr>
          <w:spacing w:val="-3"/>
          <w:sz w:val="21"/>
          <w:lang w:eastAsia="zh-CN"/>
        </w:rPr>
        <w:t>有</w:t>
      </w:r>
    </w:p>
    <w:p w14:paraId="6CC8C829" w14:textId="6327F042" w:rsidR="004A70C5" w:rsidRDefault="00A26C95">
      <w:pPr>
        <w:pStyle w:val="a4"/>
        <w:numPr>
          <w:ilvl w:val="1"/>
          <w:numId w:val="46"/>
        </w:numPr>
        <w:tabs>
          <w:tab w:val="left" w:pos="1087"/>
        </w:tabs>
        <w:spacing w:before="1" w:line="364" w:lineRule="auto"/>
        <w:ind w:left="720" w:right="5474" w:firstLine="0"/>
        <w:rPr>
          <w:sz w:val="21"/>
          <w:lang w:eastAsia="zh-CN"/>
        </w:rPr>
      </w:pPr>
      <w:r>
        <w:rPr>
          <w:spacing w:val="-4"/>
          <w:sz w:val="21"/>
          <w:lang w:eastAsia="zh-CN"/>
        </w:rPr>
        <w:t>矛盾双方在一定条件可以相互转化</w:t>
      </w:r>
      <w:r>
        <w:rPr>
          <w:rFonts w:ascii="Times New Roman" w:eastAsia="Times New Roman"/>
          <w:sz w:val="21"/>
          <w:lang w:eastAsia="zh-CN"/>
        </w:rPr>
        <w:t>B</w:t>
      </w:r>
      <w:r>
        <w:rPr>
          <w:spacing w:val="-3"/>
          <w:sz w:val="21"/>
          <w:lang w:eastAsia="zh-CN"/>
        </w:rPr>
        <w:t>．矛盾的同一性寓于斗争性之中</w:t>
      </w:r>
      <w:r>
        <w:rPr>
          <w:rFonts w:ascii="Times New Roman" w:eastAsia="Times New Roman"/>
          <w:spacing w:val="-3"/>
          <w:sz w:val="21"/>
          <w:lang w:eastAsia="zh-CN"/>
        </w:rPr>
        <w:t>C</w:t>
      </w:r>
      <w:r>
        <w:rPr>
          <w:spacing w:val="-3"/>
          <w:sz w:val="21"/>
          <w:lang w:eastAsia="zh-CN"/>
        </w:rPr>
        <w:t>．整个世界是相互联系的统一整体</w:t>
      </w:r>
      <w:r>
        <w:rPr>
          <w:rFonts w:ascii="Times New Roman" w:eastAsia="Times New Roman"/>
          <w:spacing w:val="-3"/>
          <w:sz w:val="21"/>
          <w:lang w:eastAsia="zh-CN"/>
        </w:rPr>
        <w:t>D</w:t>
      </w:r>
      <w:r>
        <w:rPr>
          <w:spacing w:val="-3"/>
          <w:sz w:val="21"/>
          <w:lang w:eastAsia="zh-CN"/>
        </w:rPr>
        <w:t>．要一分为二地看问题</w:t>
      </w:r>
    </w:p>
    <w:p w14:paraId="6DB3BDCF" w14:textId="77777777" w:rsidR="004A70C5" w:rsidRDefault="004A70C5">
      <w:pPr>
        <w:pStyle w:val="a3"/>
        <w:ind w:left="0"/>
        <w:rPr>
          <w:sz w:val="28"/>
          <w:lang w:eastAsia="zh-CN"/>
        </w:rPr>
      </w:pPr>
    </w:p>
    <w:p w14:paraId="2385A437" w14:textId="77777777" w:rsidR="004A70C5" w:rsidRDefault="00A26C95">
      <w:pPr>
        <w:pStyle w:val="a4"/>
        <w:numPr>
          <w:ilvl w:val="0"/>
          <w:numId w:val="46"/>
        </w:numPr>
        <w:tabs>
          <w:tab w:val="left" w:pos="1144"/>
        </w:tabs>
        <w:spacing w:line="364" w:lineRule="auto"/>
        <w:ind w:right="733" w:firstLine="0"/>
        <w:jc w:val="both"/>
        <w:rPr>
          <w:sz w:val="21"/>
        </w:rPr>
      </w:pPr>
      <w:r>
        <w:rPr>
          <w:spacing w:val="-4"/>
          <w:sz w:val="21"/>
          <w:lang w:eastAsia="zh-CN"/>
        </w:rPr>
        <w:t>毛泽东同志认为，</w:t>
      </w:r>
      <w:r>
        <w:rPr>
          <w:rFonts w:ascii="Times New Roman" w:eastAsia="Times New Roman" w:hAnsi="Times New Roman"/>
          <w:spacing w:val="-8"/>
          <w:sz w:val="21"/>
          <w:lang w:eastAsia="zh-CN"/>
        </w:rPr>
        <w:t>“</w:t>
      </w:r>
      <w:r>
        <w:rPr>
          <w:spacing w:val="-4"/>
          <w:sz w:val="21"/>
          <w:lang w:eastAsia="zh-CN"/>
        </w:rPr>
        <w:t>如果不研究矛盾的特殊性，就无从确定</w:t>
      </w:r>
      <w:proofErr w:type="gramStart"/>
      <w:r>
        <w:rPr>
          <w:spacing w:val="-4"/>
          <w:sz w:val="21"/>
          <w:lang w:eastAsia="zh-CN"/>
        </w:rPr>
        <w:t>一</w:t>
      </w:r>
      <w:proofErr w:type="gramEnd"/>
      <w:r>
        <w:rPr>
          <w:spacing w:val="-4"/>
          <w:sz w:val="21"/>
          <w:lang w:eastAsia="zh-CN"/>
        </w:rPr>
        <w:t>事物不同于他事物的特殊</w:t>
      </w:r>
      <w:r>
        <w:rPr>
          <w:spacing w:val="-5"/>
          <w:sz w:val="21"/>
          <w:lang w:eastAsia="zh-CN"/>
        </w:rPr>
        <w:t>的本质，就无从发现事物运动发展的特殊的原因，或特殊的根据，就无从辨别事物，无从</w:t>
      </w:r>
      <w:r>
        <w:rPr>
          <w:spacing w:val="-3"/>
          <w:sz w:val="21"/>
          <w:lang w:eastAsia="zh-CN"/>
        </w:rPr>
        <w:t>区分科学研究的领域</w:t>
      </w:r>
      <w:r>
        <w:rPr>
          <w:rFonts w:ascii="Times New Roman" w:eastAsia="Times New Roman" w:hAnsi="Times New Roman"/>
          <w:sz w:val="21"/>
          <w:lang w:eastAsia="zh-CN"/>
        </w:rPr>
        <w:t>”</w:t>
      </w:r>
      <w:r>
        <w:rPr>
          <w:spacing w:val="-3"/>
          <w:sz w:val="21"/>
          <w:lang w:eastAsia="zh-CN"/>
        </w:rPr>
        <w:t>。</w:t>
      </w:r>
      <w:proofErr w:type="spellStart"/>
      <w:r>
        <w:rPr>
          <w:spacing w:val="-3"/>
          <w:sz w:val="21"/>
        </w:rPr>
        <w:t>这句话给我们的</w:t>
      </w:r>
      <w:commentRangeStart w:id="66"/>
      <w:r>
        <w:rPr>
          <w:spacing w:val="-3"/>
          <w:sz w:val="21"/>
        </w:rPr>
        <w:t>启示</w:t>
      </w:r>
      <w:commentRangeEnd w:id="66"/>
      <w:r w:rsidR="00AB1BF7">
        <w:rPr>
          <w:rStyle w:val="aa"/>
        </w:rPr>
        <w:commentReference w:id="66"/>
      </w:r>
      <w:r>
        <w:rPr>
          <w:spacing w:val="-3"/>
          <w:sz w:val="21"/>
        </w:rPr>
        <w:t>有</w:t>
      </w:r>
      <w:proofErr w:type="spellEnd"/>
    </w:p>
    <w:p w14:paraId="58F988C0" w14:textId="77777777" w:rsidR="004A70C5" w:rsidRDefault="00A26C95">
      <w:pPr>
        <w:pStyle w:val="a4"/>
        <w:numPr>
          <w:ilvl w:val="1"/>
          <w:numId w:val="46"/>
        </w:numPr>
        <w:tabs>
          <w:tab w:val="left" w:pos="1087"/>
        </w:tabs>
        <w:ind w:hanging="367"/>
        <w:rPr>
          <w:sz w:val="21"/>
          <w:lang w:eastAsia="zh-CN"/>
        </w:rPr>
      </w:pPr>
      <w:r>
        <w:rPr>
          <w:spacing w:val="-3"/>
          <w:sz w:val="21"/>
          <w:lang w:eastAsia="zh-CN"/>
        </w:rPr>
        <w:t>不同事物的矛盾各有其特点</w:t>
      </w:r>
    </w:p>
    <w:p w14:paraId="7800257B" w14:textId="0E390319" w:rsidR="004A70C5" w:rsidRDefault="00A26C95">
      <w:pPr>
        <w:pStyle w:val="a4"/>
        <w:numPr>
          <w:ilvl w:val="1"/>
          <w:numId w:val="46"/>
        </w:numPr>
        <w:tabs>
          <w:tab w:val="left" w:pos="1075"/>
        </w:tabs>
        <w:spacing w:before="139" w:line="364" w:lineRule="auto"/>
        <w:ind w:left="720" w:right="4435" w:firstLine="0"/>
        <w:rPr>
          <w:sz w:val="21"/>
          <w:lang w:eastAsia="zh-CN"/>
        </w:rPr>
      </w:pPr>
      <w:r>
        <w:rPr>
          <w:spacing w:val="-3"/>
          <w:sz w:val="21"/>
          <w:lang w:eastAsia="zh-CN"/>
        </w:rPr>
        <w:t>把握矛盾的特殊性能使认识深化和精确化</w:t>
      </w:r>
      <w:r>
        <w:rPr>
          <w:rFonts w:ascii="Times New Roman" w:eastAsia="Times New Roman"/>
          <w:spacing w:val="-3"/>
          <w:sz w:val="21"/>
          <w:lang w:eastAsia="zh-CN"/>
        </w:rPr>
        <w:t>C</w:t>
      </w:r>
      <w:r>
        <w:rPr>
          <w:spacing w:val="-3"/>
          <w:sz w:val="21"/>
          <w:lang w:eastAsia="zh-CN"/>
        </w:rPr>
        <w:t>．矛盾双方可以向彼此的对立面转化而得到发展</w:t>
      </w:r>
      <w:r>
        <w:rPr>
          <w:rFonts w:ascii="Times New Roman" w:eastAsia="Times New Roman"/>
          <w:spacing w:val="-3"/>
          <w:sz w:val="21"/>
          <w:lang w:eastAsia="zh-CN"/>
        </w:rPr>
        <w:t>D</w:t>
      </w:r>
      <w:r>
        <w:rPr>
          <w:spacing w:val="-3"/>
          <w:sz w:val="21"/>
          <w:lang w:eastAsia="zh-CN"/>
        </w:rPr>
        <w:t>．认识个性是认识一般规律的出发点</w:t>
      </w:r>
    </w:p>
    <w:p w14:paraId="38AAE9ED" w14:textId="77777777" w:rsidR="004A70C5" w:rsidRDefault="004A70C5">
      <w:pPr>
        <w:pStyle w:val="a3"/>
        <w:spacing w:before="3"/>
        <w:ind w:left="0"/>
        <w:rPr>
          <w:sz w:val="28"/>
          <w:lang w:eastAsia="zh-CN"/>
        </w:rPr>
      </w:pPr>
    </w:p>
    <w:p w14:paraId="0FDD07E3" w14:textId="77777777" w:rsidR="004A70C5" w:rsidRDefault="00A26C95">
      <w:pPr>
        <w:pStyle w:val="a4"/>
        <w:numPr>
          <w:ilvl w:val="0"/>
          <w:numId w:val="46"/>
        </w:numPr>
        <w:tabs>
          <w:tab w:val="left" w:pos="1144"/>
        </w:tabs>
        <w:spacing w:line="364" w:lineRule="auto"/>
        <w:ind w:right="733" w:firstLine="0"/>
        <w:rPr>
          <w:sz w:val="21"/>
        </w:rPr>
      </w:pPr>
      <w:r>
        <w:rPr>
          <w:spacing w:val="-5"/>
          <w:sz w:val="21"/>
          <w:lang w:eastAsia="zh-CN"/>
        </w:rPr>
        <w:t>中国古代思想家荀子的《劝学》中有句名言：</w:t>
      </w:r>
      <w:r>
        <w:rPr>
          <w:rFonts w:ascii="Times New Roman" w:eastAsia="Times New Roman" w:hAnsi="Times New Roman"/>
          <w:spacing w:val="-5"/>
          <w:sz w:val="21"/>
          <w:lang w:eastAsia="zh-CN"/>
        </w:rPr>
        <w:t>“</w:t>
      </w:r>
      <w:r>
        <w:rPr>
          <w:spacing w:val="-5"/>
          <w:sz w:val="21"/>
          <w:lang w:eastAsia="zh-CN"/>
        </w:rPr>
        <w:t>不积跬步，无以至千里；不积小流，无</w:t>
      </w:r>
      <w:r>
        <w:rPr>
          <w:spacing w:val="-4"/>
          <w:sz w:val="21"/>
          <w:lang w:eastAsia="zh-CN"/>
        </w:rPr>
        <w:t>以成江海。</w:t>
      </w:r>
      <w:r>
        <w:rPr>
          <w:rFonts w:ascii="Times New Roman" w:eastAsia="Times New Roman" w:hAnsi="Times New Roman"/>
          <w:sz w:val="21"/>
        </w:rPr>
        <w:t>”</w:t>
      </w:r>
      <w:proofErr w:type="spellStart"/>
      <w:r>
        <w:rPr>
          <w:spacing w:val="-3"/>
          <w:sz w:val="21"/>
        </w:rPr>
        <w:t>这句话</w:t>
      </w:r>
      <w:commentRangeStart w:id="67"/>
      <w:r>
        <w:rPr>
          <w:spacing w:val="-3"/>
          <w:sz w:val="21"/>
        </w:rPr>
        <w:t>强调</w:t>
      </w:r>
      <w:commentRangeEnd w:id="67"/>
      <w:r w:rsidR="00AB1BF7">
        <w:rPr>
          <w:rStyle w:val="aa"/>
        </w:rPr>
        <w:commentReference w:id="67"/>
      </w:r>
      <w:r>
        <w:rPr>
          <w:spacing w:val="-3"/>
          <w:sz w:val="21"/>
        </w:rPr>
        <w:t>了</w:t>
      </w:r>
      <w:proofErr w:type="spellEnd"/>
    </w:p>
    <w:p w14:paraId="2D843A53" w14:textId="77777777" w:rsidR="004A70C5" w:rsidRDefault="00A26C95">
      <w:pPr>
        <w:pStyle w:val="a4"/>
        <w:numPr>
          <w:ilvl w:val="1"/>
          <w:numId w:val="46"/>
        </w:numPr>
        <w:tabs>
          <w:tab w:val="left" w:pos="1087"/>
        </w:tabs>
        <w:spacing w:line="364" w:lineRule="auto"/>
        <w:ind w:left="720" w:right="5474" w:firstLine="0"/>
        <w:jc w:val="both"/>
        <w:rPr>
          <w:sz w:val="21"/>
          <w:lang w:eastAsia="zh-CN"/>
        </w:rPr>
      </w:pPr>
      <w:r>
        <w:rPr>
          <w:spacing w:val="-4"/>
          <w:sz w:val="21"/>
          <w:lang w:eastAsia="zh-CN"/>
        </w:rPr>
        <w:t>事物的发展是一个不断量变的过程</w:t>
      </w:r>
      <w:r>
        <w:rPr>
          <w:rFonts w:ascii="Times New Roman" w:eastAsia="Times New Roman"/>
          <w:sz w:val="21"/>
          <w:lang w:eastAsia="zh-CN"/>
        </w:rPr>
        <w:t>B</w:t>
      </w:r>
      <w:r>
        <w:rPr>
          <w:spacing w:val="-3"/>
          <w:sz w:val="21"/>
          <w:lang w:eastAsia="zh-CN"/>
        </w:rPr>
        <w:t>．事物的发展是一个不断质变的过程</w:t>
      </w:r>
      <w:r>
        <w:rPr>
          <w:rFonts w:ascii="Times New Roman" w:eastAsia="Times New Roman"/>
          <w:spacing w:val="-3"/>
          <w:sz w:val="21"/>
          <w:lang w:eastAsia="zh-CN"/>
        </w:rPr>
        <w:t>C</w:t>
      </w:r>
      <w:r>
        <w:rPr>
          <w:spacing w:val="-3"/>
          <w:sz w:val="21"/>
          <w:lang w:eastAsia="zh-CN"/>
        </w:rPr>
        <w:t>．量变是质变的必要准备</w:t>
      </w:r>
    </w:p>
    <w:p w14:paraId="44BE5818" w14:textId="3352423C" w:rsidR="004A70C5" w:rsidRDefault="00A26C95">
      <w:pPr>
        <w:pStyle w:val="a3"/>
        <w:rPr>
          <w:lang w:eastAsia="zh-CN"/>
        </w:rPr>
      </w:pPr>
      <w:r>
        <w:rPr>
          <w:rFonts w:ascii="Times New Roman" w:eastAsia="Times New Roman"/>
          <w:lang w:eastAsia="zh-CN"/>
        </w:rPr>
        <w:t>D</w:t>
      </w:r>
      <w:r>
        <w:rPr>
          <w:lang w:eastAsia="zh-CN"/>
        </w:rPr>
        <w:t>．质变是量变的必然结果</w:t>
      </w:r>
    </w:p>
    <w:p w14:paraId="75C3C63E" w14:textId="0B99BD43" w:rsidR="005676F0" w:rsidRDefault="005676F0">
      <w:pPr>
        <w:pStyle w:val="a3"/>
        <w:rPr>
          <w:lang w:eastAsia="zh-CN"/>
        </w:rPr>
      </w:pPr>
    </w:p>
    <w:p w14:paraId="23FE7CB2" w14:textId="77777777" w:rsidR="005676F0" w:rsidRDefault="005676F0">
      <w:pPr>
        <w:pStyle w:val="a3"/>
        <w:rPr>
          <w:lang w:eastAsia="zh-CN"/>
        </w:rPr>
      </w:pPr>
    </w:p>
    <w:p w14:paraId="0B69CAFE" w14:textId="3C3897DF" w:rsidR="004A70C5" w:rsidRDefault="00A26C95">
      <w:pPr>
        <w:pStyle w:val="a4"/>
        <w:numPr>
          <w:ilvl w:val="0"/>
          <w:numId w:val="45"/>
        </w:numPr>
        <w:tabs>
          <w:tab w:val="left" w:pos="1144"/>
        </w:tabs>
        <w:spacing w:before="58" w:line="364" w:lineRule="auto"/>
        <w:ind w:right="735" w:firstLine="0"/>
        <w:rPr>
          <w:sz w:val="21"/>
          <w:lang w:eastAsia="zh-CN"/>
        </w:rPr>
      </w:pPr>
      <w:r>
        <w:rPr>
          <w:rFonts w:ascii="Times New Roman" w:eastAsia="Times New Roman" w:hAnsi="Times New Roman"/>
          <w:spacing w:val="-3"/>
          <w:sz w:val="21"/>
          <w:lang w:eastAsia="zh-CN"/>
        </w:rPr>
        <w:t>“</w:t>
      </w:r>
      <w:r>
        <w:rPr>
          <w:spacing w:val="-3"/>
          <w:sz w:val="21"/>
          <w:lang w:eastAsia="zh-CN"/>
        </w:rPr>
        <w:t>揠苗助长</w:t>
      </w:r>
      <w:r>
        <w:rPr>
          <w:rFonts w:ascii="Times New Roman" w:eastAsia="Times New Roman" w:hAnsi="Times New Roman"/>
          <w:sz w:val="21"/>
          <w:lang w:eastAsia="zh-CN"/>
        </w:rPr>
        <w:t>”</w:t>
      </w:r>
      <w:r>
        <w:rPr>
          <w:spacing w:val="-6"/>
          <w:sz w:val="21"/>
          <w:lang w:eastAsia="zh-CN"/>
        </w:rPr>
        <w:t>却事与愿违，</w:t>
      </w:r>
      <w:r>
        <w:rPr>
          <w:rFonts w:ascii="Times New Roman" w:eastAsia="Times New Roman" w:hAnsi="Times New Roman"/>
          <w:spacing w:val="-19"/>
          <w:sz w:val="21"/>
          <w:lang w:eastAsia="zh-CN"/>
        </w:rPr>
        <w:t>“</w:t>
      </w:r>
      <w:r>
        <w:rPr>
          <w:spacing w:val="-3"/>
          <w:sz w:val="21"/>
          <w:lang w:eastAsia="zh-CN"/>
        </w:rPr>
        <w:t>庖丁解牛</w:t>
      </w:r>
      <w:r>
        <w:rPr>
          <w:rFonts w:ascii="Times New Roman" w:eastAsia="Times New Roman" w:hAnsi="Times New Roman"/>
          <w:sz w:val="21"/>
          <w:lang w:eastAsia="zh-CN"/>
        </w:rPr>
        <w:t>”</w:t>
      </w:r>
      <w:r>
        <w:rPr>
          <w:spacing w:val="-8"/>
          <w:sz w:val="21"/>
          <w:lang w:eastAsia="zh-CN"/>
        </w:rPr>
        <w:t>则事半功倍。这两则结果不同的寓言故事共同说</w:t>
      </w:r>
      <w:r>
        <w:rPr>
          <w:spacing w:val="-6"/>
          <w:sz w:val="21"/>
          <w:lang w:eastAsia="zh-CN"/>
        </w:rPr>
        <w:t>明的哲学</w:t>
      </w:r>
      <w:commentRangeStart w:id="68"/>
      <w:r>
        <w:rPr>
          <w:spacing w:val="-6"/>
          <w:sz w:val="21"/>
          <w:lang w:eastAsia="zh-CN"/>
        </w:rPr>
        <w:t>道理</w:t>
      </w:r>
      <w:commentRangeEnd w:id="68"/>
      <w:r w:rsidR="005676F0">
        <w:rPr>
          <w:rStyle w:val="aa"/>
        </w:rPr>
        <w:commentReference w:id="68"/>
      </w:r>
      <w:r>
        <w:rPr>
          <w:spacing w:val="-6"/>
          <w:sz w:val="21"/>
          <w:lang w:eastAsia="zh-CN"/>
        </w:rPr>
        <w:t>有</w:t>
      </w:r>
    </w:p>
    <w:p w14:paraId="749D2D04" w14:textId="77777777" w:rsidR="004A70C5" w:rsidRDefault="00A26C95">
      <w:pPr>
        <w:pStyle w:val="a4"/>
        <w:numPr>
          <w:ilvl w:val="1"/>
          <w:numId w:val="45"/>
        </w:numPr>
        <w:tabs>
          <w:tab w:val="left" w:pos="1087"/>
        </w:tabs>
        <w:spacing w:line="267" w:lineRule="exact"/>
        <w:ind w:hanging="367"/>
        <w:rPr>
          <w:sz w:val="21"/>
          <w:lang w:eastAsia="zh-CN"/>
        </w:rPr>
      </w:pPr>
      <w:r>
        <w:rPr>
          <w:spacing w:val="-3"/>
          <w:sz w:val="21"/>
          <w:lang w:eastAsia="zh-CN"/>
        </w:rPr>
        <w:t>不同的人对同一事物有不同的反映</w:t>
      </w:r>
    </w:p>
    <w:p w14:paraId="4CD4DBE0" w14:textId="77777777" w:rsidR="004A70C5" w:rsidRDefault="00A26C95">
      <w:pPr>
        <w:pStyle w:val="a4"/>
        <w:numPr>
          <w:ilvl w:val="1"/>
          <w:numId w:val="45"/>
        </w:numPr>
        <w:tabs>
          <w:tab w:val="left" w:pos="1075"/>
        </w:tabs>
        <w:spacing w:before="141" w:line="364" w:lineRule="auto"/>
        <w:ind w:left="720" w:right="4855" w:firstLine="0"/>
        <w:rPr>
          <w:sz w:val="21"/>
          <w:lang w:eastAsia="zh-CN"/>
        </w:rPr>
      </w:pPr>
      <w:r>
        <w:rPr>
          <w:spacing w:val="-4"/>
          <w:sz w:val="21"/>
          <w:lang w:eastAsia="zh-CN"/>
        </w:rPr>
        <w:t>人具有主观能动性，可以改变和利用规律</w:t>
      </w:r>
      <w:r>
        <w:rPr>
          <w:rFonts w:ascii="Times New Roman" w:eastAsia="Times New Roman"/>
          <w:sz w:val="21"/>
          <w:lang w:eastAsia="zh-CN"/>
        </w:rPr>
        <w:t>C</w:t>
      </w:r>
      <w:r>
        <w:rPr>
          <w:spacing w:val="-3"/>
          <w:sz w:val="21"/>
          <w:lang w:eastAsia="zh-CN"/>
        </w:rPr>
        <w:t>．发挥主观能动性必须以尊重规律为前提</w:t>
      </w:r>
    </w:p>
    <w:p w14:paraId="1D041018" w14:textId="77777777" w:rsidR="004A70C5" w:rsidRDefault="00A26C95">
      <w:pPr>
        <w:pStyle w:val="a3"/>
        <w:spacing w:line="267" w:lineRule="exact"/>
        <w:rPr>
          <w:lang w:eastAsia="zh-CN"/>
        </w:rPr>
      </w:pPr>
      <w:r>
        <w:rPr>
          <w:rFonts w:ascii="Times New Roman" w:eastAsia="Times New Roman"/>
          <w:lang w:eastAsia="zh-CN"/>
        </w:rPr>
        <w:t>D</w:t>
      </w:r>
      <w:r>
        <w:rPr>
          <w:lang w:eastAsia="zh-CN"/>
        </w:rPr>
        <w:t>．物质决定意识，意识对物质具有巨大的反作用</w:t>
      </w:r>
    </w:p>
    <w:p w14:paraId="3FEA3BE4" w14:textId="77777777" w:rsidR="004A70C5" w:rsidRDefault="004A70C5">
      <w:pPr>
        <w:pStyle w:val="a3"/>
        <w:ind w:left="0"/>
        <w:rPr>
          <w:sz w:val="22"/>
          <w:lang w:eastAsia="zh-CN"/>
        </w:rPr>
      </w:pPr>
    </w:p>
    <w:p w14:paraId="18086522" w14:textId="77777777" w:rsidR="004A70C5" w:rsidRDefault="004A70C5">
      <w:pPr>
        <w:pStyle w:val="a3"/>
        <w:spacing w:before="2"/>
        <w:ind w:left="0"/>
        <w:rPr>
          <w:sz w:val="17"/>
          <w:lang w:eastAsia="zh-CN"/>
        </w:rPr>
      </w:pPr>
    </w:p>
    <w:p w14:paraId="151C91E3" w14:textId="77777777" w:rsidR="004A70C5" w:rsidRDefault="00A26C95">
      <w:pPr>
        <w:pStyle w:val="a4"/>
        <w:numPr>
          <w:ilvl w:val="0"/>
          <w:numId w:val="45"/>
        </w:numPr>
        <w:tabs>
          <w:tab w:val="left" w:pos="1144"/>
        </w:tabs>
        <w:spacing w:line="364" w:lineRule="auto"/>
        <w:ind w:right="734" w:firstLine="0"/>
        <w:jc w:val="both"/>
        <w:rPr>
          <w:sz w:val="21"/>
        </w:rPr>
      </w:pPr>
      <w:r>
        <w:rPr>
          <w:spacing w:val="-1"/>
          <w:sz w:val="21"/>
          <w:lang w:eastAsia="zh-CN"/>
        </w:rPr>
        <w:t>哲学上，形而上学的观点是采用孤立、静止的观点看问题，否认事物内部矛盾的存在与作用。而唯物辩证法则坚持用联系、发展的观点看世界，认为发展的根本原因在于事物</w:t>
      </w:r>
      <w:r>
        <w:rPr>
          <w:spacing w:val="-3"/>
          <w:sz w:val="21"/>
          <w:lang w:eastAsia="zh-CN"/>
        </w:rPr>
        <w:lastRenderedPageBreak/>
        <w:t>的内部矛盾。</w:t>
      </w:r>
      <w:proofErr w:type="spellStart"/>
      <w:r>
        <w:rPr>
          <w:spacing w:val="-3"/>
          <w:sz w:val="21"/>
        </w:rPr>
        <w:t>下列属于</w:t>
      </w:r>
      <w:commentRangeStart w:id="69"/>
      <w:r>
        <w:rPr>
          <w:spacing w:val="-3"/>
          <w:sz w:val="21"/>
        </w:rPr>
        <w:t>唯物辩证法</w:t>
      </w:r>
      <w:commentRangeEnd w:id="69"/>
      <w:r w:rsidR="005676F0">
        <w:rPr>
          <w:rStyle w:val="aa"/>
        </w:rPr>
        <w:commentReference w:id="69"/>
      </w:r>
      <w:r>
        <w:rPr>
          <w:spacing w:val="-3"/>
          <w:sz w:val="21"/>
        </w:rPr>
        <w:t>的诗句有</w:t>
      </w:r>
      <w:proofErr w:type="spellEnd"/>
    </w:p>
    <w:p w14:paraId="58D780BE" w14:textId="77777777" w:rsidR="005676F0" w:rsidRPr="00891CBF" w:rsidRDefault="00A26C95">
      <w:pPr>
        <w:pStyle w:val="a4"/>
        <w:numPr>
          <w:ilvl w:val="1"/>
          <w:numId w:val="45"/>
        </w:numPr>
        <w:tabs>
          <w:tab w:val="left" w:pos="1087"/>
        </w:tabs>
        <w:spacing w:line="364" w:lineRule="auto"/>
        <w:ind w:left="720" w:right="5078" w:firstLine="0"/>
        <w:rPr>
          <w:rFonts w:ascii="Times New Roman" w:eastAsia="Times New Roman" w:hAnsi="Times New Roman"/>
          <w:sz w:val="21"/>
          <w:lang w:eastAsia="zh-CN"/>
        </w:rPr>
      </w:pPr>
      <w:r>
        <w:rPr>
          <w:rFonts w:ascii="Times New Roman" w:eastAsia="Times New Roman" w:hAnsi="Times New Roman"/>
          <w:spacing w:val="-3"/>
          <w:sz w:val="21"/>
          <w:lang w:eastAsia="zh-CN"/>
        </w:rPr>
        <w:t>“</w:t>
      </w:r>
      <w:r>
        <w:rPr>
          <w:spacing w:val="-3"/>
          <w:sz w:val="21"/>
          <w:lang w:eastAsia="zh-CN"/>
        </w:rPr>
        <w:t>道之大原出于天，天不变，道亦不变</w:t>
      </w:r>
      <w:r>
        <w:rPr>
          <w:rFonts w:ascii="Times New Roman" w:eastAsia="Times New Roman" w:hAnsi="Times New Roman"/>
          <w:spacing w:val="-13"/>
          <w:sz w:val="21"/>
          <w:lang w:eastAsia="zh-CN"/>
        </w:rPr>
        <w:t>”</w:t>
      </w:r>
    </w:p>
    <w:p w14:paraId="488D4D4A" w14:textId="398C7A1F" w:rsidR="005676F0" w:rsidRDefault="00A26C95">
      <w:pPr>
        <w:pStyle w:val="a4"/>
        <w:numPr>
          <w:ilvl w:val="1"/>
          <w:numId w:val="45"/>
        </w:numPr>
        <w:tabs>
          <w:tab w:val="left" w:pos="1087"/>
        </w:tabs>
        <w:spacing w:line="364" w:lineRule="auto"/>
        <w:ind w:left="720" w:right="5078" w:firstLine="0"/>
        <w:rPr>
          <w:rFonts w:ascii="Times New Roman" w:eastAsia="Times New Roman" w:hAnsi="Times New Roman"/>
          <w:sz w:val="21"/>
          <w:lang w:eastAsia="zh-CN"/>
        </w:rPr>
      </w:pPr>
      <w:r>
        <w:rPr>
          <w:rFonts w:ascii="Times New Roman" w:eastAsia="Times New Roman" w:hAnsi="Times New Roman"/>
          <w:sz w:val="21"/>
          <w:lang w:eastAsia="zh-CN"/>
        </w:rPr>
        <w:t>“</w:t>
      </w:r>
      <w:r>
        <w:rPr>
          <w:spacing w:val="-3"/>
          <w:sz w:val="21"/>
          <w:lang w:eastAsia="zh-CN"/>
        </w:rPr>
        <w:t>始则终，终则始，若环之无端也</w:t>
      </w:r>
      <w:r>
        <w:rPr>
          <w:rFonts w:ascii="Times New Roman" w:eastAsia="Times New Roman" w:hAnsi="Times New Roman"/>
          <w:sz w:val="21"/>
          <w:lang w:eastAsia="zh-CN"/>
        </w:rPr>
        <w:t>”</w:t>
      </w:r>
    </w:p>
    <w:p w14:paraId="7134BD06" w14:textId="3CE304B6" w:rsidR="005676F0" w:rsidRDefault="00A26C95">
      <w:pPr>
        <w:pStyle w:val="a4"/>
        <w:numPr>
          <w:ilvl w:val="1"/>
          <w:numId w:val="45"/>
        </w:numPr>
        <w:tabs>
          <w:tab w:val="left" w:pos="1087"/>
        </w:tabs>
        <w:spacing w:line="364" w:lineRule="auto"/>
        <w:ind w:left="720" w:right="5078" w:firstLine="0"/>
        <w:rPr>
          <w:rFonts w:ascii="Times New Roman" w:eastAsia="Times New Roman" w:hAnsi="Times New Roman"/>
          <w:sz w:val="21"/>
          <w:lang w:eastAsia="zh-CN"/>
        </w:rPr>
      </w:pPr>
      <w:r>
        <w:rPr>
          <w:rFonts w:ascii="Times New Roman" w:eastAsia="Times New Roman" w:hAnsi="Times New Roman"/>
          <w:sz w:val="21"/>
          <w:lang w:eastAsia="zh-CN"/>
        </w:rPr>
        <w:t>“</w:t>
      </w:r>
      <w:r>
        <w:rPr>
          <w:spacing w:val="-3"/>
          <w:sz w:val="21"/>
          <w:lang w:eastAsia="zh-CN"/>
        </w:rPr>
        <w:t>旧时王谢堂前燕，飞入寻常百姓家</w:t>
      </w:r>
      <w:r>
        <w:rPr>
          <w:rFonts w:ascii="Times New Roman" w:eastAsia="Times New Roman" w:hAnsi="Times New Roman"/>
          <w:sz w:val="21"/>
          <w:lang w:eastAsia="zh-CN"/>
        </w:rPr>
        <w:t>”</w:t>
      </w:r>
    </w:p>
    <w:p w14:paraId="04155E5A" w14:textId="53C8F674" w:rsidR="004A70C5" w:rsidRDefault="00A26C95">
      <w:pPr>
        <w:pStyle w:val="a4"/>
        <w:numPr>
          <w:ilvl w:val="1"/>
          <w:numId w:val="45"/>
        </w:numPr>
        <w:tabs>
          <w:tab w:val="left" w:pos="1087"/>
        </w:tabs>
        <w:spacing w:line="364" w:lineRule="auto"/>
        <w:ind w:left="720" w:right="5078" w:firstLine="0"/>
        <w:rPr>
          <w:rFonts w:ascii="Times New Roman" w:eastAsia="Times New Roman" w:hAnsi="Times New Roman"/>
          <w:sz w:val="21"/>
          <w:lang w:eastAsia="zh-CN"/>
        </w:rPr>
      </w:pPr>
      <w:r>
        <w:rPr>
          <w:rFonts w:ascii="Times New Roman" w:eastAsia="Times New Roman" w:hAnsi="Times New Roman"/>
          <w:sz w:val="21"/>
          <w:lang w:eastAsia="zh-CN"/>
        </w:rPr>
        <w:t>“</w:t>
      </w:r>
      <w:r>
        <w:rPr>
          <w:spacing w:val="-3"/>
          <w:sz w:val="21"/>
          <w:lang w:eastAsia="zh-CN"/>
        </w:rPr>
        <w:t>人间四月芳菲尽，山寺桃花始盛开</w:t>
      </w:r>
      <w:r>
        <w:rPr>
          <w:rFonts w:ascii="Times New Roman" w:eastAsia="Times New Roman" w:hAnsi="Times New Roman"/>
          <w:sz w:val="21"/>
          <w:lang w:eastAsia="zh-CN"/>
        </w:rPr>
        <w:t>”</w:t>
      </w:r>
    </w:p>
    <w:p w14:paraId="55951493" w14:textId="77777777" w:rsidR="00DC5C74" w:rsidRDefault="00DC5C74">
      <w:pPr>
        <w:rPr>
          <w:sz w:val="30"/>
          <w:lang w:eastAsia="zh-CN"/>
        </w:rPr>
      </w:pPr>
      <w:r>
        <w:rPr>
          <w:sz w:val="30"/>
          <w:lang w:eastAsia="zh-CN"/>
        </w:rPr>
        <w:br w:type="page"/>
      </w:r>
    </w:p>
    <w:p w14:paraId="72C154B7" w14:textId="5AB7BB30" w:rsidR="004A70C5" w:rsidRDefault="00A26C95" w:rsidP="00891CBF">
      <w:pPr>
        <w:pStyle w:val="2"/>
        <w:rPr>
          <w:lang w:eastAsia="zh-CN"/>
        </w:rPr>
      </w:pPr>
      <w:r>
        <w:rPr>
          <w:rFonts w:ascii="宋体" w:eastAsia="宋体" w:hAnsi="宋体" w:cs="宋体" w:hint="eastAsia"/>
          <w:lang w:eastAsia="zh-CN"/>
        </w:rPr>
        <w:lastRenderedPageBreak/>
        <w:t>附【唯物论】未讲解题目解析</w:t>
      </w:r>
    </w:p>
    <w:p w14:paraId="7DDBEA76" w14:textId="77777777" w:rsidR="004A70C5" w:rsidRDefault="004A70C5">
      <w:pPr>
        <w:pStyle w:val="a3"/>
        <w:spacing w:before="2"/>
        <w:ind w:left="0"/>
        <w:rPr>
          <w:sz w:val="32"/>
          <w:lang w:eastAsia="zh-CN"/>
        </w:rPr>
      </w:pPr>
    </w:p>
    <w:p w14:paraId="78BEA5FA" w14:textId="77777777" w:rsidR="004A70C5" w:rsidRDefault="00A26C95">
      <w:pPr>
        <w:pStyle w:val="3"/>
      </w:pPr>
      <w:proofErr w:type="spellStart"/>
      <w:r>
        <w:t>二、多项选择题</w:t>
      </w:r>
      <w:proofErr w:type="spellEnd"/>
    </w:p>
    <w:p w14:paraId="44F2646D" w14:textId="5FA39B67" w:rsidR="004A70C5" w:rsidRDefault="00A26C95">
      <w:pPr>
        <w:pStyle w:val="a4"/>
        <w:numPr>
          <w:ilvl w:val="0"/>
          <w:numId w:val="44"/>
        </w:numPr>
        <w:tabs>
          <w:tab w:val="left" w:pos="1039"/>
        </w:tabs>
        <w:spacing w:before="94" w:line="364" w:lineRule="auto"/>
        <w:ind w:right="733" w:firstLine="0"/>
        <w:jc w:val="both"/>
        <w:rPr>
          <w:sz w:val="21"/>
        </w:rPr>
      </w:pPr>
      <w:r>
        <w:rPr>
          <w:spacing w:val="-6"/>
          <w:sz w:val="21"/>
          <w:lang w:eastAsia="zh-CN"/>
        </w:rPr>
        <w:t>马克思在《</w:t>
      </w:r>
      <w:r>
        <w:rPr>
          <w:rFonts w:ascii="Times New Roman" w:eastAsia="Times New Roman" w:hAnsi="Times New Roman"/>
          <w:sz w:val="21"/>
          <w:lang w:eastAsia="zh-CN"/>
        </w:rPr>
        <w:t>1844</w:t>
      </w:r>
      <w:r>
        <w:rPr>
          <w:spacing w:val="-9"/>
          <w:sz w:val="21"/>
          <w:lang w:eastAsia="zh-CN"/>
        </w:rPr>
        <w:t>年经济学哲学手稿》中指出：“生产生活就是类生活，这是产生生命的</w:t>
      </w:r>
      <w:r>
        <w:rPr>
          <w:spacing w:val="-10"/>
          <w:sz w:val="21"/>
          <w:lang w:eastAsia="zh-CN"/>
        </w:rPr>
        <w:t>生活。一个种的整体特性、种的类特性就在于生命活动的性质，而自由的有意识的活动恰</w:t>
      </w:r>
      <w:r>
        <w:rPr>
          <w:spacing w:val="-3"/>
          <w:sz w:val="21"/>
          <w:lang w:eastAsia="zh-CN"/>
        </w:rPr>
        <w:t>恰就是人的类特性。</w:t>
      </w:r>
      <w:r>
        <w:rPr>
          <w:spacing w:val="-3"/>
          <w:sz w:val="21"/>
        </w:rPr>
        <w:t>”</w:t>
      </w:r>
      <w:proofErr w:type="spellStart"/>
      <w:r>
        <w:rPr>
          <w:spacing w:val="-3"/>
          <w:sz w:val="21"/>
        </w:rPr>
        <w:t>从意识的本质来看</w:t>
      </w:r>
      <w:proofErr w:type="spellEnd"/>
    </w:p>
    <w:p w14:paraId="22038623" w14:textId="77777777" w:rsidR="004A70C5" w:rsidRDefault="00A26C95">
      <w:pPr>
        <w:pStyle w:val="a3"/>
        <w:spacing w:line="364" w:lineRule="auto"/>
        <w:ind w:right="6525"/>
        <w:rPr>
          <w:lang w:eastAsia="zh-CN"/>
        </w:rPr>
      </w:pPr>
      <w:r>
        <w:rPr>
          <w:rFonts w:ascii="Times New Roman" w:eastAsia="Times New Roman"/>
          <w:lang w:eastAsia="zh-CN"/>
        </w:rPr>
        <w:t>A</w:t>
      </w:r>
      <w:r>
        <w:rPr>
          <w:lang w:eastAsia="zh-CN"/>
        </w:rPr>
        <w:t>．意识是一种特殊的物质</w:t>
      </w:r>
      <w:r>
        <w:rPr>
          <w:rFonts w:ascii="Times New Roman" w:eastAsia="Times New Roman"/>
          <w:lang w:eastAsia="zh-CN"/>
        </w:rPr>
        <w:t>B</w:t>
      </w:r>
      <w:r>
        <w:rPr>
          <w:lang w:eastAsia="zh-CN"/>
        </w:rPr>
        <w:t>．意识来源于人脑</w:t>
      </w:r>
    </w:p>
    <w:p w14:paraId="7C3DACB3" w14:textId="228DA166" w:rsidR="004A70C5" w:rsidRDefault="00A26C95">
      <w:pPr>
        <w:pStyle w:val="a3"/>
        <w:spacing w:line="364" w:lineRule="auto"/>
        <w:ind w:right="6053"/>
        <w:rPr>
          <w:lang w:eastAsia="zh-CN"/>
        </w:rPr>
      </w:pPr>
      <w:r>
        <w:rPr>
          <w:rFonts w:ascii="Times New Roman" w:eastAsia="Times New Roman"/>
          <w:lang w:eastAsia="zh-CN"/>
        </w:rPr>
        <w:t>C</w:t>
      </w:r>
      <w:r>
        <w:rPr>
          <w:lang w:eastAsia="zh-CN"/>
        </w:rPr>
        <w:t>．意识在形式上是主观的</w:t>
      </w:r>
      <w:r>
        <w:rPr>
          <w:rFonts w:ascii="Times New Roman" w:eastAsia="Times New Roman"/>
          <w:lang w:eastAsia="zh-CN"/>
        </w:rPr>
        <w:t>D</w:t>
      </w:r>
      <w:r>
        <w:rPr>
          <w:lang w:eastAsia="zh-CN"/>
        </w:rPr>
        <w:t>．意识是客观世界的主观</w:t>
      </w:r>
      <w:proofErr w:type="gramStart"/>
      <w:r>
        <w:rPr>
          <w:lang w:eastAsia="zh-CN"/>
        </w:rPr>
        <w:t>映象</w:t>
      </w:r>
      <w:proofErr w:type="gramEnd"/>
    </w:p>
    <w:p w14:paraId="651753E0" w14:textId="77777777" w:rsidR="004A70C5" w:rsidRDefault="00A26C95">
      <w:pPr>
        <w:spacing w:line="317" w:lineRule="exact"/>
        <w:ind w:left="720"/>
        <w:rPr>
          <w:rFonts w:ascii="Times New Roman" w:eastAsia="Times New Roman"/>
          <w:sz w:val="21"/>
          <w:lang w:eastAsia="zh-CN"/>
        </w:rPr>
      </w:pPr>
      <w:r>
        <w:rPr>
          <w:sz w:val="21"/>
          <w:lang w:eastAsia="zh-CN"/>
        </w:rPr>
        <w:t>【</w:t>
      </w:r>
      <w:r>
        <w:rPr>
          <w:rFonts w:ascii="Microsoft JhengHei" w:eastAsia="Microsoft JhengHei" w:hint="eastAsia"/>
          <w:b/>
          <w:sz w:val="21"/>
          <w:lang w:eastAsia="zh-CN"/>
        </w:rPr>
        <w:t>答案</w:t>
      </w:r>
      <w:r>
        <w:rPr>
          <w:sz w:val="21"/>
          <w:lang w:eastAsia="zh-CN"/>
        </w:rPr>
        <w:t>】</w:t>
      </w:r>
      <w:r>
        <w:rPr>
          <w:rFonts w:ascii="Times New Roman" w:eastAsia="Times New Roman"/>
          <w:sz w:val="21"/>
          <w:lang w:eastAsia="zh-CN"/>
        </w:rPr>
        <w:t>CD</w:t>
      </w:r>
    </w:p>
    <w:p w14:paraId="4AF99429" w14:textId="77777777" w:rsidR="004A70C5" w:rsidRDefault="00A26C95">
      <w:pPr>
        <w:spacing w:before="20"/>
        <w:ind w:left="720"/>
        <w:rPr>
          <w:sz w:val="21"/>
          <w:lang w:eastAsia="zh-CN"/>
        </w:rPr>
      </w:pPr>
      <w:r>
        <w:rPr>
          <w:sz w:val="21"/>
          <w:lang w:eastAsia="zh-CN"/>
        </w:rPr>
        <w:t>【</w:t>
      </w:r>
      <w:r>
        <w:rPr>
          <w:rFonts w:ascii="Microsoft JhengHei" w:eastAsia="Microsoft JhengHei" w:hint="eastAsia"/>
          <w:b/>
          <w:sz w:val="21"/>
          <w:lang w:eastAsia="zh-CN"/>
        </w:rPr>
        <w:t>解题思路</w:t>
      </w:r>
      <w:r>
        <w:rPr>
          <w:sz w:val="21"/>
          <w:lang w:eastAsia="zh-CN"/>
        </w:rPr>
        <w:t>】</w:t>
      </w:r>
    </w:p>
    <w:p w14:paraId="63B5D64A" w14:textId="15E00470" w:rsidR="004A70C5" w:rsidRDefault="00A26C95">
      <w:pPr>
        <w:pStyle w:val="a3"/>
        <w:spacing w:before="91" w:line="364" w:lineRule="auto"/>
        <w:ind w:right="731" w:firstLine="419"/>
        <w:jc w:val="both"/>
        <w:rPr>
          <w:lang w:eastAsia="zh-CN"/>
        </w:rPr>
      </w:pPr>
      <w:r>
        <w:rPr>
          <w:lang w:eastAsia="zh-CN"/>
        </w:rPr>
        <w:t>本题考查意识的本质。意识在内容上是客观的，反映客观事物，但是在形式上是主观</w:t>
      </w:r>
      <w:r>
        <w:rPr>
          <w:spacing w:val="-4"/>
          <w:lang w:eastAsia="zh-CN"/>
        </w:rPr>
        <w:t>的</w:t>
      </w:r>
      <w:proofErr w:type="gramStart"/>
      <w:r>
        <w:rPr>
          <w:spacing w:val="-4"/>
          <w:lang w:eastAsia="zh-CN"/>
        </w:rPr>
        <w:t>的</w:t>
      </w:r>
      <w:proofErr w:type="gramEnd"/>
      <w:r>
        <w:rPr>
          <w:spacing w:val="-4"/>
          <w:lang w:eastAsia="zh-CN"/>
        </w:rPr>
        <w:t>。所谓“仁者见仁，智者见者”。选项</w:t>
      </w:r>
      <w:r>
        <w:rPr>
          <w:rFonts w:ascii="Times New Roman" w:eastAsia="Times New Roman" w:hAnsi="Times New Roman"/>
          <w:lang w:eastAsia="zh-CN"/>
        </w:rPr>
        <w:t>C</w:t>
      </w:r>
      <w:r>
        <w:rPr>
          <w:spacing w:val="-3"/>
          <w:lang w:eastAsia="zh-CN"/>
        </w:rPr>
        <w:t>正确。意识是客观世界的主观</w:t>
      </w:r>
      <w:proofErr w:type="gramStart"/>
      <w:r>
        <w:rPr>
          <w:spacing w:val="-3"/>
          <w:lang w:eastAsia="zh-CN"/>
        </w:rPr>
        <w:t>映象</w:t>
      </w:r>
      <w:proofErr w:type="gramEnd"/>
      <w:r>
        <w:rPr>
          <w:spacing w:val="-3"/>
          <w:lang w:eastAsia="zh-CN"/>
        </w:rPr>
        <w:t>，也可以</w:t>
      </w:r>
      <w:r>
        <w:rPr>
          <w:spacing w:val="1"/>
          <w:lang w:eastAsia="zh-CN"/>
        </w:rPr>
        <w:t>称之为“能动反映”。选项</w:t>
      </w:r>
      <w:r>
        <w:rPr>
          <w:rFonts w:ascii="Times New Roman" w:eastAsia="Times New Roman" w:hAnsi="Times New Roman"/>
          <w:lang w:eastAsia="zh-CN"/>
        </w:rPr>
        <w:t>D</w:t>
      </w:r>
      <w:r>
        <w:rPr>
          <w:spacing w:val="-9"/>
          <w:lang w:eastAsia="zh-CN"/>
        </w:rPr>
        <w:t>正确。因此，选项</w:t>
      </w:r>
      <w:r>
        <w:rPr>
          <w:rFonts w:ascii="Times New Roman" w:eastAsia="Times New Roman" w:hAnsi="Times New Roman"/>
          <w:lang w:eastAsia="zh-CN"/>
        </w:rPr>
        <w:t>C</w:t>
      </w:r>
      <w:r>
        <w:rPr>
          <w:lang w:eastAsia="zh-CN"/>
        </w:rPr>
        <w:t>、</w:t>
      </w:r>
      <w:r>
        <w:rPr>
          <w:rFonts w:ascii="Times New Roman" w:eastAsia="Times New Roman" w:hAnsi="Times New Roman"/>
          <w:lang w:eastAsia="zh-CN"/>
        </w:rPr>
        <w:t>D</w:t>
      </w:r>
      <w:r>
        <w:rPr>
          <w:spacing w:val="-2"/>
          <w:lang w:eastAsia="zh-CN"/>
        </w:rPr>
        <w:t>正确。</w:t>
      </w:r>
    </w:p>
    <w:p w14:paraId="51EAB637" w14:textId="77777777" w:rsidR="004A70C5" w:rsidRDefault="00A26C95">
      <w:pPr>
        <w:spacing w:line="317" w:lineRule="exact"/>
        <w:ind w:left="720"/>
        <w:rPr>
          <w:sz w:val="21"/>
          <w:lang w:eastAsia="zh-CN"/>
        </w:rPr>
      </w:pPr>
      <w:r>
        <w:rPr>
          <w:sz w:val="21"/>
          <w:lang w:eastAsia="zh-CN"/>
        </w:rPr>
        <w:t>【</w:t>
      </w:r>
      <w:r>
        <w:rPr>
          <w:rFonts w:ascii="Microsoft JhengHei" w:eastAsia="Microsoft JhengHei" w:hint="eastAsia"/>
          <w:b/>
          <w:sz w:val="21"/>
          <w:lang w:eastAsia="zh-CN"/>
        </w:rPr>
        <w:t>干扰选项</w:t>
      </w:r>
      <w:r>
        <w:rPr>
          <w:sz w:val="21"/>
          <w:lang w:eastAsia="zh-CN"/>
        </w:rPr>
        <w:t>】</w:t>
      </w:r>
    </w:p>
    <w:p w14:paraId="345D33F3" w14:textId="4E16ED51" w:rsidR="004A70C5" w:rsidRDefault="00A26C95">
      <w:pPr>
        <w:pStyle w:val="a3"/>
        <w:spacing w:before="91" w:line="364" w:lineRule="auto"/>
        <w:ind w:right="736" w:firstLine="419"/>
        <w:jc w:val="both"/>
        <w:rPr>
          <w:lang w:eastAsia="zh-CN"/>
        </w:rPr>
      </w:pPr>
      <w:r>
        <w:rPr>
          <w:spacing w:val="11"/>
          <w:lang w:eastAsia="zh-CN"/>
        </w:rPr>
        <w:t>选项</w:t>
      </w:r>
      <w:r>
        <w:rPr>
          <w:rFonts w:ascii="Times New Roman" w:eastAsia="Times New Roman"/>
          <w:lang w:eastAsia="zh-CN"/>
        </w:rPr>
        <w:t>A</w:t>
      </w:r>
      <w:r>
        <w:rPr>
          <w:spacing w:val="-3"/>
          <w:lang w:eastAsia="zh-CN"/>
        </w:rPr>
        <w:t>，意识本身不是物质，意识只是特殊物质（</w:t>
      </w:r>
      <w:r>
        <w:rPr>
          <w:lang w:eastAsia="zh-CN"/>
        </w:rPr>
        <w:t>人脑）</w:t>
      </w:r>
      <w:r>
        <w:rPr>
          <w:spacing w:val="-3"/>
          <w:lang w:eastAsia="zh-CN"/>
        </w:rPr>
        <w:t>的机能和属性，可以说意识</w:t>
      </w:r>
      <w:r>
        <w:rPr>
          <w:spacing w:val="-4"/>
          <w:lang w:eastAsia="zh-CN"/>
        </w:rPr>
        <w:t>是物质的产物，但本身不是物质。或者说，意识是物质世界的一种特殊存在，但不能说是</w:t>
      </w:r>
      <w:r>
        <w:rPr>
          <w:spacing w:val="-3"/>
          <w:lang w:eastAsia="zh-CN"/>
        </w:rPr>
        <w:t>特殊的物质。故不选。</w:t>
      </w:r>
    </w:p>
    <w:p w14:paraId="769EAE31" w14:textId="609B11D8" w:rsidR="004A70C5" w:rsidRDefault="00A26C95">
      <w:pPr>
        <w:pStyle w:val="a3"/>
        <w:spacing w:line="367" w:lineRule="auto"/>
        <w:ind w:right="734" w:firstLine="419"/>
        <w:jc w:val="both"/>
      </w:pPr>
      <w:r>
        <w:rPr>
          <w:lang w:eastAsia="zh-CN"/>
        </w:rPr>
        <w:t>选项</w:t>
      </w:r>
      <w:r>
        <w:rPr>
          <w:rFonts w:ascii="Times New Roman" w:eastAsia="Times New Roman"/>
          <w:lang w:eastAsia="zh-CN"/>
        </w:rPr>
        <w:t>B</w:t>
      </w:r>
      <w:r>
        <w:rPr>
          <w:lang w:eastAsia="zh-CN"/>
        </w:rPr>
        <w:t>，唯物主义认为物质第一性、意识第二性，物质决定意识，所以只能说意识来源于物质，而不是人脑，意识只是人脑的机能和属性。</w:t>
      </w:r>
      <w:proofErr w:type="spellStart"/>
      <w:r>
        <w:t>故不选</w:t>
      </w:r>
      <w:proofErr w:type="spellEnd"/>
      <w:r>
        <w:t>。</w:t>
      </w:r>
    </w:p>
    <w:p w14:paraId="408D817E" w14:textId="77777777" w:rsidR="004A70C5" w:rsidRDefault="004A70C5">
      <w:pPr>
        <w:pStyle w:val="a3"/>
        <w:spacing w:before="8"/>
        <w:ind w:left="0"/>
        <w:rPr>
          <w:sz w:val="27"/>
        </w:rPr>
      </w:pPr>
    </w:p>
    <w:p w14:paraId="0FAD83A3" w14:textId="77777777" w:rsidR="004A70C5" w:rsidRDefault="00A26C95">
      <w:pPr>
        <w:pStyle w:val="a4"/>
        <w:numPr>
          <w:ilvl w:val="0"/>
          <w:numId w:val="43"/>
        </w:numPr>
        <w:tabs>
          <w:tab w:val="left" w:pos="1144"/>
        </w:tabs>
        <w:spacing w:line="364" w:lineRule="auto"/>
        <w:ind w:right="737" w:firstLine="0"/>
        <w:jc w:val="both"/>
        <w:rPr>
          <w:sz w:val="21"/>
        </w:rPr>
      </w:pPr>
      <w:r>
        <w:rPr>
          <w:spacing w:val="-1"/>
          <w:sz w:val="21"/>
          <w:lang w:eastAsia="zh-CN"/>
        </w:rPr>
        <w:t>马克思在《关于费尔巴哈的提纲》中指出：“全部社会生活在本质上是实践的。凡是把理论引向神秘主义的神秘东西，都能在人的实践中以及对这个实践的理解中得到合理的</w:t>
      </w:r>
      <w:r>
        <w:rPr>
          <w:spacing w:val="-2"/>
          <w:sz w:val="21"/>
          <w:lang w:eastAsia="zh-CN"/>
        </w:rPr>
        <w:t>解决。</w:t>
      </w:r>
      <w:r>
        <w:rPr>
          <w:spacing w:val="-2"/>
          <w:sz w:val="21"/>
        </w:rPr>
        <w:t>”</w:t>
      </w:r>
      <w:proofErr w:type="spellStart"/>
      <w:r>
        <w:rPr>
          <w:spacing w:val="-2"/>
          <w:sz w:val="21"/>
        </w:rPr>
        <w:t>这是指</w:t>
      </w:r>
      <w:proofErr w:type="spellEnd"/>
    </w:p>
    <w:p w14:paraId="0E9FB4EC" w14:textId="77777777" w:rsidR="004A70C5" w:rsidRDefault="00A26C95">
      <w:pPr>
        <w:pStyle w:val="a3"/>
        <w:spacing w:line="367" w:lineRule="auto"/>
        <w:ind w:right="4214"/>
        <w:rPr>
          <w:lang w:eastAsia="zh-CN"/>
        </w:rPr>
      </w:pPr>
      <w:r>
        <w:rPr>
          <w:rFonts w:ascii="Times New Roman" w:eastAsia="Times New Roman"/>
          <w:lang w:eastAsia="zh-CN"/>
        </w:rPr>
        <w:t>A</w:t>
      </w:r>
      <w:r>
        <w:rPr>
          <w:lang w:eastAsia="zh-CN"/>
        </w:rPr>
        <w:t>．人与人复杂的社会关系是在实践的基础上形成的</w:t>
      </w:r>
      <w:r>
        <w:rPr>
          <w:rFonts w:ascii="Times New Roman" w:eastAsia="Times New Roman"/>
          <w:lang w:eastAsia="zh-CN"/>
        </w:rPr>
        <w:t>B</w:t>
      </w:r>
      <w:r>
        <w:rPr>
          <w:lang w:eastAsia="zh-CN"/>
        </w:rPr>
        <w:t>．人的自然属性决定了人的本质</w:t>
      </w:r>
    </w:p>
    <w:p w14:paraId="1FEC77C3" w14:textId="77777777" w:rsidR="004A70C5" w:rsidRDefault="00A26C95">
      <w:pPr>
        <w:pStyle w:val="a3"/>
        <w:spacing w:line="364" w:lineRule="auto"/>
        <w:ind w:right="5064"/>
        <w:rPr>
          <w:lang w:eastAsia="zh-CN"/>
        </w:rPr>
      </w:pPr>
      <w:r>
        <w:rPr>
          <w:rFonts w:ascii="Times New Roman" w:eastAsia="Times New Roman"/>
          <w:lang w:eastAsia="zh-CN"/>
        </w:rPr>
        <w:t>C</w:t>
      </w:r>
      <w:r>
        <w:rPr>
          <w:lang w:eastAsia="zh-CN"/>
        </w:rPr>
        <w:t>．人民群众的实践构成了社会发展的动力</w:t>
      </w:r>
      <w:r>
        <w:rPr>
          <w:rFonts w:ascii="Times New Roman" w:eastAsia="Times New Roman"/>
          <w:lang w:eastAsia="zh-CN"/>
        </w:rPr>
        <w:t>D</w:t>
      </w:r>
      <w:r>
        <w:rPr>
          <w:lang w:eastAsia="zh-CN"/>
        </w:rPr>
        <w:t>．实践形成了社会生活的基本领域</w:t>
      </w:r>
    </w:p>
    <w:p w14:paraId="4DBB25E4" w14:textId="77777777" w:rsidR="004A70C5" w:rsidRDefault="00A26C95">
      <w:pPr>
        <w:spacing w:line="315" w:lineRule="exact"/>
        <w:ind w:left="720"/>
        <w:rPr>
          <w:rFonts w:ascii="Times New Roman" w:eastAsia="Times New Roman"/>
          <w:sz w:val="21"/>
          <w:lang w:eastAsia="zh-CN"/>
        </w:rPr>
      </w:pPr>
      <w:r>
        <w:rPr>
          <w:spacing w:val="-3"/>
          <w:sz w:val="21"/>
          <w:lang w:eastAsia="zh-CN"/>
        </w:rPr>
        <w:t>【</w:t>
      </w:r>
      <w:r>
        <w:rPr>
          <w:rFonts w:ascii="Microsoft JhengHei" w:eastAsia="Microsoft JhengHei" w:hint="eastAsia"/>
          <w:b/>
          <w:spacing w:val="-1"/>
          <w:sz w:val="21"/>
          <w:lang w:eastAsia="zh-CN"/>
        </w:rPr>
        <w:t>答案</w:t>
      </w:r>
      <w:r>
        <w:rPr>
          <w:spacing w:val="-3"/>
          <w:sz w:val="21"/>
          <w:lang w:eastAsia="zh-CN"/>
        </w:rPr>
        <w:t>】</w:t>
      </w:r>
      <w:r>
        <w:rPr>
          <w:rFonts w:ascii="Times New Roman" w:eastAsia="Times New Roman"/>
          <w:sz w:val="21"/>
          <w:lang w:eastAsia="zh-CN"/>
        </w:rPr>
        <w:t>ACD</w:t>
      </w:r>
    </w:p>
    <w:p w14:paraId="1FA9828F" w14:textId="77777777" w:rsidR="004A70C5" w:rsidRDefault="00A26C95">
      <w:pPr>
        <w:spacing w:before="18"/>
        <w:ind w:left="720"/>
        <w:rPr>
          <w:sz w:val="21"/>
          <w:lang w:eastAsia="zh-CN"/>
        </w:rPr>
      </w:pPr>
      <w:r>
        <w:rPr>
          <w:spacing w:val="-3"/>
          <w:sz w:val="21"/>
          <w:lang w:eastAsia="zh-CN"/>
        </w:rPr>
        <w:t>【</w:t>
      </w:r>
      <w:r>
        <w:rPr>
          <w:rFonts w:ascii="Microsoft JhengHei" w:eastAsia="Microsoft JhengHei" w:hint="eastAsia"/>
          <w:b/>
          <w:sz w:val="21"/>
          <w:lang w:eastAsia="zh-CN"/>
        </w:rPr>
        <w:t>解题思路</w:t>
      </w:r>
      <w:r>
        <w:rPr>
          <w:sz w:val="21"/>
          <w:lang w:eastAsia="zh-CN"/>
        </w:rPr>
        <w:t>】</w:t>
      </w:r>
    </w:p>
    <w:p w14:paraId="45025C8D" w14:textId="28553572" w:rsidR="004A70C5" w:rsidRDefault="00A26C95">
      <w:pPr>
        <w:pStyle w:val="a3"/>
        <w:spacing w:before="91" w:line="364" w:lineRule="auto"/>
        <w:ind w:right="731" w:firstLine="419"/>
        <w:jc w:val="both"/>
        <w:rPr>
          <w:lang w:eastAsia="zh-CN"/>
        </w:rPr>
      </w:pPr>
      <w:r>
        <w:rPr>
          <w:lang w:eastAsia="zh-CN"/>
        </w:rPr>
        <w:t>本题考查实践。在实践的基础上，人与人之间形成了复杂的社会关系，当然在这种复</w:t>
      </w:r>
      <w:r>
        <w:rPr>
          <w:spacing w:val="-5"/>
          <w:lang w:eastAsia="zh-CN"/>
        </w:rPr>
        <w:t>杂的社会关系之上也构成了人类社会。选项</w:t>
      </w:r>
      <w:r>
        <w:rPr>
          <w:rFonts w:ascii="Times New Roman" w:eastAsia="Times New Roman"/>
          <w:lang w:eastAsia="zh-CN"/>
        </w:rPr>
        <w:t>A</w:t>
      </w:r>
      <w:r>
        <w:rPr>
          <w:spacing w:val="-3"/>
          <w:lang w:eastAsia="zh-CN"/>
        </w:rPr>
        <w:t>正确。人民群众是历史的创造者，人民群众</w:t>
      </w:r>
      <w:r>
        <w:rPr>
          <w:spacing w:val="-5"/>
          <w:lang w:eastAsia="zh-CN"/>
        </w:rPr>
        <w:t>的实践构成了社会发展的动力。选项</w:t>
      </w:r>
      <w:r>
        <w:rPr>
          <w:rFonts w:ascii="Times New Roman" w:eastAsia="Times New Roman"/>
          <w:lang w:eastAsia="zh-CN"/>
        </w:rPr>
        <w:t>C</w:t>
      </w:r>
      <w:r>
        <w:rPr>
          <w:spacing w:val="-3"/>
          <w:lang w:eastAsia="zh-CN"/>
        </w:rPr>
        <w:t>正确。实践形成了社会生活的基本领域，包括满足</w:t>
      </w:r>
    </w:p>
    <w:p w14:paraId="0FA102D2" w14:textId="77777777" w:rsidR="004A70C5" w:rsidRDefault="00A26C95">
      <w:pPr>
        <w:pStyle w:val="a3"/>
        <w:spacing w:before="58"/>
        <w:rPr>
          <w:lang w:eastAsia="zh-CN"/>
        </w:rPr>
      </w:pPr>
      <w:r>
        <w:rPr>
          <w:lang w:eastAsia="zh-CN"/>
        </w:rPr>
        <w:lastRenderedPageBreak/>
        <w:t>人的生存的物质生活，用以获得物质生产资料，还包括精神文化生活、政治生活等。选项</w:t>
      </w:r>
    </w:p>
    <w:p w14:paraId="2EF5DFC6" w14:textId="009B2BC7" w:rsidR="004A70C5" w:rsidRDefault="00A26C95">
      <w:pPr>
        <w:pStyle w:val="a3"/>
        <w:spacing w:before="139"/>
        <w:rPr>
          <w:lang w:eastAsia="zh-CN"/>
        </w:rPr>
      </w:pPr>
      <w:r>
        <w:rPr>
          <w:rFonts w:ascii="Times New Roman" w:eastAsia="Times New Roman"/>
          <w:lang w:eastAsia="zh-CN"/>
        </w:rPr>
        <w:t>D</w:t>
      </w:r>
      <w:r>
        <w:rPr>
          <w:lang w:eastAsia="zh-CN"/>
        </w:rPr>
        <w:t>正确。因此，选项</w:t>
      </w:r>
      <w:r>
        <w:rPr>
          <w:rFonts w:ascii="Times New Roman" w:eastAsia="Times New Roman"/>
          <w:lang w:eastAsia="zh-CN"/>
        </w:rPr>
        <w:t>A</w:t>
      </w:r>
      <w:r>
        <w:rPr>
          <w:lang w:eastAsia="zh-CN"/>
        </w:rPr>
        <w:t>、</w:t>
      </w:r>
      <w:r>
        <w:rPr>
          <w:rFonts w:ascii="Times New Roman" w:eastAsia="Times New Roman"/>
          <w:lang w:eastAsia="zh-CN"/>
        </w:rPr>
        <w:t>C</w:t>
      </w:r>
      <w:r>
        <w:rPr>
          <w:lang w:eastAsia="zh-CN"/>
        </w:rPr>
        <w:t>、</w:t>
      </w:r>
      <w:r>
        <w:rPr>
          <w:rFonts w:ascii="Times New Roman" w:eastAsia="Times New Roman"/>
          <w:lang w:eastAsia="zh-CN"/>
        </w:rPr>
        <w:t>D</w:t>
      </w:r>
      <w:r>
        <w:rPr>
          <w:lang w:eastAsia="zh-CN"/>
        </w:rPr>
        <w:t>正确。</w:t>
      </w:r>
    </w:p>
    <w:p w14:paraId="29966C39" w14:textId="77777777" w:rsidR="004A70C5" w:rsidRDefault="00A26C95">
      <w:pPr>
        <w:spacing w:before="70"/>
        <w:ind w:left="720"/>
        <w:rPr>
          <w:sz w:val="21"/>
          <w:lang w:eastAsia="zh-CN"/>
        </w:rPr>
      </w:pPr>
      <w:r>
        <w:rPr>
          <w:sz w:val="21"/>
          <w:lang w:eastAsia="zh-CN"/>
        </w:rPr>
        <w:t>【</w:t>
      </w:r>
      <w:r>
        <w:rPr>
          <w:rFonts w:ascii="Microsoft JhengHei" w:eastAsia="Microsoft JhengHei" w:hint="eastAsia"/>
          <w:b/>
          <w:sz w:val="21"/>
          <w:lang w:eastAsia="zh-CN"/>
        </w:rPr>
        <w:t>干扰选项</w:t>
      </w:r>
      <w:r>
        <w:rPr>
          <w:sz w:val="21"/>
          <w:lang w:eastAsia="zh-CN"/>
        </w:rPr>
        <w:t>】</w:t>
      </w:r>
    </w:p>
    <w:p w14:paraId="0AC29084" w14:textId="5BEB2285" w:rsidR="004A70C5" w:rsidRDefault="00A26C95">
      <w:pPr>
        <w:pStyle w:val="a3"/>
        <w:spacing w:before="93" w:line="364" w:lineRule="auto"/>
        <w:ind w:right="734" w:firstLine="419"/>
        <w:rPr>
          <w:lang w:eastAsia="zh-CN"/>
        </w:rPr>
      </w:pPr>
      <w:r>
        <w:rPr>
          <w:lang w:eastAsia="zh-CN"/>
        </w:rPr>
        <w:t>选项</w:t>
      </w:r>
      <w:r>
        <w:rPr>
          <w:rFonts w:ascii="Times New Roman" w:eastAsia="Times New Roman" w:hAnsi="Times New Roman"/>
          <w:lang w:eastAsia="zh-CN"/>
        </w:rPr>
        <w:t>B</w:t>
      </w:r>
      <w:r>
        <w:rPr>
          <w:lang w:eastAsia="zh-CN"/>
        </w:rPr>
        <w:t>，人的属性分为自然属性与社会属性，人的本质特指人的社会属性，即“一切社会关系的总和”，故不选。</w:t>
      </w:r>
    </w:p>
    <w:p w14:paraId="652EC834" w14:textId="77777777" w:rsidR="004A70C5" w:rsidRDefault="004A70C5">
      <w:pPr>
        <w:pStyle w:val="a3"/>
        <w:spacing w:before="2"/>
        <w:ind w:left="0"/>
        <w:rPr>
          <w:sz w:val="28"/>
          <w:lang w:eastAsia="zh-CN"/>
        </w:rPr>
      </w:pPr>
    </w:p>
    <w:p w14:paraId="4EC37231" w14:textId="66982F1E" w:rsidR="004A70C5" w:rsidRDefault="00A26C95">
      <w:pPr>
        <w:pStyle w:val="a3"/>
        <w:spacing w:line="364" w:lineRule="auto"/>
        <w:ind w:right="737"/>
        <w:jc w:val="both"/>
        <w:rPr>
          <w:lang w:eastAsia="zh-CN"/>
        </w:rPr>
      </w:pPr>
      <w:r>
        <w:rPr>
          <w:rFonts w:ascii="Times New Roman" w:eastAsia="Times New Roman" w:hAnsi="Times New Roman"/>
          <w:lang w:eastAsia="zh-CN"/>
        </w:rPr>
        <w:t>18</w:t>
      </w:r>
      <w:r>
        <w:rPr>
          <w:lang w:eastAsia="zh-CN"/>
        </w:rPr>
        <w:t>．马克思在《关于费尔巴哈的提纲》中写道：“从前的一切唯物主义（包括费尔巴哈的唯物主义）的主要缺点是：对事物、现实、感性，只是从客体的或者直观的形式去理解，而不是把它们当作人的感性活动……去理解。”马克思主义哲学与旧唯物主义的区别在于</w:t>
      </w:r>
      <w:r>
        <w:rPr>
          <w:rFonts w:ascii="Times New Roman" w:eastAsia="Times New Roman" w:hAnsi="Times New Roman"/>
          <w:lang w:eastAsia="zh-CN"/>
        </w:rPr>
        <w:t>A</w:t>
      </w:r>
      <w:r>
        <w:rPr>
          <w:lang w:eastAsia="zh-CN"/>
        </w:rPr>
        <w:t>．从实践的角度去理解社会生活</w:t>
      </w:r>
    </w:p>
    <w:p w14:paraId="3B00B2F1" w14:textId="77777777" w:rsidR="004A70C5" w:rsidRDefault="00A26C95">
      <w:pPr>
        <w:pStyle w:val="a3"/>
        <w:spacing w:line="364" w:lineRule="auto"/>
        <w:ind w:right="5904"/>
        <w:rPr>
          <w:lang w:eastAsia="zh-CN"/>
        </w:rPr>
      </w:pPr>
      <w:r>
        <w:rPr>
          <w:rFonts w:ascii="Times New Roman" w:eastAsia="Times New Roman"/>
          <w:lang w:eastAsia="zh-CN"/>
        </w:rPr>
        <w:t>B</w:t>
      </w:r>
      <w:r>
        <w:rPr>
          <w:lang w:eastAsia="zh-CN"/>
        </w:rPr>
        <w:t>．认为物质第一性、意识第二性</w:t>
      </w:r>
      <w:r>
        <w:rPr>
          <w:rFonts w:ascii="Times New Roman" w:eastAsia="Times New Roman"/>
          <w:lang w:eastAsia="zh-CN"/>
        </w:rPr>
        <w:t>C</w:t>
      </w:r>
      <w:r>
        <w:rPr>
          <w:lang w:eastAsia="zh-CN"/>
        </w:rPr>
        <w:t>．把认识看成直观被动的反映</w:t>
      </w:r>
      <w:r>
        <w:rPr>
          <w:rFonts w:ascii="Times New Roman" w:eastAsia="Times New Roman"/>
          <w:lang w:eastAsia="zh-CN"/>
        </w:rPr>
        <w:t>D</w:t>
      </w:r>
      <w:r>
        <w:rPr>
          <w:lang w:eastAsia="zh-CN"/>
        </w:rPr>
        <w:t>．用辩证法来考察认识问题</w:t>
      </w:r>
    </w:p>
    <w:p w14:paraId="24DDAC08" w14:textId="77777777" w:rsidR="004A70C5" w:rsidRDefault="00A26C95">
      <w:pPr>
        <w:spacing w:line="316" w:lineRule="exact"/>
        <w:ind w:left="720"/>
        <w:rPr>
          <w:rFonts w:ascii="Times New Roman" w:eastAsia="Times New Roman"/>
          <w:sz w:val="21"/>
          <w:lang w:eastAsia="zh-CN"/>
        </w:rPr>
      </w:pPr>
      <w:r>
        <w:rPr>
          <w:sz w:val="21"/>
          <w:lang w:eastAsia="zh-CN"/>
        </w:rPr>
        <w:t>【</w:t>
      </w:r>
      <w:r>
        <w:rPr>
          <w:rFonts w:ascii="Microsoft JhengHei" w:eastAsia="Microsoft JhengHei" w:hint="eastAsia"/>
          <w:b/>
          <w:sz w:val="21"/>
          <w:lang w:eastAsia="zh-CN"/>
        </w:rPr>
        <w:t>答案</w:t>
      </w:r>
      <w:r>
        <w:rPr>
          <w:sz w:val="21"/>
          <w:lang w:eastAsia="zh-CN"/>
        </w:rPr>
        <w:t>】</w:t>
      </w:r>
      <w:r>
        <w:rPr>
          <w:rFonts w:ascii="Times New Roman" w:eastAsia="Times New Roman"/>
          <w:sz w:val="21"/>
          <w:lang w:eastAsia="zh-CN"/>
        </w:rPr>
        <w:t>AD</w:t>
      </w:r>
    </w:p>
    <w:p w14:paraId="671D78A2" w14:textId="77777777" w:rsidR="004A70C5" w:rsidRDefault="00A26C95">
      <w:pPr>
        <w:spacing w:before="21"/>
        <w:ind w:left="720"/>
        <w:rPr>
          <w:sz w:val="21"/>
          <w:lang w:eastAsia="zh-CN"/>
        </w:rPr>
      </w:pPr>
      <w:r>
        <w:rPr>
          <w:sz w:val="21"/>
          <w:lang w:eastAsia="zh-CN"/>
        </w:rPr>
        <w:t>【</w:t>
      </w:r>
      <w:r>
        <w:rPr>
          <w:rFonts w:ascii="Microsoft JhengHei" w:eastAsia="Microsoft JhengHei" w:hint="eastAsia"/>
          <w:b/>
          <w:sz w:val="21"/>
          <w:lang w:eastAsia="zh-CN"/>
        </w:rPr>
        <w:t>解题思路</w:t>
      </w:r>
      <w:r>
        <w:rPr>
          <w:sz w:val="21"/>
          <w:lang w:eastAsia="zh-CN"/>
        </w:rPr>
        <w:t>】</w:t>
      </w:r>
    </w:p>
    <w:p w14:paraId="70A9D4DC" w14:textId="41FE2C11" w:rsidR="004A70C5" w:rsidRDefault="00A26C95">
      <w:pPr>
        <w:pStyle w:val="a3"/>
        <w:spacing w:before="91" w:line="364" w:lineRule="auto"/>
        <w:ind w:right="625" w:firstLine="419"/>
        <w:rPr>
          <w:lang w:eastAsia="zh-CN"/>
        </w:rPr>
      </w:pPr>
      <w:r>
        <w:rPr>
          <w:spacing w:val="-6"/>
          <w:lang w:eastAsia="zh-CN"/>
        </w:rPr>
        <w:t>本题考查马克思主义哲学与旧唯物主义的差别。马克思主义哲学与其他一切哲学相比，最显著的特点在于实践性。马克思主义哲学从实践的角度去理解社会生活，认为社会生活</w:t>
      </w:r>
      <w:r>
        <w:rPr>
          <w:spacing w:val="-7"/>
          <w:lang w:eastAsia="zh-CN"/>
        </w:rPr>
        <w:t>本质上也是实践的。选项</w:t>
      </w:r>
      <w:r>
        <w:rPr>
          <w:rFonts w:ascii="Times New Roman" w:eastAsia="Times New Roman"/>
          <w:lang w:eastAsia="zh-CN"/>
        </w:rPr>
        <w:t>A</w:t>
      </w:r>
      <w:r>
        <w:rPr>
          <w:spacing w:val="-3"/>
          <w:lang w:eastAsia="zh-CN"/>
        </w:rPr>
        <w:t>正确。旧唯物主义哲学离开辩证法来考察认识问题，不了解认识的辩证性质，不能把认识看作不断发展的过程，而认为认识是一次性完成的，把复杂的认识过程简单化。而马克思主义哲学用辩证法来考察认识问题，认为认识是一个不断发展</w:t>
      </w:r>
      <w:r>
        <w:rPr>
          <w:lang w:eastAsia="zh-CN"/>
        </w:rPr>
        <w:t>的过程，是循环往复的过程。选项</w:t>
      </w:r>
      <w:r>
        <w:rPr>
          <w:rFonts w:ascii="Times New Roman" w:eastAsia="Times New Roman"/>
          <w:lang w:eastAsia="zh-CN"/>
        </w:rPr>
        <w:t>D</w:t>
      </w:r>
      <w:r>
        <w:rPr>
          <w:spacing w:val="3"/>
          <w:lang w:eastAsia="zh-CN"/>
        </w:rPr>
        <w:t>正确。因此，选项</w:t>
      </w:r>
      <w:r>
        <w:rPr>
          <w:rFonts w:ascii="Times New Roman" w:eastAsia="Times New Roman"/>
          <w:lang w:eastAsia="zh-CN"/>
        </w:rPr>
        <w:t>A</w:t>
      </w:r>
      <w:r>
        <w:rPr>
          <w:spacing w:val="-3"/>
          <w:lang w:eastAsia="zh-CN"/>
        </w:rPr>
        <w:t>、</w:t>
      </w:r>
      <w:r>
        <w:rPr>
          <w:rFonts w:ascii="Times New Roman" w:eastAsia="Times New Roman"/>
          <w:lang w:eastAsia="zh-CN"/>
        </w:rPr>
        <w:t>D</w:t>
      </w:r>
      <w:r>
        <w:rPr>
          <w:spacing w:val="-2"/>
          <w:lang w:eastAsia="zh-CN"/>
        </w:rPr>
        <w:t>正确。</w:t>
      </w:r>
    </w:p>
    <w:p w14:paraId="3E57FF59" w14:textId="77777777" w:rsidR="004A70C5" w:rsidRDefault="00A26C95">
      <w:pPr>
        <w:spacing w:line="313" w:lineRule="exact"/>
        <w:ind w:left="720"/>
        <w:rPr>
          <w:sz w:val="21"/>
          <w:lang w:eastAsia="zh-CN"/>
        </w:rPr>
      </w:pPr>
      <w:r>
        <w:rPr>
          <w:sz w:val="21"/>
          <w:lang w:eastAsia="zh-CN"/>
        </w:rPr>
        <w:t>【</w:t>
      </w:r>
      <w:r>
        <w:rPr>
          <w:rFonts w:ascii="Microsoft JhengHei" w:eastAsia="Microsoft JhengHei" w:hint="eastAsia"/>
          <w:b/>
          <w:sz w:val="21"/>
          <w:lang w:eastAsia="zh-CN"/>
        </w:rPr>
        <w:t>干扰选项</w:t>
      </w:r>
      <w:r>
        <w:rPr>
          <w:sz w:val="21"/>
          <w:lang w:eastAsia="zh-CN"/>
        </w:rPr>
        <w:t>】</w:t>
      </w:r>
    </w:p>
    <w:p w14:paraId="50EBC3E3" w14:textId="4EED6FA7" w:rsidR="004A70C5" w:rsidRDefault="00A26C95">
      <w:pPr>
        <w:pStyle w:val="a3"/>
        <w:spacing w:before="92" w:line="367" w:lineRule="auto"/>
        <w:ind w:right="734" w:firstLine="419"/>
        <w:jc w:val="both"/>
        <w:rPr>
          <w:lang w:eastAsia="zh-CN"/>
        </w:rPr>
      </w:pPr>
      <w:r>
        <w:rPr>
          <w:lang w:eastAsia="zh-CN"/>
        </w:rPr>
        <w:t>选项</w:t>
      </w:r>
      <w:r>
        <w:rPr>
          <w:rFonts w:ascii="Times New Roman" w:eastAsia="Times New Roman"/>
          <w:lang w:eastAsia="zh-CN"/>
        </w:rPr>
        <w:t>B</w:t>
      </w:r>
      <w:r>
        <w:rPr>
          <w:lang w:eastAsia="zh-CN"/>
        </w:rPr>
        <w:t>，属于马克思主义哲学与旧唯物主义哲学的共同点。所有的唯物主义哲学都认为物质第一性、意识第二性，即物质决定意识。故不选。</w:t>
      </w:r>
    </w:p>
    <w:p w14:paraId="7FC6AB09" w14:textId="05E12D97" w:rsidR="004A70C5" w:rsidRDefault="00A26C95">
      <w:pPr>
        <w:pStyle w:val="a3"/>
        <w:spacing w:line="364" w:lineRule="auto"/>
        <w:ind w:right="734" w:firstLine="419"/>
        <w:jc w:val="both"/>
        <w:rPr>
          <w:lang w:eastAsia="zh-CN"/>
        </w:rPr>
      </w:pPr>
      <w:r>
        <w:rPr>
          <w:spacing w:val="12"/>
          <w:lang w:eastAsia="zh-CN"/>
        </w:rPr>
        <w:t>选项</w:t>
      </w:r>
      <w:r>
        <w:rPr>
          <w:rFonts w:ascii="Times New Roman" w:eastAsia="Times New Roman"/>
          <w:lang w:eastAsia="zh-CN"/>
        </w:rPr>
        <w:t>C</w:t>
      </w:r>
      <w:r>
        <w:rPr>
          <w:spacing w:val="-3"/>
          <w:lang w:eastAsia="zh-CN"/>
        </w:rPr>
        <w:t>，马克思主义哲学认为认识是认识主体在实践基础上对客体的能动的、创造性</w:t>
      </w:r>
      <w:r>
        <w:rPr>
          <w:spacing w:val="-4"/>
          <w:lang w:eastAsia="zh-CN"/>
        </w:rPr>
        <w:t>的反映。而旧唯物主义哲学把人的认识看成直观、被动的反映，忽视了人的能动性作用。</w:t>
      </w:r>
      <w:r>
        <w:rPr>
          <w:spacing w:val="-1"/>
          <w:lang w:eastAsia="zh-CN"/>
        </w:rPr>
        <w:t>故不选。</w:t>
      </w:r>
    </w:p>
    <w:p w14:paraId="3A405D07" w14:textId="77777777" w:rsidR="00124F83" w:rsidRDefault="00124F83">
      <w:pPr>
        <w:pStyle w:val="2"/>
        <w:tabs>
          <w:tab w:val="left" w:pos="1303"/>
        </w:tabs>
        <w:spacing w:before="253"/>
        <w:ind w:left="4"/>
        <w:rPr>
          <w:spacing w:val="-4"/>
          <w:lang w:eastAsia="zh-CN"/>
        </w:rPr>
      </w:pPr>
      <w:bookmarkStart w:id="70" w:name="PART04_认识论"/>
      <w:bookmarkEnd w:id="70"/>
      <w:r>
        <w:rPr>
          <w:spacing w:val="-4"/>
          <w:lang w:eastAsia="zh-CN"/>
        </w:rPr>
        <w:br w:type="page"/>
      </w:r>
    </w:p>
    <w:p w14:paraId="6629AA37" w14:textId="26F04A95" w:rsidR="004A70C5" w:rsidRDefault="00A26C95">
      <w:pPr>
        <w:pStyle w:val="2"/>
        <w:tabs>
          <w:tab w:val="left" w:pos="1303"/>
        </w:tabs>
        <w:spacing w:before="253"/>
        <w:ind w:left="4"/>
        <w:rPr>
          <w:rFonts w:ascii="Microsoft JhengHei" w:eastAsia="Microsoft JhengHei"/>
          <w:lang w:eastAsia="zh-CN"/>
        </w:rPr>
      </w:pPr>
      <w:r>
        <w:rPr>
          <w:spacing w:val="-4"/>
          <w:lang w:eastAsia="zh-CN"/>
        </w:rPr>
        <w:lastRenderedPageBreak/>
        <w:t>PART0</w:t>
      </w:r>
      <w:r w:rsidR="00AC33C4">
        <w:rPr>
          <w:spacing w:val="-4"/>
          <w:lang w:eastAsia="zh-CN"/>
        </w:rPr>
        <w:t>4</w:t>
      </w:r>
      <w:r>
        <w:rPr>
          <w:rFonts w:ascii="Microsoft JhengHei" w:eastAsia="Microsoft JhengHei" w:hint="eastAsia"/>
          <w:lang w:eastAsia="zh-CN"/>
        </w:rPr>
        <w:t>认识论</w:t>
      </w:r>
    </w:p>
    <w:p w14:paraId="6773DDB7" w14:textId="77777777" w:rsidR="004A70C5" w:rsidRDefault="00A26C95">
      <w:pPr>
        <w:pStyle w:val="3"/>
        <w:spacing w:before="42"/>
        <w:ind w:left="723"/>
        <w:rPr>
          <w:lang w:eastAsia="zh-CN"/>
        </w:rPr>
      </w:pPr>
      <w:r>
        <w:rPr>
          <w:lang w:eastAsia="zh-CN"/>
        </w:rPr>
        <w:t>一、单项选择题</w:t>
      </w:r>
    </w:p>
    <w:p w14:paraId="630D983C" w14:textId="77777777" w:rsidR="004A70C5" w:rsidRDefault="00A26C95">
      <w:pPr>
        <w:pStyle w:val="a4"/>
        <w:numPr>
          <w:ilvl w:val="0"/>
          <w:numId w:val="42"/>
        </w:numPr>
        <w:tabs>
          <w:tab w:val="left" w:pos="1039"/>
        </w:tabs>
        <w:spacing w:before="98" w:line="364" w:lineRule="auto"/>
        <w:ind w:right="751" w:firstLine="0"/>
        <w:rPr>
          <w:sz w:val="21"/>
          <w:lang w:eastAsia="zh-CN"/>
        </w:rPr>
      </w:pPr>
      <w:r>
        <w:rPr>
          <w:spacing w:val="-3"/>
          <w:sz w:val="21"/>
          <w:lang w:eastAsia="zh-CN"/>
        </w:rPr>
        <w:t>唯物论认为世界是物质的，物质世界是可以认识的，随着科学的发展人类将会逐步认</w:t>
      </w:r>
      <w:r>
        <w:rPr>
          <w:spacing w:val="-4"/>
          <w:sz w:val="21"/>
          <w:lang w:eastAsia="zh-CN"/>
        </w:rPr>
        <w:t>识和掌握全部物质世界。唯心论认为世界是主观精神或客观精神的，精神主宰一切。唯物</w:t>
      </w:r>
      <w:r>
        <w:rPr>
          <w:sz w:val="21"/>
          <w:lang w:eastAsia="zh-CN"/>
        </w:rPr>
        <w:t>主义认识论和唯心主义认识论的</w:t>
      </w:r>
      <w:commentRangeStart w:id="71"/>
      <w:r>
        <w:rPr>
          <w:sz w:val="21"/>
          <w:lang w:eastAsia="zh-CN"/>
        </w:rPr>
        <w:t>根本区别</w:t>
      </w:r>
      <w:commentRangeEnd w:id="71"/>
      <w:r w:rsidR="00802C7D">
        <w:rPr>
          <w:rStyle w:val="aa"/>
        </w:rPr>
        <w:commentReference w:id="71"/>
      </w:r>
      <w:r>
        <w:rPr>
          <w:sz w:val="21"/>
          <w:lang w:eastAsia="zh-CN"/>
        </w:rPr>
        <w:t>是</w:t>
      </w:r>
    </w:p>
    <w:p w14:paraId="495D6919" w14:textId="77777777" w:rsidR="00802C7D" w:rsidRDefault="00A26C95">
      <w:pPr>
        <w:pStyle w:val="a4"/>
        <w:numPr>
          <w:ilvl w:val="1"/>
          <w:numId w:val="42"/>
        </w:numPr>
        <w:tabs>
          <w:tab w:val="left" w:pos="1086"/>
        </w:tabs>
        <w:spacing w:line="364" w:lineRule="auto"/>
        <w:ind w:right="5046" w:firstLine="0"/>
        <w:rPr>
          <w:sz w:val="21"/>
          <w:lang w:eastAsia="zh-CN"/>
        </w:rPr>
      </w:pPr>
      <w:r>
        <w:rPr>
          <w:sz w:val="21"/>
          <w:lang w:eastAsia="zh-CN"/>
        </w:rPr>
        <w:t>前者是可知论，后者是不可知论</w:t>
      </w:r>
    </w:p>
    <w:p w14:paraId="1B961F13" w14:textId="5E8633AE" w:rsidR="004A70C5" w:rsidRDefault="00A26C95" w:rsidP="002632C2">
      <w:pPr>
        <w:pStyle w:val="a4"/>
        <w:tabs>
          <w:tab w:val="left" w:pos="1086"/>
        </w:tabs>
        <w:spacing w:line="364" w:lineRule="auto"/>
        <w:ind w:right="5046"/>
        <w:rPr>
          <w:sz w:val="21"/>
          <w:lang w:eastAsia="zh-CN"/>
        </w:rPr>
      </w:pPr>
      <w:r>
        <w:rPr>
          <w:spacing w:val="-1"/>
          <w:sz w:val="21"/>
          <w:lang w:eastAsia="zh-CN"/>
        </w:rPr>
        <w:t>前者是直观反映论，后者是能动反映论</w:t>
      </w:r>
    </w:p>
    <w:p w14:paraId="6932D73E" w14:textId="77777777" w:rsidR="004A70C5" w:rsidRDefault="00A26C95">
      <w:pPr>
        <w:pStyle w:val="a3"/>
        <w:spacing w:line="364" w:lineRule="auto"/>
        <w:ind w:right="1244"/>
        <w:rPr>
          <w:lang w:eastAsia="zh-CN"/>
        </w:rPr>
      </w:pPr>
      <w:r>
        <w:rPr>
          <w:rFonts w:ascii="Times New Roman" w:eastAsia="Times New Roman"/>
          <w:lang w:eastAsia="zh-CN"/>
        </w:rPr>
        <w:t>C</w:t>
      </w:r>
      <w:r>
        <w:rPr>
          <w:lang w:eastAsia="zh-CN"/>
        </w:rPr>
        <w:t>．前者坚持从物到感觉和思想的认识路线，</w:t>
      </w:r>
      <w:proofErr w:type="gramStart"/>
      <w:r>
        <w:rPr>
          <w:lang w:eastAsia="zh-CN"/>
        </w:rPr>
        <w:t>后者坚持</w:t>
      </w:r>
      <w:proofErr w:type="gramEnd"/>
      <w:r>
        <w:rPr>
          <w:lang w:eastAsia="zh-CN"/>
        </w:rPr>
        <w:t>从思想和感觉到物的认识路线</w:t>
      </w:r>
      <w:r>
        <w:rPr>
          <w:rFonts w:ascii="Times New Roman" w:eastAsia="Times New Roman"/>
          <w:lang w:eastAsia="zh-CN"/>
        </w:rPr>
        <w:t>D</w:t>
      </w:r>
      <w:r>
        <w:rPr>
          <w:lang w:eastAsia="zh-CN"/>
        </w:rPr>
        <w:t>．前者承认认识来源于实践，后者不承认认识来源于实践</w:t>
      </w:r>
    </w:p>
    <w:p w14:paraId="5E786054" w14:textId="77777777" w:rsidR="004A70C5" w:rsidRDefault="004A70C5">
      <w:pPr>
        <w:pStyle w:val="a3"/>
        <w:spacing w:before="7"/>
        <w:ind w:left="0"/>
        <w:rPr>
          <w:sz w:val="27"/>
          <w:lang w:eastAsia="zh-CN"/>
        </w:rPr>
      </w:pPr>
    </w:p>
    <w:p w14:paraId="4B146B8E" w14:textId="77777777" w:rsidR="004A70C5" w:rsidRDefault="00A26C95">
      <w:pPr>
        <w:pStyle w:val="a4"/>
        <w:numPr>
          <w:ilvl w:val="0"/>
          <w:numId w:val="42"/>
        </w:numPr>
        <w:tabs>
          <w:tab w:val="left" w:pos="1039"/>
        </w:tabs>
        <w:spacing w:before="1" w:line="364" w:lineRule="auto"/>
        <w:ind w:right="1186" w:firstLine="0"/>
        <w:rPr>
          <w:sz w:val="21"/>
        </w:rPr>
      </w:pPr>
      <w:r>
        <w:rPr>
          <w:sz w:val="21"/>
          <w:lang w:eastAsia="zh-CN"/>
        </w:rPr>
        <w:t>哲学家康德认为，人类最高层次的知识是天才头脑中创造的，而</w:t>
      </w:r>
      <w:r>
        <w:rPr>
          <w:rFonts w:ascii="Times New Roman" w:eastAsia="Times New Roman" w:hAnsi="Times New Roman"/>
          <w:sz w:val="21"/>
          <w:lang w:eastAsia="zh-CN"/>
        </w:rPr>
        <w:t>“</w:t>
      </w:r>
      <w:r>
        <w:rPr>
          <w:spacing w:val="-3"/>
          <w:sz w:val="21"/>
          <w:lang w:eastAsia="zh-CN"/>
        </w:rPr>
        <w:t>天才有天赋的才</w:t>
      </w:r>
      <w:r>
        <w:rPr>
          <w:sz w:val="21"/>
          <w:lang w:eastAsia="zh-CN"/>
        </w:rPr>
        <w:t>能</w:t>
      </w:r>
      <w:r>
        <w:rPr>
          <w:rFonts w:ascii="Times New Roman" w:eastAsia="Times New Roman" w:hAnsi="Times New Roman"/>
          <w:sz w:val="21"/>
          <w:lang w:eastAsia="zh-CN"/>
        </w:rPr>
        <w:t>”</w:t>
      </w:r>
      <w:r>
        <w:rPr>
          <w:sz w:val="21"/>
          <w:lang w:eastAsia="zh-CN"/>
        </w:rPr>
        <w:t>，具有</w:t>
      </w:r>
      <w:r>
        <w:rPr>
          <w:rFonts w:ascii="Times New Roman" w:eastAsia="Times New Roman" w:hAnsi="Times New Roman"/>
          <w:sz w:val="21"/>
          <w:lang w:eastAsia="zh-CN"/>
        </w:rPr>
        <w:t>“</w:t>
      </w:r>
      <w:r>
        <w:rPr>
          <w:sz w:val="21"/>
          <w:lang w:eastAsia="zh-CN"/>
        </w:rPr>
        <w:t>天生的心灵禀赋</w:t>
      </w:r>
      <w:r>
        <w:rPr>
          <w:rFonts w:ascii="Times New Roman" w:eastAsia="Times New Roman" w:hAnsi="Times New Roman"/>
          <w:sz w:val="21"/>
          <w:lang w:eastAsia="zh-CN"/>
        </w:rPr>
        <w:t>”</w:t>
      </w:r>
      <w:r>
        <w:rPr>
          <w:sz w:val="21"/>
          <w:lang w:eastAsia="zh-CN"/>
        </w:rPr>
        <w:t>。</w:t>
      </w:r>
      <w:proofErr w:type="spellStart"/>
      <w:r>
        <w:rPr>
          <w:sz w:val="21"/>
        </w:rPr>
        <w:t>这种观点</w:t>
      </w:r>
      <w:commentRangeStart w:id="72"/>
      <w:r>
        <w:rPr>
          <w:sz w:val="21"/>
        </w:rPr>
        <w:t>属于</w:t>
      </w:r>
      <w:commentRangeEnd w:id="72"/>
      <w:proofErr w:type="spellEnd"/>
      <w:r w:rsidR="001942B4">
        <w:rPr>
          <w:rStyle w:val="aa"/>
        </w:rPr>
        <w:commentReference w:id="72"/>
      </w:r>
    </w:p>
    <w:p w14:paraId="51502B6E" w14:textId="3D782825" w:rsidR="001942B4" w:rsidRDefault="00A26C95">
      <w:pPr>
        <w:pStyle w:val="a4"/>
        <w:numPr>
          <w:ilvl w:val="1"/>
          <w:numId w:val="42"/>
        </w:numPr>
        <w:tabs>
          <w:tab w:val="left" w:pos="1086"/>
        </w:tabs>
        <w:spacing w:line="364" w:lineRule="auto"/>
        <w:ind w:right="7158" w:firstLine="0"/>
        <w:rPr>
          <w:sz w:val="21"/>
          <w:lang w:eastAsia="zh-CN"/>
        </w:rPr>
      </w:pPr>
      <w:r>
        <w:rPr>
          <w:sz w:val="21"/>
          <w:lang w:eastAsia="zh-CN"/>
        </w:rPr>
        <w:t>唯意志论</w:t>
      </w:r>
    </w:p>
    <w:p w14:paraId="696EF5C8" w14:textId="7CEB9197" w:rsidR="004A70C5" w:rsidRDefault="00A26C95" w:rsidP="002632C2">
      <w:pPr>
        <w:pStyle w:val="a4"/>
        <w:tabs>
          <w:tab w:val="left" w:pos="1086"/>
        </w:tabs>
        <w:spacing w:line="364" w:lineRule="auto"/>
        <w:ind w:right="7158"/>
        <w:rPr>
          <w:sz w:val="21"/>
          <w:lang w:eastAsia="zh-CN"/>
        </w:rPr>
      </w:pPr>
      <w:r>
        <w:rPr>
          <w:sz w:val="21"/>
          <w:lang w:eastAsia="zh-CN"/>
        </w:rPr>
        <w:t>朴素唯物主义</w:t>
      </w:r>
      <w:r>
        <w:rPr>
          <w:rFonts w:ascii="Times New Roman" w:eastAsia="Times New Roman"/>
          <w:sz w:val="21"/>
          <w:lang w:eastAsia="zh-CN"/>
        </w:rPr>
        <w:t>C</w:t>
      </w:r>
      <w:r>
        <w:rPr>
          <w:spacing w:val="-3"/>
          <w:sz w:val="21"/>
          <w:lang w:eastAsia="zh-CN"/>
        </w:rPr>
        <w:t>．唯心主义先验论</w:t>
      </w:r>
      <w:r>
        <w:rPr>
          <w:rFonts w:ascii="Times New Roman" w:eastAsia="Times New Roman"/>
          <w:sz w:val="21"/>
          <w:lang w:eastAsia="zh-CN"/>
        </w:rPr>
        <w:t>D</w:t>
      </w:r>
      <w:r>
        <w:rPr>
          <w:sz w:val="21"/>
          <w:lang w:eastAsia="zh-CN"/>
        </w:rPr>
        <w:t>．宿命论</w:t>
      </w:r>
    </w:p>
    <w:p w14:paraId="60D7F9A2" w14:textId="77777777" w:rsidR="004A70C5" w:rsidRDefault="004A70C5">
      <w:pPr>
        <w:pStyle w:val="a3"/>
        <w:ind w:left="0"/>
        <w:rPr>
          <w:sz w:val="28"/>
          <w:lang w:eastAsia="zh-CN"/>
        </w:rPr>
      </w:pPr>
    </w:p>
    <w:p w14:paraId="58909EFB" w14:textId="77777777" w:rsidR="004A70C5" w:rsidRDefault="00A26C95">
      <w:pPr>
        <w:pStyle w:val="a4"/>
        <w:numPr>
          <w:ilvl w:val="0"/>
          <w:numId w:val="42"/>
        </w:numPr>
        <w:tabs>
          <w:tab w:val="left" w:pos="1039"/>
        </w:tabs>
        <w:ind w:left="1038" w:hanging="319"/>
        <w:rPr>
          <w:sz w:val="21"/>
          <w:lang w:eastAsia="zh-CN"/>
        </w:rPr>
      </w:pPr>
      <w:r>
        <w:rPr>
          <w:rFonts w:ascii="Times New Roman" w:eastAsia="Times New Roman" w:hAnsi="Times New Roman"/>
          <w:sz w:val="21"/>
          <w:lang w:eastAsia="zh-CN"/>
        </w:rPr>
        <w:t>“</w:t>
      </w:r>
      <w:r>
        <w:rPr>
          <w:spacing w:val="-9"/>
          <w:sz w:val="21"/>
          <w:lang w:eastAsia="zh-CN"/>
        </w:rPr>
        <w:t>物质的抽象，自然规律的抽象，价值的抽象以及其他等等，一句话，那一切科学的</w:t>
      </w:r>
    </w:p>
    <w:p w14:paraId="3F2FE8F0" w14:textId="77777777" w:rsidR="004A70C5" w:rsidRDefault="00A26C95">
      <w:pPr>
        <w:pStyle w:val="a3"/>
        <w:spacing w:before="140" w:line="364" w:lineRule="auto"/>
        <w:ind w:right="869"/>
      </w:pPr>
      <w:r>
        <w:rPr>
          <w:lang w:eastAsia="zh-CN"/>
        </w:rPr>
        <w:t>（正确的、郑重的、非瞎说的）抽象，都更深刻、更正确、更完全地反映着自然。</w:t>
      </w:r>
      <w:proofErr w:type="gramStart"/>
      <w:r>
        <w:rPr>
          <w:rFonts w:ascii="Times New Roman" w:eastAsia="Times New Roman" w:hAnsi="Times New Roman"/>
        </w:rPr>
        <w:t>”</w:t>
      </w:r>
      <w:proofErr w:type="spellStart"/>
      <w:r>
        <w:t>这一论断</w:t>
      </w:r>
      <w:commentRangeStart w:id="73"/>
      <w:r>
        <w:t>说明</w:t>
      </w:r>
      <w:commentRangeEnd w:id="73"/>
      <w:proofErr w:type="spellEnd"/>
      <w:proofErr w:type="gramEnd"/>
      <w:r w:rsidR="001942B4">
        <w:rPr>
          <w:rStyle w:val="aa"/>
        </w:rPr>
        <w:commentReference w:id="73"/>
      </w:r>
    </w:p>
    <w:p w14:paraId="2890EE9F" w14:textId="77777777" w:rsidR="002632C2" w:rsidRDefault="00A26C95" w:rsidP="002632C2">
      <w:pPr>
        <w:pStyle w:val="a4"/>
        <w:numPr>
          <w:ilvl w:val="1"/>
          <w:numId w:val="42"/>
        </w:numPr>
        <w:tabs>
          <w:tab w:val="left" w:pos="1086"/>
        </w:tabs>
        <w:spacing w:line="364" w:lineRule="auto"/>
        <w:ind w:right="5034" w:firstLine="0"/>
        <w:rPr>
          <w:sz w:val="21"/>
          <w:lang w:eastAsia="zh-CN"/>
        </w:rPr>
      </w:pPr>
      <w:r>
        <w:rPr>
          <w:spacing w:val="-1"/>
          <w:sz w:val="21"/>
          <w:lang w:eastAsia="zh-CN"/>
        </w:rPr>
        <w:t>感性认识和理性认识既有区别又有联系</w:t>
      </w:r>
      <w:r>
        <w:rPr>
          <w:rFonts w:ascii="Times New Roman" w:eastAsia="Times New Roman"/>
          <w:sz w:val="21"/>
          <w:lang w:eastAsia="zh-CN"/>
        </w:rPr>
        <w:t>B</w:t>
      </w:r>
      <w:r>
        <w:rPr>
          <w:sz w:val="21"/>
          <w:lang w:eastAsia="zh-CN"/>
        </w:rPr>
        <w:t>．理性认识是对事物本质和规律的认识</w:t>
      </w:r>
      <w:r>
        <w:rPr>
          <w:rFonts w:ascii="Times New Roman" w:eastAsia="Times New Roman"/>
          <w:sz w:val="21"/>
          <w:lang w:eastAsia="zh-CN"/>
        </w:rPr>
        <w:t>C</w:t>
      </w:r>
      <w:r>
        <w:rPr>
          <w:sz w:val="21"/>
          <w:lang w:eastAsia="zh-CN"/>
        </w:rPr>
        <w:t>．抽象的东西是深刻的、正确的</w:t>
      </w:r>
    </w:p>
    <w:p w14:paraId="2C080C4A" w14:textId="6CCA50F6" w:rsidR="004A70C5" w:rsidRPr="002632C2" w:rsidRDefault="00A26C95" w:rsidP="002632C2">
      <w:pPr>
        <w:pStyle w:val="a4"/>
        <w:tabs>
          <w:tab w:val="left" w:pos="1086"/>
        </w:tabs>
        <w:spacing w:line="364" w:lineRule="auto"/>
        <w:ind w:right="5034"/>
        <w:rPr>
          <w:sz w:val="21"/>
          <w:lang w:eastAsia="zh-CN"/>
        </w:rPr>
      </w:pPr>
      <w:r w:rsidRPr="002632C2">
        <w:rPr>
          <w:rFonts w:ascii="Times New Roman" w:eastAsia="Times New Roman"/>
          <w:sz w:val="21"/>
          <w:lang w:eastAsia="zh-CN"/>
        </w:rPr>
        <w:t>D</w:t>
      </w:r>
      <w:r w:rsidRPr="002632C2">
        <w:rPr>
          <w:sz w:val="21"/>
          <w:lang w:eastAsia="zh-CN"/>
        </w:rPr>
        <w:t>．感性认识有待于上升到理性认识</w:t>
      </w:r>
    </w:p>
    <w:p w14:paraId="4BCC4933" w14:textId="77777777" w:rsidR="004A70C5" w:rsidRDefault="004A70C5">
      <w:pPr>
        <w:pStyle w:val="a3"/>
        <w:spacing w:before="2"/>
        <w:ind w:left="0"/>
        <w:rPr>
          <w:sz w:val="27"/>
          <w:lang w:eastAsia="zh-CN"/>
        </w:rPr>
      </w:pPr>
    </w:p>
    <w:p w14:paraId="77210CF4" w14:textId="70A5F339" w:rsidR="004A70C5" w:rsidRDefault="00A26C95">
      <w:pPr>
        <w:pStyle w:val="a4"/>
        <w:numPr>
          <w:ilvl w:val="0"/>
          <w:numId w:val="42"/>
        </w:numPr>
        <w:tabs>
          <w:tab w:val="left" w:pos="1039"/>
        </w:tabs>
        <w:spacing w:line="364" w:lineRule="auto"/>
        <w:ind w:right="1117" w:firstLine="0"/>
        <w:rPr>
          <w:sz w:val="21"/>
        </w:rPr>
      </w:pPr>
      <w:r>
        <w:rPr>
          <w:spacing w:val="-4"/>
          <w:sz w:val="21"/>
          <w:lang w:eastAsia="zh-CN"/>
        </w:rPr>
        <w:t>经验丰富的医生，能识别</w:t>
      </w:r>
      <w:r>
        <w:rPr>
          <w:rFonts w:ascii="Times New Roman" w:eastAsia="Times New Roman"/>
          <w:sz w:val="21"/>
          <w:lang w:eastAsia="zh-CN"/>
        </w:rPr>
        <w:t>CT</w:t>
      </w:r>
      <w:r>
        <w:rPr>
          <w:spacing w:val="-1"/>
          <w:sz w:val="21"/>
          <w:lang w:eastAsia="zh-CN"/>
        </w:rPr>
        <w:t>图片上的信息；一个毫无医学知识的人，什么也看不</w:t>
      </w:r>
      <w:r>
        <w:rPr>
          <w:sz w:val="21"/>
          <w:lang w:eastAsia="zh-CN"/>
        </w:rPr>
        <w:t>懂。</w:t>
      </w:r>
      <w:commentRangeStart w:id="74"/>
      <w:proofErr w:type="spellStart"/>
      <w:r>
        <w:rPr>
          <w:sz w:val="21"/>
        </w:rPr>
        <w:t>这说明</w:t>
      </w:r>
      <w:commentRangeEnd w:id="74"/>
      <w:proofErr w:type="spellEnd"/>
      <w:r w:rsidR="002D6A03">
        <w:rPr>
          <w:rStyle w:val="aa"/>
        </w:rPr>
        <w:commentReference w:id="74"/>
      </w:r>
    </w:p>
    <w:p w14:paraId="49FAEE44" w14:textId="77777777" w:rsidR="004A70C5" w:rsidRPr="00891CBF" w:rsidRDefault="00A26C95">
      <w:pPr>
        <w:pStyle w:val="a4"/>
        <w:numPr>
          <w:ilvl w:val="1"/>
          <w:numId w:val="42"/>
        </w:numPr>
        <w:tabs>
          <w:tab w:val="left" w:pos="1086"/>
        </w:tabs>
        <w:spacing w:line="267" w:lineRule="exact"/>
        <w:ind w:left="1085" w:hanging="366"/>
        <w:rPr>
          <w:spacing w:val="-3"/>
          <w:sz w:val="21"/>
          <w:lang w:eastAsia="zh-CN"/>
        </w:rPr>
      </w:pPr>
      <w:r w:rsidRPr="00891CBF">
        <w:rPr>
          <w:spacing w:val="-3"/>
          <w:sz w:val="21"/>
          <w:lang w:eastAsia="zh-CN"/>
        </w:rPr>
        <w:t>理性认识是感性认识的基础</w:t>
      </w:r>
    </w:p>
    <w:p w14:paraId="491B9622" w14:textId="2970C686" w:rsidR="004A70C5" w:rsidRDefault="00A26C95">
      <w:pPr>
        <w:pStyle w:val="a4"/>
        <w:numPr>
          <w:ilvl w:val="1"/>
          <w:numId w:val="42"/>
        </w:numPr>
        <w:tabs>
          <w:tab w:val="left" w:pos="1075"/>
        </w:tabs>
        <w:spacing w:before="58" w:line="364" w:lineRule="auto"/>
        <w:ind w:right="6314" w:firstLine="0"/>
        <w:rPr>
          <w:sz w:val="21"/>
          <w:lang w:eastAsia="zh-CN"/>
        </w:rPr>
      </w:pPr>
      <w:r>
        <w:rPr>
          <w:spacing w:val="-3"/>
          <w:sz w:val="21"/>
          <w:lang w:eastAsia="zh-CN"/>
        </w:rPr>
        <w:t>人的认识具有能动性</w:t>
      </w:r>
      <w:r>
        <w:rPr>
          <w:rFonts w:ascii="Times New Roman" w:eastAsia="Times New Roman"/>
          <w:spacing w:val="-3"/>
          <w:sz w:val="21"/>
          <w:lang w:eastAsia="zh-CN"/>
        </w:rPr>
        <w:t>C</w:t>
      </w:r>
      <w:r>
        <w:rPr>
          <w:spacing w:val="-3"/>
          <w:sz w:val="21"/>
          <w:lang w:eastAsia="zh-CN"/>
        </w:rPr>
        <w:t>．理性认识能建构认识对象</w:t>
      </w:r>
      <w:r>
        <w:rPr>
          <w:rFonts w:ascii="Times New Roman" w:eastAsia="Times New Roman"/>
          <w:spacing w:val="-3"/>
          <w:sz w:val="21"/>
          <w:lang w:eastAsia="zh-CN"/>
        </w:rPr>
        <w:t>D</w:t>
      </w:r>
      <w:r>
        <w:rPr>
          <w:spacing w:val="-4"/>
          <w:sz w:val="21"/>
          <w:lang w:eastAsia="zh-CN"/>
        </w:rPr>
        <w:t>．已有认识会影响感性认识</w:t>
      </w:r>
    </w:p>
    <w:p w14:paraId="425B6374" w14:textId="77777777" w:rsidR="004A70C5" w:rsidRDefault="004A70C5">
      <w:pPr>
        <w:pStyle w:val="a3"/>
        <w:spacing w:before="3"/>
        <w:ind w:left="0"/>
        <w:rPr>
          <w:sz w:val="28"/>
          <w:lang w:eastAsia="zh-CN"/>
        </w:rPr>
      </w:pPr>
    </w:p>
    <w:p w14:paraId="47032F75" w14:textId="5A6D624E" w:rsidR="004A70C5" w:rsidRDefault="00A26C95">
      <w:pPr>
        <w:pStyle w:val="a3"/>
        <w:spacing w:line="364" w:lineRule="auto"/>
        <w:ind w:right="628"/>
        <w:rPr>
          <w:lang w:eastAsia="zh-CN"/>
        </w:rPr>
      </w:pPr>
      <w:r>
        <w:rPr>
          <w:rFonts w:ascii="Times New Roman" w:eastAsia="Times New Roman" w:hAnsi="Times New Roman"/>
          <w:spacing w:val="-6"/>
          <w:lang w:eastAsia="zh-CN"/>
        </w:rPr>
        <w:t>7</w:t>
      </w:r>
      <w:r>
        <w:rPr>
          <w:spacing w:val="-6"/>
          <w:lang w:eastAsia="zh-CN"/>
        </w:rPr>
        <w:t>．</w:t>
      </w:r>
      <w:r>
        <w:rPr>
          <w:rFonts w:ascii="Times New Roman" w:eastAsia="Times New Roman" w:hAnsi="Times New Roman"/>
          <w:spacing w:val="-6"/>
          <w:lang w:eastAsia="zh-CN"/>
        </w:rPr>
        <w:t>1864</w:t>
      </w:r>
      <w:r>
        <w:rPr>
          <w:spacing w:val="-9"/>
          <w:lang w:eastAsia="zh-CN"/>
        </w:rPr>
        <w:t>年冬天的一个傍晚，在比利时根特大学的工作室里，</w:t>
      </w:r>
      <w:proofErr w:type="gramStart"/>
      <w:r>
        <w:rPr>
          <w:spacing w:val="-9"/>
          <w:lang w:eastAsia="zh-CN"/>
        </w:rPr>
        <w:t>凯</w:t>
      </w:r>
      <w:proofErr w:type="gramEnd"/>
      <w:r>
        <w:rPr>
          <w:spacing w:val="-9"/>
          <w:lang w:eastAsia="zh-CN"/>
        </w:rPr>
        <w:t>库</w:t>
      </w:r>
      <w:proofErr w:type="gramStart"/>
      <w:r>
        <w:rPr>
          <w:spacing w:val="-9"/>
          <w:lang w:eastAsia="zh-CN"/>
        </w:rPr>
        <w:t>勒由于</w:t>
      </w:r>
      <w:proofErr w:type="gramEnd"/>
      <w:r>
        <w:rPr>
          <w:spacing w:val="-9"/>
          <w:lang w:eastAsia="zh-CN"/>
        </w:rPr>
        <w:t>白天苦苦思索苯的结构而感到身心疲乏。他把椅子转向炉火打起瞌睡来。炉膛里燃烧的木炭所产生的火星，在他朦胧</w:t>
      </w:r>
      <w:r>
        <w:rPr>
          <w:spacing w:val="-9"/>
          <w:lang w:eastAsia="zh-CN"/>
        </w:rPr>
        <w:lastRenderedPageBreak/>
        <w:t>的眼里变成了一个个原子，而这些原子又在眼前跳跃飞舞起来。它们一个个紧密靠近成一长行分子，盘绕、旋转，像蛇一样地运动着。一会儿，这条由长行分子化成的长蛇突然咬住自己的尾巴，呈现出一种</w:t>
      </w:r>
      <w:proofErr w:type="gramStart"/>
      <w:r>
        <w:rPr>
          <w:spacing w:val="-9"/>
          <w:lang w:eastAsia="zh-CN"/>
        </w:rPr>
        <w:t>环形蛇并虚幻</w:t>
      </w:r>
      <w:proofErr w:type="gramEnd"/>
      <w:r>
        <w:rPr>
          <w:spacing w:val="-9"/>
          <w:lang w:eastAsia="zh-CN"/>
        </w:rPr>
        <w:t>地在他的眼前旋转起来</w:t>
      </w:r>
      <w:r>
        <w:rPr>
          <w:rFonts w:ascii="Times New Roman" w:eastAsia="Times New Roman" w:hAnsi="Times New Roman"/>
          <w:lang w:eastAsia="zh-CN"/>
        </w:rPr>
        <w:t>……</w:t>
      </w:r>
      <w:r>
        <w:rPr>
          <w:lang w:eastAsia="zh-CN"/>
        </w:rPr>
        <w:t>这时，炉膛里燃烧的木炭发出的爆裂声把他从睡梦中惊醒。这种环形蛇的具体形象久久地在他的脑海</w:t>
      </w:r>
      <w:r>
        <w:rPr>
          <w:spacing w:val="-7"/>
          <w:lang w:eastAsia="zh-CN"/>
        </w:rPr>
        <w:t>里浮现。梦幻中的环形蛇的启发使得</w:t>
      </w:r>
      <w:proofErr w:type="gramStart"/>
      <w:r>
        <w:rPr>
          <w:spacing w:val="-7"/>
          <w:lang w:eastAsia="zh-CN"/>
        </w:rPr>
        <w:t>凯</w:t>
      </w:r>
      <w:proofErr w:type="gramEnd"/>
      <w:r>
        <w:rPr>
          <w:spacing w:val="-7"/>
          <w:lang w:eastAsia="zh-CN"/>
        </w:rPr>
        <w:t>库勒兴奋得一夜未睡，开始</w:t>
      </w:r>
      <w:proofErr w:type="gramStart"/>
      <w:r>
        <w:rPr>
          <w:spacing w:val="-7"/>
          <w:lang w:eastAsia="zh-CN"/>
        </w:rPr>
        <w:t>构思起苯的</w:t>
      </w:r>
      <w:proofErr w:type="gramEnd"/>
      <w:r>
        <w:rPr>
          <w:spacing w:val="-7"/>
          <w:lang w:eastAsia="zh-CN"/>
        </w:rPr>
        <w:t>分子结构来。他最终通过联想</w:t>
      </w:r>
      <w:proofErr w:type="gramStart"/>
      <w:r>
        <w:rPr>
          <w:spacing w:val="-7"/>
          <w:lang w:eastAsia="zh-CN"/>
        </w:rPr>
        <w:t>将咬尾</w:t>
      </w:r>
      <w:proofErr w:type="gramEnd"/>
      <w:r>
        <w:rPr>
          <w:spacing w:val="-7"/>
          <w:lang w:eastAsia="zh-CN"/>
        </w:rPr>
        <w:t>蛇的形象抽象为苯的碳原子结构</w:t>
      </w:r>
      <w:r>
        <w:rPr>
          <w:rFonts w:ascii="Times New Roman" w:eastAsia="Times New Roman" w:hAnsi="Times New Roman"/>
          <w:lang w:eastAsia="zh-CN"/>
        </w:rPr>
        <w:t>——</w:t>
      </w:r>
      <w:r>
        <w:rPr>
          <w:lang w:eastAsia="zh-CN"/>
        </w:rPr>
        <w:t>苯环结构式。这个故事给我们</w:t>
      </w:r>
      <w:r>
        <w:rPr>
          <w:spacing w:val="-1"/>
          <w:lang w:eastAsia="zh-CN"/>
        </w:rPr>
        <w:t>的</w:t>
      </w:r>
      <w:commentRangeStart w:id="75"/>
      <w:r>
        <w:rPr>
          <w:spacing w:val="-1"/>
          <w:lang w:eastAsia="zh-CN"/>
        </w:rPr>
        <w:t>启示</w:t>
      </w:r>
      <w:commentRangeEnd w:id="75"/>
      <w:r w:rsidR="002D6A03">
        <w:rPr>
          <w:rStyle w:val="aa"/>
        </w:rPr>
        <w:commentReference w:id="75"/>
      </w:r>
      <w:r>
        <w:rPr>
          <w:spacing w:val="-1"/>
          <w:lang w:eastAsia="zh-CN"/>
        </w:rPr>
        <w:t>是</w:t>
      </w:r>
    </w:p>
    <w:p w14:paraId="60407EEF" w14:textId="77777777" w:rsidR="004A70C5" w:rsidRDefault="00A26C95">
      <w:pPr>
        <w:pStyle w:val="a3"/>
        <w:spacing w:line="364" w:lineRule="auto"/>
        <w:ind w:right="4214"/>
        <w:rPr>
          <w:lang w:eastAsia="zh-CN"/>
        </w:rPr>
      </w:pPr>
      <w:r>
        <w:rPr>
          <w:rFonts w:ascii="Times New Roman" w:eastAsia="Times New Roman"/>
          <w:lang w:eastAsia="zh-CN"/>
        </w:rPr>
        <w:t>A</w:t>
      </w:r>
      <w:r>
        <w:rPr>
          <w:lang w:eastAsia="zh-CN"/>
        </w:rPr>
        <w:t>．非理性因素在人的认识活动中起着基础性的作用</w:t>
      </w:r>
      <w:r>
        <w:rPr>
          <w:rFonts w:ascii="Times New Roman" w:eastAsia="Times New Roman"/>
          <w:lang w:eastAsia="zh-CN"/>
        </w:rPr>
        <w:t>B</w:t>
      </w:r>
      <w:r>
        <w:rPr>
          <w:lang w:eastAsia="zh-CN"/>
        </w:rPr>
        <w:t>．联想和想象对科学发展起着预见作用</w:t>
      </w:r>
    </w:p>
    <w:p w14:paraId="25527217" w14:textId="77777777" w:rsidR="004A70C5" w:rsidRDefault="00A26C95">
      <w:pPr>
        <w:pStyle w:val="a3"/>
        <w:spacing w:line="364" w:lineRule="auto"/>
        <w:ind w:right="5064"/>
        <w:rPr>
          <w:lang w:eastAsia="zh-CN"/>
        </w:rPr>
      </w:pPr>
      <w:r>
        <w:rPr>
          <w:rFonts w:ascii="Times New Roman" w:eastAsia="Times New Roman"/>
          <w:lang w:eastAsia="zh-CN"/>
        </w:rPr>
        <w:t>C</w:t>
      </w:r>
      <w:r>
        <w:rPr>
          <w:lang w:eastAsia="zh-CN"/>
        </w:rPr>
        <w:t>．非理性因素</w:t>
      </w:r>
      <w:proofErr w:type="gramStart"/>
      <w:r>
        <w:rPr>
          <w:lang w:eastAsia="zh-CN"/>
        </w:rPr>
        <w:t>激发着</w:t>
      </w:r>
      <w:proofErr w:type="gramEnd"/>
      <w:r>
        <w:rPr>
          <w:lang w:eastAsia="zh-CN"/>
        </w:rPr>
        <w:t>人的想象力和创造力</w:t>
      </w:r>
      <w:r>
        <w:rPr>
          <w:rFonts w:ascii="Times New Roman" w:eastAsia="Times New Roman"/>
          <w:lang w:eastAsia="zh-CN"/>
        </w:rPr>
        <w:t>D</w:t>
      </w:r>
      <w:r>
        <w:rPr>
          <w:lang w:eastAsia="zh-CN"/>
        </w:rPr>
        <w:t>．人的认识是永无止境的</w:t>
      </w:r>
    </w:p>
    <w:p w14:paraId="66EF98F8" w14:textId="77777777" w:rsidR="004A70C5" w:rsidRDefault="004A70C5">
      <w:pPr>
        <w:pStyle w:val="a3"/>
        <w:spacing w:before="10"/>
        <w:ind w:left="0"/>
        <w:rPr>
          <w:sz w:val="27"/>
          <w:lang w:eastAsia="zh-CN"/>
        </w:rPr>
      </w:pPr>
    </w:p>
    <w:p w14:paraId="10CC6047" w14:textId="7750DD08" w:rsidR="004A70C5" w:rsidRDefault="00A26C95">
      <w:pPr>
        <w:pStyle w:val="a4"/>
        <w:numPr>
          <w:ilvl w:val="0"/>
          <w:numId w:val="41"/>
        </w:numPr>
        <w:tabs>
          <w:tab w:val="left" w:pos="1039"/>
        </w:tabs>
        <w:ind w:hanging="319"/>
        <w:rPr>
          <w:sz w:val="21"/>
          <w:lang w:eastAsia="zh-CN"/>
        </w:rPr>
      </w:pPr>
      <w:r>
        <w:rPr>
          <w:spacing w:val="-25"/>
          <w:sz w:val="21"/>
          <w:lang w:eastAsia="zh-CN"/>
        </w:rPr>
        <w:t>自</w:t>
      </w:r>
      <w:r>
        <w:rPr>
          <w:rFonts w:ascii="Times New Roman" w:eastAsia="Times New Roman"/>
          <w:sz w:val="21"/>
          <w:lang w:eastAsia="zh-CN"/>
        </w:rPr>
        <w:t>1956</w:t>
      </w:r>
      <w:r>
        <w:rPr>
          <w:spacing w:val="-5"/>
          <w:sz w:val="21"/>
          <w:lang w:eastAsia="zh-CN"/>
        </w:rPr>
        <w:t>年美国科学家在实验中直接观测到中微子之后，人类对中微子的研究不断深入。</w:t>
      </w:r>
    </w:p>
    <w:p w14:paraId="0B9632C7" w14:textId="7B086312" w:rsidR="004A70C5" w:rsidRDefault="00A26C95">
      <w:pPr>
        <w:pStyle w:val="a3"/>
        <w:spacing w:before="141" w:line="364" w:lineRule="auto"/>
        <w:ind w:right="733"/>
      </w:pPr>
      <w:r>
        <w:rPr>
          <w:rFonts w:ascii="Times New Roman" w:eastAsia="Times New Roman" w:hAnsi="Times New Roman"/>
          <w:lang w:eastAsia="zh-CN"/>
        </w:rPr>
        <w:t>2011</w:t>
      </w:r>
      <w:r>
        <w:rPr>
          <w:spacing w:val="-23"/>
          <w:lang w:eastAsia="zh-CN"/>
        </w:rPr>
        <w:t>年</w:t>
      </w:r>
      <w:r>
        <w:rPr>
          <w:rFonts w:ascii="Times New Roman" w:eastAsia="Times New Roman" w:hAnsi="Times New Roman"/>
          <w:lang w:eastAsia="zh-CN"/>
        </w:rPr>
        <w:t>9</w:t>
      </w:r>
      <w:r>
        <w:rPr>
          <w:spacing w:val="-7"/>
          <w:lang w:eastAsia="zh-CN"/>
        </w:rPr>
        <w:t>月，欧洲核子中心称发现</w:t>
      </w:r>
      <w:r>
        <w:rPr>
          <w:rFonts w:ascii="Times New Roman" w:eastAsia="Times New Roman" w:hAnsi="Times New Roman"/>
          <w:spacing w:val="-3"/>
          <w:lang w:eastAsia="zh-CN"/>
        </w:rPr>
        <w:t>“</w:t>
      </w:r>
      <w:r>
        <w:rPr>
          <w:spacing w:val="-3"/>
          <w:lang w:eastAsia="zh-CN"/>
        </w:rPr>
        <w:t>中微子超光速</w:t>
      </w:r>
      <w:r>
        <w:rPr>
          <w:rFonts w:ascii="Times New Roman" w:eastAsia="Times New Roman" w:hAnsi="Times New Roman"/>
          <w:spacing w:val="-3"/>
          <w:lang w:eastAsia="zh-CN"/>
        </w:rPr>
        <w:t>”</w:t>
      </w:r>
      <w:r>
        <w:rPr>
          <w:spacing w:val="-12"/>
          <w:lang w:eastAsia="zh-CN"/>
        </w:rPr>
        <w:t>现象，同时指出</w:t>
      </w:r>
      <w:r>
        <w:rPr>
          <w:rFonts w:ascii="Times New Roman" w:eastAsia="Times New Roman" w:hAnsi="Times New Roman"/>
          <w:lang w:eastAsia="zh-CN"/>
        </w:rPr>
        <w:t>1956</w:t>
      </w:r>
      <w:r>
        <w:rPr>
          <w:spacing w:val="-3"/>
          <w:lang w:eastAsia="zh-CN"/>
        </w:rPr>
        <w:t>年的实验过程存在误差，呼吁全球科学家进行更多的实验观察和独立测试。</w:t>
      </w:r>
      <w:proofErr w:type="spellStart"/>
      <w:r>
        <w:rPr>
          <w:spacing w:val="-3"/>
        </w:rPr>
        <w:t>这段话蕴含的</w:t>
      </w:r>
      <w:commentRangeStart w:id="76"/>
      <w:r>
        <w:rPr>
          <w:spacing w:val="-3"/>
        </w:rPr>
        <w:t>哲理</w:t>
      </w:r>
      <w:commentRangeEnd w:id="76"/>
      <w:r w:rsidR="002D6A03">
        <w:rPr>
          <w:rStyle w:val="aa"/>
        </w:rPr>
        <w:commentReference w:id="76"/>
      </w:r>
      <w:r>
        <w:rPr>
          <w:spacing w:val="-3"/>
        </w:rPr>
        <w:t>是</w:t>
      </w:r>
      <w:proofErr w:type="spellEnd"/>
    </w:p>
    <w:p w14:paraId="1C26AB80" w14:textId="77777777" w:rsidR="004A70C5" w:rsidRDefault="00A26C95">
      <w:pPr>
        <w:pStyle w:val="a4"/>
        <w:numPr>
          <w:ilvl w:val="1"/>
          <w:numId w:val="41"/>
        </w:numPr>
        <w:tabs>
          <w:tab w:val="left" w:pos="1087"/>
        </w:tabs>
        <w:spacing w:line="364" w:lineRule="auto"/>
        <w:ind w:right="6314" w:firstLine="0"/>
        <w:rPr>
          <w:sz w:val="21"/>
          <w:lang w:eastAsia="zh-CN"/>
        </w:rPr>
      </w:pPr>
      <w:r>
        <w:rPr>
          <w:spacing w:val="-4"/>
          <w:sz w:val="21"/>
          <w:lang w:eastAsia="zh-CN"/>
        </w:rPr>
        <w:t>认识具有反复性和无限性</w:t>
      </w:r>
      <w:r>
        <w:rPr>
          <w:rFonts w:ascii="Times New Roman" w:eastAsia="Times New Roman"/>
          <w:sz w:val="21"/>
          <w:lang w:eastAsia="zh-CN"/>
        </w:rPr>
        <w:t>B</w:t>
      </w:r>
      <w:r>
        <w:rPr>
          <w:spacing w:val="-3"/>
          <w:sz w:val="21"/>
          <w:lang w:eastAsia="zh-CN"/>
        </w:rPr>
        <w:t>．真理和谬误没有原则界限</w:t>
      </w:r>
    </w:p>
    <w:p w14:paraId="128E119D" w14:textId="77777777" w:rsidR="004A70C5" w:rsidRDefault="00A26C95">
      <w:pPr>
        <w:pStyle w:val="a3"/>
        <w:spacing w:line="367" w:lineRule="auto"/>
        <w:ind w:right="5695"/>
        <w:rPr>
          <w:lang w:eastAsia="zh-CN"/>
        </w:rPr>
      </w:pPr>
      <w:r>
        <w:rPr>
          <w:rFonts w:ascii="Times New Roman" w:eastAsia="Times New Roman"/>
          <w:lang w:eastAsia="zh-CN"/>
        </w:rPr>
        <w:t>C</w:t>
      </w:r>
      <w:r>
        <w:rPr>
          <w:lang w:eastAsia="zh-CN"/>
        </w:rPr>
        <w:t>．科学实验是人类社会存在的基础</w:t>
      </w:r>
      <w:r>
        <w:rPr>
          <w:rFonts w:ascii="Times New Roman" w:eastAsia="Times New Roman"/>
          <w:lang w:eastAsia="zh-CN"/>
        </w:rPr>
        <w:t>D</w:t>
      </w:r>
      <w:r>
        <w:rPr>
          <w:lang w:eastAsia="zh-CN"/>
        </w:rPr>
        <w:t>．认识世界是实践活动的目的</w:t>
      </w:r>
    </w:p>
    <w:p w14:paraId="6F466BC7" w14:textId="77777777" w:rsidR="004A70C5" w:rsidRDefault="004A70C5">
      <w:pPr>
        <w:pStyle w:val="a3"/>
        <w:spacing w:before="8"/>
        <w:ind w:left="0"/>
        <w:rPr>
          <w:sz w:val="27"/>
          <w:lang w:eastAsia="zh-CN"/>
        </w:rPr>
      </w:pPr>
    </w:p>
    <w:p w14:paraId="7BA1B6E3" w14:textId="77777777" w:rsidR="004A70C5" w:rsidRDefault="00A26C95">
      <w:pPr>
        <w:pStyle w:val="a4"/>
        <w:numPr>
          <w:ilvl w:val="0"/>
          <w:numId w:val="41"/>
        </w:numPr>
        <w:tabs>
          <w:tab w:val="left" w:pos="1144"/>
        </w:tabs>
        <w:spacing w:line="364" w:lineRule="auto"/>
        <w:ind w:left="720" w:right="733" w:firstLine="0"/>
        <w:jc w:val="both"/>
        <w:rPr>
          <w:sz w:val="21"/>
        </w:rPr>
      </w:pPr>
      <w:r>
        <w:rPr>
          <w:spacing w:val="-3"/>
          <w:sz w:val="21"/>
          <w:lang w:eastAsia="zh-CN"/>
        </w:rPr>
        <w:t>霍金说，</w:t>
      </w:r>
      <w:r>
        <w:rPr>
          <w:rFonts w:ascii="Times New Roman" w:eastAsia="Times New Roman" w:hAnsi="Times New Roman"/>
          <w:spacing w:val="-6"/>
          <w:sz w:val="21"/>
          <w:lang w:eastAsia="zh-CN"/>
        </w:rPr>
        <w:t>“</w:t>
      </w:r>
      <w:r>
        <w:rPr>
          <w:spacing w:val="-6"/>
          <w:sz w:val="21"/>
          <w:lang w:eastAsia="zh-CN"/>
        </w:rPr>
        <w:t>随着量子力学的发现，我们认识到，由于总存在一定程度的不确定性，不可</w:t>
      </w:r>
      <w:r>
        <w:rPr>
          <w:spacing w:val="-5"/>
          <w:sz w:val="21"/>
          <w:lang w:eastAsia="zh-CN"/>
        </w:rPr>
        <w:t>能完全精确地预言事件</w:t>
      </w:r>
      <w:r>
        <w:rPr>
          <w:rFonts w:ascii="Times New Roman" w:eastAsia="Times New Roman" w:hAnsi="Times New Roman"/>
          <w:sz w:val="21"/>
          <w:lang w:eastAsia="zh-CN"/>
        </w:rPr>
        <w:t>”“</w:t>
      </w:r>
      <w:r>
        <w:rPr>
          <w:spacing w:val="-1"/>
          <w:sz w:val="21"/>
          <w:lang w:eastAsia="zh-CN"/>
        </w:rPr>
        <w:t>我们的目的只在于表达一套定律，这些定律能使我们在不确定性</w:t>
      </w:r>
      <w:r>
        <w:rPr>
          <w:spacing w:val="-3"/>
          <w:sz w:val="21"/>
          <w:lang w:eastAsia="zh-CN"/>
        </w:rPr>
        <w:t>原理的极限内预言事件</w:t>
      </w:r>
      <w:r>
        <w:rPr>
          <w:rFonts w:ascii="Times New Roman" w:eastAsia="Times New Roman" w:hAnsi="Times New Roman"/>
          <w:spacing w:val="-3"/>
          <w:sz w:val="21"/>
          <w:lang w:eastAsia="zh-CN"/>
        </w:rPr>
        <w:t>”</w:t>
      </w:r>
      <w:r>
        <w:rPr>
          <w:spacing w:val="-3"/>
          <w:sz w:val="21"/>
          <w:lang w:eastAsia="zh-CN"/>
        </w:rPr>
        <w:t>。</w:t>
      </w:r>
      <w:proofErr w:type="spellStart"/>
      <w:r>
        <w:rPr>
          <w:spacing w:val="-3"/>
          <w:sz w:val="21"/>
        </w:rPr>
        <w:t>对此，下列</w:t>
      </w:r>
      <w:commentRangeStart w:id="77"/>
      <w:r>
        <w:rPr>
          <w:spacing w:val="-3"/>
          <w:sz w:val="21"/>
        </w:rPr>
        <w:t>理解正确的是</w:t>
      </w:r>
      <w:commentRangeEnd w:id="77"/>
      <w:proofErr w:type="spellEnd"/>
      <w:r w:rsidR="00A303FB">
        <w:rPr>
          <w:rStyle w:val="aa"/>
        </w:rPr>
        <w:commentReference w:id="77"/>
      </w:r>
    </w:p>
    <w:p w14:paraId="05F21D93" w14:textId="77777777" w:rsidR="004A70C5" w:rsidRDefault="00A26C95">
      <w:pPr>
        <w:pStyle w:val="a4"/>
        <w:numPr>
          <w:ilvl w:val="1"/>
          <w:numId w:val="41"/>
        </w:numPr>
        <w:tabs>
          <w:tab w:val="left" w:pos="1087"/>
        </w:tabs>
        <w:spacing w:line="367" w:lineRule="auto"/>
        <w:ind w:right="4634" w:firstLine="0"/>
        <w:rPr>
          <w:sz w:val="21"/>
          <w:lang w:eastAsia="zh-CN"/>
        </w:rPr>
      </w:pPr>
      <w:r>
        <w:rPr>
          <w:spacing w:val="-4"/>
          <w:sz w:val="21"/>
          <w:lang w:eastAsia="zh-CN"/>
        </w:rPr>
        <w:t>认识的根本目的在于把握事物的本质和规律</w:t>
      </w:r>
      <w:r>
        <w:rPr>
          <w:rFonts w:ascii="Times New Roman" w:eastAsia="Times New Roman"/>
          <w:sz w:val="21"/>
          <w:lang w:eastAsia="zh-CN"/>
        </w:rPr>
        <w:t>B</w:t>
      </w:r>
      <w:r>
        <w:rPr>
          <w:spacing w:val="-3"/>
          <w:sz w:val="21"/>
          <w:lang w:eastAsia="zh-CN"/>
        </w:rPr>
        <w:t>．理性认识能指导人们推动事物的发展</w:t>
      </w:r>
    </w:p>
    <w:p w14:paraId="346554AA" w14:textId="567BDBB7" w:rsidR="004A70C5" w:rsidRDefault="00A26C95">
      <w:pPr>
        <w:pStyle w:val="a3"/>
        <w:spacing w:line="364" w:lineRule="auto"/>
        <w:ind w:right="5263"/>
        <w:rPr>
          <w:spacing w:val="-4"/>
          <w:lang w:eastAsia="zh-CN"/>
        </w:rPr>
      </w:pPr>
      <w:r>
        <w:rPr>
          <w:rFonts w:ascii="Times New Roman" w:eastAsia="Times New Roman"/>
          <w:lang w:eastAsia="zh-CN"/>
        </w:rPr>
        <w:t>C</w:t>
      </w:r>
      <w:r>
        <w:rPr>
          <w:spacing w:val="-3"/>
          <w:lang w:eastAsia="zh-CN"/>
        </w:rPr>
        <w:t>．人们的认识要受到主客观条件的制约</w:t>
      </w:r>
      <w:r>
        <w:rPr>
          <w:rFonts w:ascii="Times New Roman" w:eastAsia="Times New Roman"/>
          <w:spacing w:val="-1"/>
          <w:lang w:eastAsia="zh-CN"/>
        </w:rPr>
        <w:t>D</w:t>
      </w:r>
      <w:r>
        <w:rPr>
          <w:spacing w:val="-4"/>
          <w:lang w:eastAsia="zh-CN"/>
        </w:rPr>
        <w:t>．事物的不确定性否定了世界是可知的</w:t>
      </w:r>
    </w:p>
    <w:p w14:paraId="68A8EDAB" w14:textId="77777777" w:rsidR="00A303FB" w:rsidRDefault="00A303FB">
      <w:pPr>
        <w:pStyle w:val="a3"/>
        <w:spacing w:line="364" w:lineRule="auto"/>
        <w:ind w:right="5263"/>
        <w:rPr>
          <w:lang w:eastAsia="zh-CN"/>
        </w:rPr>
      </w:pPr>
    </w:p>
    <w:p w14:paraId="43EF9D0B" w14:textId="77777777" w:rsidR="004A70C5" w:rsidRDefault="00A26C95">
      <w:pPr>
        <w:pStyle w:val="a4"/>
        <w:numPr>
          <w:ilvl w:val="0"/>
          <w:numId w:val="41"/>
        </w:numPr>
        <w:tabs>
          <w:tab w:val="left" w:pos="1138"/>
        </w:tabs>
        <w:spacing w:before="58" w:line="364" w:lineRule="auto"/>
        <w:ind w:left="720" w:right="735" w:firstLine="0"/>
        <w:rPr>
          <w:sz w:val="21"/>
          <w:lang w:eastAsia="zh-CN"/>
        </w:rPr>
      </w:pPr>
      <w:r>
        <w:rPr>
          <w:spacing w:val="-1"/>
          <w:sz w:val="21"/>
          <w:lang w:eastAsia="zh-CN"/>
        </w:rPr>
        <w:t>地震会给人类引发巨大灾难，但目前人们还是不能非常准确地预测地震发生的时间、</w:t>
      </w:r>
      <w:r>
        <w:rPr>
          <w:spacing w:val="-3"/>
          <w:sz w:val="21"/>
          <w:lang w:eastAsia="zh-CN"/>
        </w:rPr>
        <w:t>地点和强度。这</w:t>
      </w:r>
      <w:commentRangeStart w:id="78"/>
      <w:r>
        <w:rPr>
          <w:spacing w:val="-3"/>
          <w:sz w:val="21"/>
          <w:lang w:eastAsia="zh-CN"/>
        </w:rPr>
        <w:t>说明</w:t>
      </w:r>
      <w:commentRangeEnd w:id="78"/>
      <w:r w:rsidR="0001416A">
        <w:rPr>
          <w:rStyle w:val="aa"/>
        </w:rPr>
        <w:commentReference w:id="78"/>
      </w:r>
    </w:p>
    <w:p w14:paraId="5A68846A" w14:textId="77777777" w:rsidR="004A70C5" w:rsidRDefault="00A26C95">
      <w:pPr>
        <w:pStyle w:val="a4"/>
        <w:numPr>
          <w:ilvl w:val="1"/>
          <w:numId w:val="41"/>
        </w:numPr>
        <w:tabs>
          <w:tab w:val="left" w:pos="1087"/>
        </w:tabs>
        <w:spacing w:line="367" w:lineRule="auto"/>
        <w:ind w:right="850" w:firstLine="0"/>
        <w:rPr>
          <w:sz w:val="21"/>
          <w:lang w:eastAsia="zh-CN"/>
        </w:rPr>
      </w:pPr>
      <w:r>
        <w:rPr>
          <w:spacing w:val="-3"/>
          <w:sz w:val="21"/>
          <w:lang w:eastAsia="zh-CN"/>
        </w:rPr>
        <w:t>由于受主客观条件的制约，人们的认识能力是有限的，应在实践基础上不断发展认识</w:t>
      </w:r>
      <w:r>
        <w:rPr>
          <w:rFonts w:ascii="Times New Roman" w:eastAsia="Times New Roman"/>
          <w:spacing w:val="-3"/>
          <w:sz w:val="21"/>
          <w:lang w:eastAsia="zh-CN"/>
        </w:rPr>
        <w:t>B</w:t>
      </w:r>
      <w:r>
        <w:rPr>
          <w:spacing w:val="-3"/>
          <w:sz w:val="21"/>
          <w:lang w:eastAsia="zh-CN"/>
        </w:rPr>
        <w:t>．自然规律发挥作用是自觉的过程</w:t>
      </w:r>
    </w:p>
    <w:p w14:paraId="76ACB30B" w14:textId="77777777" w:rsidR="004A70C5" w:rsidRDefault="00A26C95">
      <w:pPr>
        <w:pStyle w:val="a3"/>
        <w:spacing w:line="364" w:lineRule="auto"/>
        <w:ind w:right="4644"/>
        <w:rPr>
          <w:lang w:eastAsia="zh-CN"/>
        </w:rPr>
      </w:pPr>
      <w:r>
        <w:rPr>
          <w:rFonts w:ascii="Times New Roman" w:eastAsia="Times New Roman"/>
          <w:lang w:eastAsia="zh-CN"/>
        </w:rPr>
        <w:t>C</w:t>
      </w:r>
      <w:r>
        <w:rPr>
          <w:lang w:eastAsia="zh-CN"/>
        </w:rPr>
        <w:t>．地震的出现是一种偶然现象，并无规律可循</w:t>
      </w:r>
      <w:r>
        <w:rPr>
          <w:rFonts w:ascii="Times New Roman" w:eastAsia="Times New Roman"/>
          <w:lang w:eastAsia="zh-CN"/>
        </w:rPr>
        <w:t>D</w:t>
      </w:r>
      <w:r>
        <w:rPr>
          <w:lang w:eastAsia="zh-CN"/>
        </w:rPr>
        <w:t>．人不可能预测地震的发生</w:t>
      </w:r>
    </w:p>
    <w:p w14:paraId="5A5D9359" w14:textId="77777777" w:rsidR="004A70C5" w:rsidRDefault="004A70C5">
      <w:pPr>
        <w:pStyle w:val="a3"/>
        <w:spacing w:before="8"/>
        <w:ind w:left="0"/>
        <w:rPr>
          <w:sz w:val="27"/>
          <w:lang w:eastAsia="zh-CN"/>
        </w:rPr>
      </w:pPr>
    </w:p>
    <w:p w14:paraId="52EA9BF7" w14:textId="77777777" w:rsidR="004A70C5" w:rsidRDefault="00A26C95">
      <w:pPr>
        <w:pStyle w:val="a4"/>
        <w:numPr>
          <w:ilvl w:val="0"/>
          <w:numId w:val="40"/>
        </w:numPr>
        <w:tabs>
          <w:tab w:val="left" w:pos="1144"/>
        </w:tabs>
        <w:spacing w:line="364" w:lineRule="auto"/>
        <w:ind w:right="737" w:firstLine="0"/>
        <w:rPr>
          <w:sz w:val="21"/>
        </w:rPr>
      </w:pPr>
      <w:r>
        <w:rPr>
          <w:sz w:val="21"/>
          <w:lang w:eastAsia="zh-CN"/>
        </w:rPr>
        <w:lastRenderedPageBreak/>
        <w:t>列宁说：</w:t>
      </w:r>
      <w:r>
        <w:rPr>
          <w:rFonts w:ascii="Times New Roman" w:eastAsia="Times New Roman" w:hAnsi="Times New Roman"/>
          <w:sz w:val="21"/>
          <w:lang w:eastAsia="zh-CN"/>
        </w:rPr>
        <w:t>“</w:t>
      </w:r>
      <w:r>
        <w:rPr>
          <w:spacing w:val="-1"/>
          <w:sz w:val="21"/>
          <w:lang w:eastAsia="zh-CN"/>
        </w:rPr>
        <w:t>人不能完全地把握</w:t>
      </w:r>
      <w:r>
        <w:rPr>
          <w:sz w:val="21"/>
          <w:lang w:eastAsia="zh-CN"/>
        </w:rPr>
        <w:t>＝反映＝</w:t>
      </w:r>
      <w:r>
        <w:rPr>
          <w:spacing w:val="-1"/>
          <w:sz w:val="21"/>
          <w:lang w:eastAsia="zh-CN"/>
        </w:rPr>
        <w:t>描绘整个自然界、它的</w:t>
      </w:r>
      <w:r>
        <w:rPr>
          <w:rFonts w:ascii="Times New Roman" w:eastAsia="Times New Roman" w:hAnsi="Times New Roman"/>
          <w:sz w:val="21"/>
          <w:lang w:eastAsia="zh-CN"/>
        </w:rPr>
        <w:t>‘</w:t>
      </w:r>
      <w:r>
        <w:rPr>
          <w:spacing w:val="-1"/>
          <w:sz w:val="21"/>
          <w:lang w:eastAsia="zh-CN"/>
        </w:rPr>
        <w:t>直接的总体</w:t>
      </w:r>
      <w:r>
        <w:rPr>
          <w:rFonts w:ascii="Times New Roman" w:eastAsia="Times New Roman" w:hAnsi="Times New Roman"/>
          <w:sz w:val="21"/>
          <w:lang w:eastAsia="zh-CN"/>
        </w:rPr>
        <w:t>’</w:t>
      </w:r>
      <w:r>
        <w:rPr>
          <w:spacing w:val="-3"/>
          <w:sz w:val="21"/>
          <w:lang w:eastAsia="zh-CN"/>
        </w:rPr>
        <w:t>，人只能通过创立抽象、概念、规律、科学的世界图景等等永远地接近于这一点。</w:t>
      </w:r>
      <w:r>
        <w:rPr>
          <w:rFonts w:ascii="Times New Roman" w:eastAsia="Times New Roman" w:hAnsi="Times New Roman"/>
          <w:sz w:val="21"/>
        </w:rPr>
        <w:t>”</w:t>
      </w:r>
      <w:proofErr w:type="spellStart"/>
      <w:r>
        <w:rPr>
          <w:spacing w:val="-2"/>
          <w:sz w:val="21"/>
        </w:rPr>
        <w:t>这句话</w:t>
      </w:r>
      <w:commentRangeStart w:id="79"/>
      <w:r>
        <w:rPr>
          <w:spacing w:val="-2"/>
          <w:sz w:val="21"/>
        </w:rPr>
        <w:t>表明</w:t>
      </w:r>
      <w:commentRangeEnd w:id="79"/>
      <w:proofErr w:type="spellEnd"/>
      <w:r w:rsidR="0001416A">
        <w:rPr>
          <w:rStyle w:val="aa"/>
        </w:rPr>
        <w:commentReference w:id="79"/>
      </w:r>
    </w:p>
    <w:p w14:paraId="0D6E3C62" w14:textId="77777777" w:rsidR="004A70C5" w:rsidRDefault="00A26C95">
      <w:pPr>
        <w:pStyle w:val="a4"/>
        <w:numPr>
          <w:ilvl w:val="1"/>
          <w:numId w:val="40"/>
        </w:numPr>
        <w:tabs>
          <w:tab w:val="left" w:pos="1087"/>
        </w:tabs>
        <w:spacing w:before="1"/>
        <w:ind w:hanging="367"/>
        <w:rPr>
          <w:sz w:val="21"/>
          <w:lang w:eastAsia="zh-CN"/>
        </w:rPr>
      </w:pPr>
      <w:r>
        <w:rPr>
          <w:spacing w:val="-3"/>
          <w:sz w:val="21"/>
          <w:lang w:eastAsia="zh-CN"/>
        </w:rPr>
        <w:t>真理是相对性和绝对性的统一</w:t>
      </w:r>
    </w:p>
    <w:p w14:paraId="590F336C" w14:textId="77777777" w:rsidR="004A70C5" w:rsidRDefault="00A26C95">
      <w:pPr>
        <w:pStyle w:val="a4"/>
        <w:numPr>
          <w:ilvl w:val="1"/>
          <w:numId w:val="40"/>
        </w:numPr>
        <w:tabs>
          <w:tab w:val="left" w:pos="1075"/>
        </w:tabs>
        <w:spacing w:before="139" w:line="364" w:lineRule="auto"/>
        <w:ind w:left="720" w:right="3592" w:firstLine="0"/>
        <w:rPr>
          <w:sz w:val="21"/>
          <w:lang w:eastAsia="zh-CN"/>
        </w:rPr>
      </w:pPr>
      <w:r>
        <w:rPr>
          <w:spacing w:val="-3"/>
          <w:sz w:val="21"/>
          <w:lang w:eastAsia="zh-CN"/>
        </w:rPr>
        <w:t>真理只能是主观对客观事物近似正确即相对正确的反映</w:t>
      </w:r>
      <w:r>
        <w:rPr>
          <w:rFonts w:ascii="Times New Roman" w:eastAsia="Times New Roman"/>
          <w:spacing w:val="-3"/>
          <w:sz w:val="21"/>
          <w:lang w:eastAsia="zh-CN"/>
        </w:rPr>
        <w:t>C</w:t>
      </w:r>
      <w:r>
        <w:rPr>
          <w:spacing w:val="-3"/>
          <w:sz w:val="21"/>
          <w:lang w:eastAsia="zh-CN"/>
        </w:rPr>
        <w:t>．真理是无条件的、无限的</w:t>
      </w:r>
    </w:p>
    <w:p w14:paraId="37349C70" w14:textId="77777777" w:rsidR="004A70C5" w:rsidRDefault="00A26C95">
      <w:pPr>
        <w:pStyle w:val="a3"/>
        <w:spacing w:line="267" w:lineRule="exact"/>
        <w:rPr>
          <w:lang w:eastAsia="zh-CN"/>
        </w:rPr>
      </w:pPr>
      <w:r>
        <w:rPr>
          <w:rFonts w:ascii="Times New Roman" w:eastAsia="Times New Roman"/>
          <w:lang w:eastAsia="zh-CN"/>
        </w:rPr>
        <w:t>D</w:t>
      </w:r>
      <w:r>
        <w:rPr>
          <w:lang w:eastAsia="zh-CN"/>
        </w:rPr>
        <w:t>．真理是不能把握和认识的</w:t>
      </w:r>
    </w:p>
    <w:p w14:paraId="7862453B" w14:textId="77777777" w:rsidR="004A70C5" w:rsidRDefault="004A70C5">
      <w:pPr>
        <w:pStyle w:val="a3"/>
        <w:ind w:left="0"/>
        <w:rPr>
          <w:sz w:val="22"/>
          <w:lang w:eastAsia="zh-CN"/>
        </w:rPr>
      </w:pPr>
    </w:p>
    <w:p w14:paraId="6D06F2C0" w14:textId="77777777" w:rsidR="004A70C5" w:rsidRDefault="004A70C5">
      <w:pPr>
        <w:pStyle w:val="a3"/>
        <w:spacing w:before="1"/>
        <w:ind w:left="0"/>
        <w:rPr>
          <w:sz w:val="17"/>
          <w:lang w:eastAsia="zh-CN"/>
        </w:rPr>
      </w:pPr>
    </w:p>
    <w:p w14:paraId="3E9B9594" w14:textId="0BCDA985" w:rsidR="004A70C5" w:rsidRDefault="00A26C95">
      <w:pPr>
        <w:pStyle w:val="a4"/>
        <w:numPr>
          <w:ilvl w:val="0"/>
          <w:numId w:val="40"/>
        </w:numPr>
        <w:tabs>
          <w:tab w:val="left" w:pos="1144"/>
        </w:tabs>
        <w:spacing w:line="364" w:lineRule="auto"/>
        <w:ind w:right="733" w:firstLine="0"/>
        <w:jc w:val="both"/>
        <w:rPr>
          <w:sz w:val="21"/>
        </w:rPr>
      </w:pPr>
      <w:r>
        <w:rPr>
          <w:spacing w:val="-1"/>
          <w:sz w:val="21"/>
          <w:lang w:eastAsia="zh-CN"/>
        </w:rPr>
        <w:t>德米特里</w:t>
      </w:r>
      <w:r>
        <w:rPr>
          <w:rFonts w:ascii="Times New Roman" w:eastAsia="Times New Roman" w:hAnsi="Times New Roman"/>
          <w:spacing w:val="-8"/>
          <w:sz w:val="21"/>
          <w:lang w:eastAsia="zh-CN"/>
        </w:rPr>
        <w:t>·</w:t>
      </w:r>
      <w:r>
        <w:rPr>
          <w:spacing w:val="-4"/>
          <w:sz w:val="21"/>
          <w:lang w:eastAsia="zh-CN"/>
        </w:rPr>
        <w:t>门捷列夫，</w:t>
      </w:r>
      <w:r>
        <w:rPr>
          <w:rFonts w:ascii="Times New Roman" w:eastAsia="Times New Roman" w:hAnsi="Times New Roman"/>
          <w:spacing w:val="-8"/>
          <w:sz w:val="21"/>
          <w:lang w:eastAsia="zh-CN"/>
        </w:rPr>
        <w:t>19</w:t>
      </w:r>
      <w:r>
        <w:rPr>
          <w:spacing w:val="-6"/>
          <w:sz w:val="21"/>
          <w:lang w:eastAsia="zh-CN"/>
        </w:rPr>
        <w:t>世纪俄国化学家，他发现了元素周期律，并就此发表了世界上</w:t>
      </w:r>
      <w:r>
        <w:rPr>
          <w:spacing w:val="-7"/>
          <w:sz w:val="21"/>
          <w:lang w:eastAsia="zh-CN"/>
        </w:rPr>
        <w:t>第一份元素周期表。他曾说：</w:t>
      </w:r>
      <w:r>
        <w:rPr>
          <w:rFonts w:ascii="Times New Roman" w:eastAsia="Times New Roman" w:hAnsi="Times New Roman"/>
          <w:spacing w:val="-7"/>
          <w:sz w:val="21"/>
          <w:lang w:eastAsia="zh-CN"/>
        </w:rPr>
        <w:t>“</w:t>
      </w:r>
      <w:r>
        <w:rPr>
          <w:spacing w:val="-4"/>
          <w:sz w:val="21"/>
          <w:lang w:eastAsia="zh-CN"/>
        </w:rPr>
        <w:t>一个人要发现卓有成效的真理，需要千百万个人在失败的探</w:t>
      </w:r>
      <w:r>
        <w:rPr>
          <w:spacing w:val="-3"/>
          <w:sz w:val="21"/>
          <w:lang w:eastAsia="zh-CN"/>
        </w:rPr>
        <w:t>索和悲惨的毛病中毁掉自己的生命。</w:t>
      </w:r>
      <w:r>
        <w:rPr>
          <w:rFonts w:ascii="Times New Roman" w:eastAsia="Times New Roman" w:hAnsi="Times New Roman"/>
          <w:sz w:val="21"/>
        </w:rPr>
        <w:t>”</w:t>
      </w:r>
      <w:proofErr w:type="spellStart"/>
      <w:r>
        <w:rPr>
          <w:spacing w:val="-3"/>
          <w:sz w:val="21"/>
        </w:rPr>
        <w:t>这句话</w:t>
      </w:r>
      <w:commentRangeStart w:id="80"/>
      <w:r>
        <w:rPr>
          <w:spacing w:val="-3"/>
          <w:sz w:val="21"/>
        </w:rPr>
        <w:t>说明了</w:t>
      </w:r>
      <w:commentRangeEnd w:id="80"/>
      <w:proofErr w:type="spellEnd"/>
      <w:r w:rsidR="0001416A">
        <w:rPr>
          <w:rStyle w:val="aa"/>
        </w:rPr>
        <w:commentReference w:id="80"/>
      </w:r>
    </w:p>
    <w:p w14:paraId="71C622E8" w14:textId="77777777" w:rsidR="004A70C5" w:rsidRDefault="00A26C95">
      <w:pPr>
        <w:pStyle w:val="a4"/>
        <w:numPr>
          <w:ilvl w:val="1"/>
          <w:numId w:val="40"/>
        </w:numPr>
        <w:tabs>
          <w:tab w:val="left" w:pos="1087"/>
        </w:tabs>
        <w:spacing w:line="364" w:lineRule="auto"/>
        <w:ind w:left="720" w:right="3791" w:firstLine="0"/>
        <w:rPr>
          <w:sz w:val="21"/>
          <w:lang w:eastAsia="zh-CN"/>
        </w:rPr>
      </w:pPr>
      <w:r>
        <w:rPr>
          <w:spacing w:val="-3"/>
          <w:sz w:val="21"/>
          <w:lang w:eastAsia="zh-CN"/>
        </w:rPr>
        <w:t>真理是主观和客观相符合的哲学范畴，和谬误相对立</w:t>
      </w:r>
      <w:r>
        <w:rPr>
          <w:rFonts w:ascii="Times New Roman" w:eastAsia="Times New Roman"/>
          <w:spacing w:val="-3"/>
          <w:sz w:val="21"/>
          <w:lang w:eastAsia="zh-CN"/>
        </w:rPr>
        <w:t>B</w:t>
      </w:r>
      <w:r>
        <w:rPr>
          <w:spacing w:val="-3"/>
          <w:sz w:val="21"/>
          <w:lang w:eastAsia="zh-CN"/>
        </w:rPr>
        <w:t>．真理和谬误是相互等同、相互转化的</w:t>
      </w:r>
    </w:p>
    <w:p w14:paraId="59361DCF" w14:textId="77777777" w:rsidR="004A70C5" w:rsidRDefault="00A26C95">
      <w:pPr>
        <w:pStyle w:val="a3"/>
        <w:spacing w:before="1" w:line="364" w:lineRule="auto"/>
        <w:ind w:right="3592"/>
        <w:rPr>
          <w:lang w:eastAsia="zh-CN"/>
        </w:rPr>
      </w:pPr>
      <w:r>
        <w:rPr>
          <w:rFonts w:ascii="Times New Roman" w:eastAsia="Times New Roman"/>
          <w:lang w:eastAsia="zh-CN"/>
        </w:rPr>
        <w:t>C</w:t>
      </w:r>
      <w:r>
        <w:rPr>
          <w:lang w:eastAsia="zh-CN"/>
        </w:rPr>
        <w:t>．在批判谬误中发展真理，是谬误向真理转化的一种形式</w:t>
      </w:r>
      <w:r>
        <w:rPr>
          <w:rFonts w:ascii="Times New Roman" w:eastAsia="Times New Roman"/>
          <w:lang w:eastAsia="zh-CN"/>
        </w:rPr>
        <w:t>D</w:t>
      </w:r>
      <w:r>
        <w:rPr>
          <w:lang w:eastAsia="zh-CN"/>
        </w:rPr>
        <w:t>．只要在谬误中总结教训，就能达到对真理的认识</w:t>
      </w:r>
    </w:p>
    <w:p w14:paraId="0C226E09" w14:textId="77777777" w:rsidR="004A70C5" w:rsidRDefault="004A70C5">
      <w:pPr>
        <w:pStyle w:val="a3"/>
        <w:spacing w:before="1"/>
        <w:ind w:left="0"/>
        <w:rPr>
          <w:sz w:val="28"/>
          <w:lang w:eastAsia="zh-CN"/>
        </w:rPr>
      </w:pPr>
    </w:p>
    <w:p w14:paraId="1FE40EF6" w14:textId="77777777" w:rsidR="004A70C5" w:rsidRDefault="00A26C95">
      <w:pPr>
        <w:pStyle w:val="a4"/>
        <w:numPr>
          <w:ilvl w:val="0"/>
          <w:numId w:val="40"/>
        </w:numPr>
        <w:tabs>
          <w:tab w:val="left" w:pos="1144"/>
        </w:tabs>
        <w:spacing w:line="364" w:lineRule="auto"/>
        <w:ind w:right="734" w:firstLine="0"/>
        <w:jc w:val="both"/>
        <w:rPr>
          <w:sz w:val="21"/>
        </w:rPr>
      </w:pPr>
      <w:r>
        <w:rPr>
          <w:spacing w:val="-1"/>
          <w:sz w:val="21"/>
          <w:lang w:eastAsia="zh-CN"/>
        </w:rPr>
        <w:t>中国古代黄河流域的人们，为获得利益而不断毁林造田，开荒种地，结果生态环境遭到严重破坏。黄土高原开始受到黄河的侵蚀而被卷走大量的土壤，形成了千沟万壑的地表</w:t>
      </w:r>
      <w:r>
        <w:rPr>
          <w:spacing w:val="-3"/>
          <w:sz w:val="21"/>
          <w:lang w:eastAsia="zh-CN"/>
        </w:rPr>
        <w:t>形态。</w:t>
      </w:r>
      <w:proofErr w:type="spellStart"/>
      <w:r>
        <w:rPr>
          <w:spacing w:val="-3"/>
          <w:sz w:val="21"/>
        </w:rPr>
        <w:t>从认识论来说，</w:t>
      </w:r>
      <w:commentRangeStart w:id="81"/>
      <w:r>
        <w:rPr>
          <w:spacing w:val="-3"/>
          <w:sz w:val="21"/>
        </w:rPr>
        <w:t>这种做法</w:t>
      </w:r>
      <w:commentRangeEnd w:id="81"/>
      <w:proofErr w:type="spellEnd"/>
      <w:r w:rsidR="0001416A">
        <w:rPr>
          <w:rStyle w:val="aa"/>
        </w:rPr>
        <w:commentReference w:id="81"/>
      </w:r>
    </w:p>
    <w:p w14:paraId="0B1EB5FB" w14:textId="77777777" w:rsidR="004A70C5" w:rsidRDefault="00A26C95">
      <w:pPr>
        <w:pStyle w:val="a4"/>
        <w:numPr>
          <w:ilvl w:val="1"/>
          <w:numId w:val="40"/>
        </w:numPr>
        <w:tabs>
          <w:tab w:val="left" w:pos="1087"/>
        </w:tabs>
        <w:spacing w:line="364" w:lineRule="auto"/>
        <w:ind w:left="720" w:right="5263" w:firstLine="0"/>
        <w:rPr>
          <w:sz w:val="21"/>
          <w:lang w:eastAsia="zh-CN"/>
        </w:rPr>
      </w:pPr>
      <w:r>
        <w:rPr>
          <w:spacing w:val="-3"/>
          <w:sz w:val="21"/>
          <w:lang w:eastAsia="zh-CN"/>
        </w:rPr>
        <w:t>坚持了真理原则而违背了价值原则</w:t>
      </w:r>
      <w:r>
        <w:rPr>
          <w:rFonts w:ascii="Times New Roman" w:eastAsia="Times New Roman"/>
          <w:spacing w:val="-3"/>
          <w:sz w:val="21"/>
          <w:lang w:eastAsia="zh-CN"/>
        </w:rPr>
        <w:t>B</w:t>
      </w:r>
      <w:r>
        <w:rPr>
          <w:spacing w:val="-3"/>
          <w:sz w:val="21"/>
          <w:lang w:eastAsia="zh-CN"/>
        </w:rPr>
        <w:t>．坚持了价值原则而违背了真理原则</w:t>
      </w:r>
      <w:r>
        <w:rPr>
          <w:rFonts w:ascii="Times New Roman" w:eastAsia="Times New Roman"/>
          <w:spacing w:val="-3"/>
          <w:sz w:val="21"/>
          <w:lang w:eastAsia="zh-CN"/>
        </w:rPr>
        <w:t>C</w:t>
      </w:r>
      <w:r>
        <w:rPr>
          <w:spacing w:val="-3"/>
          <w:sz w:val="21"/>
          <w:lang w:eastAsia="zh-CN"/>
        </w:rPr>
        <w:t>．既违背了真理原则又违背了价值原则</w:t>
      </w:r>
      <w:r>
        <w:rPr>
          <w:rFonts w:ascii="Times New Roman" w:eastAsia="Times New Roman"/>
          <w:spacing w:val="-3"/>
          <w:sz w:val="21"/>
          <w:lang w:eastAsia="zh-CN"/>
        </w:rPr>
        <w:t>D</w:t>
      </w:r>
      <w:r>
        <w:rPr>
          <w:spacing w:val="-4"/>
          <w:sz w:val="21"/>
          <w:lang w:eastAsia="zh-CN"/>
        </w:rPr>
        <w:t>．体现了真理原则和价值原则不能并存</w:t>
      </w:r>
    </w:p>
    <w:p w14:paraId="34382405" w14:textId="77777777" w:rsidR="004A70C5" w:rsidRDefault="004A70C5">
      <w:pPr>
        <w:pStyle w:val="a3"/>
        <w:ind w:left="0"/>
        <w:rPr>
          <w:sz w:val="28"/>
          <w:lang w:eastAsia="zh-CN"/>
        </w:rPr>
      </w:pPr>
    </w:p>
    <w:p w14:paraId="68CA9261" w14:textId="77777777" w:rsidR="004A70C5" w:rsidRDefault="00A26C95">
      <w:pPr>
        <w:pStyle w:val="a4"/>
        <w:numPr>
          <w:ilvl w:val="0"/>
          <w:numId w:val="40"/>
        </w:numPr>
        <w:tabs>
          <w:tab w:val="left" w:pos="1144"/>
        </w:tabs>
        <w:spacing w:line="364" w:lineRule="auto"/>
        <w:ind w:right="733" w:firstLine="0"/>
        <w:jc w:val="both"/>
        <w:rPr>
          <w:sz w:val="21"/>
          <w:lang w:eastAsia="zh-CN"/>
        </w:rPr>
      </w:pPr>
      <w:r>
        <w:rPr>
          <w:spacing w:val="-1"/>
          <w:sz w:val="21"/>
          <w:lang w:eastAsia="zh-CN"/>
        </w:rPr>
        <w:t>一次，我国元代著名学者许衡外出，天气炎热，口渴难忍。路边有一棵梨树，行人纷</w:t>
      </w:r>
      <w:r>
        <w:rPr>
          <w:spacing w:val="-4"/>
          <w:sz w:val="21"/>
          <w:lang w:eastAsia="zh-CN"/>
        </w:rPr>
        <w:t>纷摘梨止渴，唯许衡不为所动，有人问：</w:t>
      </w:r>
      <w:r>
        <w:rPr>
          <w:rFonts w:ascii="Times New Roman" w:eastAsia="Times New Roman" w:hAnsi="Times New Roman"/>
          <w:spacing w:val="-3"/>
          <w:sz w:val="21"/>
          <w:lang w:eastAsia="zh-CN"/>
        </w:rPr>
        <w:t>“</w:t>
      </w:r>
      <w:r>
        <w:rPr>
          <w:spacing w:val="-3"/>
          <w:sz w:val="21"/>
          <w:lang w:eastAsia="zh-CN"/>
        </w:rPr>
        <w:t>何不摘梨止渴？</w:t>
      </w:r>
      <w:r>
        <w:rPr>
          <w:rFonts w:ascii="Times New Roman" w:eastAsia="Times New Roman" w:hAnsi="Times New Roman"/>
          <w:sz w:val="21"/>
          <w:lang w:eastAsia="zh-CN"/>
        </w:rPr>
        <w:t>”</w:t>
      </w:r>
      <w:r>
        <w:rPr>
          <w:spacing w:val="-3"/>
          <w:sz w:val="21"/>
          <w:lang w:eastAsia="zh-CN"/>
        </w:rPr>
        <w:t>他回答：</w:t>
      </w:r>
      <w:r>
        <w:rPr>
          <w:rFonts w:ascii="Times New Roman" w:eastAsia="Times New Roman" w:hAnsi="Times New Roman"/>
          <w:spacing w:val="-3"/>
          <w:sz w:val="21"/>
          <w:lang w:eastAsia="zh-CN"/>
        </w:rPr>
        <w:t>“</w:t>
      </w:r>
      <w:r>
        <w:rPr>
          <w:spacing w:val="-3"/>
          <w:sz w:val="21"/>
          <w:lang w:eastAsia="zh-CN"/>
        </w:rPr>
        <w:t>不是自己的梨，岂能乱摘！</w:t>
      </w:r>
      <w:r>
        <w:rPr>
          <w:rFonts w:ascii="Times New Roman" w:eastAsia="Times New Roman" w:hAnsi="Times New Roman"/>
          <w:spacing w:val="-3"/>
          <w:sz w:val="21"/>
          <w:lang w:eastAsia="zh-CN"/>
        </w:rPr>
        <w:t>”</w:t>
      </w:r>
      <w:r>
        <w:rPr>
          <w:spacing w:val="-3"/>
          <w:sz w:val="21"/>
          <w:lang w:eastAsia="zh-CN"/>
        </w:rPr>
        <w:t>那人笑他迂腐：</w:t>
      </w:r>
      <w:r>
        <w:rPr>
          <w:rFonts w:ascii="Times New Roman" w:eastAsia="Times New Roman" w:hAnsi="Times New Roman"/>
          <w:sz w:val="21"/>
          <w:lang w:eastAsia="zh-CN"/>
        </w:rPr>
        <w:t>“</w:t>
      </w:r>
      <w:r>
        <w:rPr>
          <w:spacing w:val="-1"/>
          <w:sz w:val="21"/>
          <w:lang w:eastAsia="zh-CN"/>
        </w:rPr>
        <w:t>管它是谁的梨。</w:t>
      </w:r>
      <w:r>
        <w:rPr>
          <w:rFonts w:ascii="Times New Roman" w:eastAsia="Times New Roman" w:hAnsi="Times New Roman"/>
          <w:spacing w:val="-3"/>
          <w:sz w:val="21"/>
          <w:lang w:eastAsia="zh-CN"/>
        </w:rPr>
        <w:t>”</w:t>
      </w:r>
      <w:r>
        <w:rPr>
          <w:spacing w:val="-3"/>
          <w:sz w:val="21"/>
          <w:lang w:eastAsia="zh-CN"/>
        </w:rPr>
        <w:t>许衡正色道：</w:t>
      </w:r>
      <w:r>
        <w:rPr>
          <w:rFonts w:ascii="Times New Roman" w:eastAsia="Times New Roman" w:hAnsi="Times New Roman"/>
          <w:sz w:val="21"/>
          <w:lang w:eastAsia="zh-CN"/>
        </w:rPr>
        <w:t>“</w:t>
      </w:r>
      <w:r>
        <w:rPr>
          <w:spacing w:val="-3"/>
          <w:sz w:val="21"/>
          <w:lang w:eastAsia="zh-CN"/>
        </w:rPr>
        <w:t>梨虽无主，我心有主。</w:t>
      </w:r>
      <w:r>
        <w:rPr>
          <w:rFonts w:ascii="Times New Roman" w:eastAsia="Times New Roman" w:hAnsi="Times New Roman"/>
          <w:sz w:val="21"/>
          <w:lang w:eastAsia="zh-CN"/>
        </w:rPr>
        <w:t>”</w:t>
      </w:r>
      <w:r>
        <w:rPr>
          <w:spacing w:val="-1"/>
          <w:sz w:val="21"/>
          <w:lang w:eastAsia="zh-CN"/>
        </w:rPr>
        <w:t>从中所得</w:t>
      </w:r>
      <w:r>
        <w:rPr>
          <w:spacing w:val="-3"/>
          <w:sz w:val="21"/>
          <w:lang w:eastAsia="zh-CN"/>
        </w:rPr>
        <w:t>到的启示是，</w:t>
      </w:r>
      <w:commentRangeStart w:id="82"/>
      <w:r>
        <w:rPr>
          <w:spacing w:val="-3"/>
          <w:sz w:val="21"/>
          <w:lang w:eastAsia="zh-CN"/>
        </w:rPr>
        <w:t>价值具有</w:t>
      </w:r>
      <w:commentRangeEnd w:id="82"/>
      <w:r w:rsidR="0001416A">
        <w:rPr>
          <w:rStyle w:val="aa"/>
        </w:rPr>
        <w:commentReference w:id="82"/>
      </w:r>
    </w:p>
    <w:p w14:paraId="4B655D94" w14:textId="5A9861AB" w:rsidR="004A70C5" w:rsidRDefault="00A26C95">
      <w:pPr>
        <w:pStyle w:val="a4"/>
        <w:numPr>
          <w:ilvl w:val="1"/>
          <w:numId w:val="40"/>
        </w:numPr>
        <w:tabs>
          <w:tab w:val="left" w:pos="1087"/>
        </w:tabs>
        <w:spacing w:before="58" w:line="364" w:lineRule="auto"/>
        <w:ind w:left="720" w:right="7586" w:firstLine="0"/>
        <w:rPr>
          <w:sz w:val="21"/>
          <w:lang w:eastAsia="zh-CN"/>
        </w:rPr>
      </w:pPr>
      <w:r>
        <w:rPr>
          <w:spacing w:val="-2"/>
          <w:sz w:val="21"/>
          <w:lang w:eastAsia="zh-CN"/>
        </w:rPr>
        <w:t>客观性</w:t>
      </w:r>
      <w:r>
        <w:rPr>
          <w:rFonts w:ascii="Times New Roman" w:eastAsia="Times New Roman"/>
          <w:spacing w:val="-2"/>
          <w:sz w:val="21"/>
          <w:lang w:eastAsia="zh-CN"/>
        </w:rPr>
        <w:t>B</w:t>
      </w:r>
      <w:r>
        <w:rPr>
          <w:spacing w:val="-3"/>
          <w:sz w:val="21"/>
          <w:lang w:eastAsia="zh-CN"/>
        </w:rPr>
        <w:t>．主体性</w:t>
      </w:r>
      <w:r>
        <w:rPr>
          <w:rFonts w:ascii="Times New Roman" w:eastAsia="Times New Roman"/>
          <w:spacing w:val="-3"/>
          <w:sz w:val="21"/>
          <w:lang w:eastAsia="zh-CN"/>
        </w:rPr>
        <w:t>C</w:t>
      </w:r>
      <w:r>
        <w:rPr>
          <w:spacing w:val="-5"/>
          <w:sz w:val="21"/>
          <w:lang w:eastAsia="zh-CN"/>
        </w:rPr>
        <w:t>．社会历史性</w:t>
      </w:r>
      <w:r>
        <w:rPr>
          <w:rFonts w:ascii="Times New Roman" w:eastAsia="Times New Roman"/>
          <w:sz w:val="21"/>
          <w:lang w:eastAsia="zh-CN"/>
        </w:rPr>
        <w:t>D</w:t>
      </w:r>
      <w:r>
        <w:rPr>
          <w:spacing w:val="-1"/>
          <w:sz w:val="21"/>
          <w:lang w:eastAsia="zh-CN"/>
        </w:rPr>
        <w:t>．多维性</w:t>
      </w:r>
    </w:p>
    <w:p w14:paraId="0AC3D614" w14:textId="77777777" w:rsidR="004A70C5" w:rsidRDefault="004A70C5">
      <w:pPr>
        <w:pStyle w:val="a3"/>
        <w:spacing w:before="2"/>
        <w:ind w:left="0"/>
        <w:rPr>
          <w:sz w:val="28"/>
          <w:lang w:eastAsia="zh-CN"/>
        </w:rPr>
      </w:pPr>
    </w:p>
    <w:p w14:paraId="15F8728B" w14:textId="77777777" w:rsidR="004A70C5" w:rsidRDefault="00A26C95">
      <w:pPr>
        <w:pStyle w:val="a4"/>
        <w:numPr>
          <w:ilvl w:val="0"/>
          <w:numId w:val="40"/>
        </w:numPr>
        <w:tabs>
          <w:tab w:val="left" w:pos="1144"/>
        </w:tabs>
        <w:spacing w:line="364" w:lineRule="auto"/>
        <w:ind w:right="733" w:firstLine="0"/>
        <w:jc w:val="both"/>
        <w:rPr>
          <w:sz w:val="21"/>
        </w:rPr>
      </w:pPr>
      <w:r>
        <w:rPr>
          <w:spacing w:val="-4"/>
          <w:sz w:val="21"/>
          <w:lang w:eastAsia="zh-CN"/>
        </w:rPr>
        <w:t>马克思说：</w:t>
      </w:r>
      <w:r>
        <w:rPr>
          <w:rFonts w:ascii="Times New Roman" w:eastAsia="Times New Roman" w:hAnsi="Times New Roman"/>
          <w:spacing w:val="-6"/>
          <w:sz w:val="21"/>
          <w:lang w:eastAsia="zh-CN"/>
        </w:rPr>
        <w:t>“</w:t>
      </w:r>
      <w:r>
        <w:rPr>
          <w:spacing w:val="-5"/>
          <w:sz w:val="21"/>
          <w:lang w:eastAsia="zh-CN"/>
        </w:rPr>
        <w:t>人的思维是否具有客观的真理性，这不是一个理论的问题，而是一个实践</w:t>
      </w:r>
      <w:r>
        <w:rPr>
          <w:spacing w:val="-6"/>
          <w:sz w:val="21"/>
          <w:lang w:eastAsia="zh-CN"/>
        </w:rPr>
        <w:t>的问题。人应该在实践中证明自己思维的真理性，即自己思维的现实性和力量，自己思维</w:t>
      </w:r>
      <w:r>
        <w:rPr>
          <w:sz w:val="21"/>
          <w:lang w:eastAsia="zh-CN"/>
        </w:rPr>
        <w:t>的</w:t>
      </w:r>
      <w:r>
        <w:rPr>
          <w:sz w:val="21"/>
          <w:lang w:eastAsia="zh-CN"/>
        </w:rPr>
        <w:lastRenderedPageBreak/>
        <w:t>此岸性。关于思维</w:t>
      </w:r>
      <w:r>
        <w:rPr>
          <w:rFonts w:ascii="Times New Roman" w:eastAsia="Times New Roman" w:hAnsi="Times New Roman"/>
          <w:sz w:val="21"/>
          <w:lang w:eastAsia="zh-CN"/>
        </w:rPr>
        <w:t>——</w:t>
      </w:r>
      <w:r>
        <w:rPr>
          <w:sz w:val="21"/>
          <w:lang w:eastAsia="zh-CN"/>
        </w:rPr>
        <w:t>离开实践的思维</w:t>
      </w:r>
      <w:r>
        <w:rPr>
          <w:rFonts w:ascii="Times New Roman" w:eastAsia="Times New Roman" w:hAnsi="Times New Roman"/>
          <w:sz w:val="21"/>
          <w:lang w:eastAsia="zh-CN"/>
        </w:rPr>
        <w:t>——</w:t>
      </w:r>
      <w:r>
        <w:rPr>
          <w:spacing w:val="-1"/>
          <w:sz w:val="21"/>
          <w:lang w:eastAsia="zh-CN"/>
        </w:rPr>
        <w:t>的现实性或非现实性的争论，是一个纯粹经</w:t>
      </w:r>
      <w:r>
        <w:rPr>
          <w:spacing w:val="-3"/>
          <w:sz w:val="21"/>
          <w:lang w:eastAsia="zh-CN"/>
        </w:rPr>
        <w:t>院哲学的问题。</w:t>
      </w:r>
      <w:r>
        <w:rPr>
          <w:rFonts w:ascii="Times New Roman" w:eastAsia="Times New Roman" w:hAnsi="Times New Roman"/>
          <w:sz w:val="21"/>
        </w:rPr>
        <w:t>”</w:t>
      </w:r>
      <w:proofErr w:type="spellStart"/>
      <w:r>
        <w:rPr>
          <w:spacing w:val="-3"/>
          <w:sz w:val="21"/>
        </w:rPr>
        <w:t>这一论断</w:t>
      </w:r>
      <w:commentRangeStart w:id="83"/>
      <w:r>
        <w:rPr>
          <w:spacing w:val="-3"/>
          <w:sz w:val="21"/>
        </w:rPr>
        <w:t>表明</w:t>
      </w:r>
      <w:commentRangeEnd w:id="83"/>
      <w:proofErr w:type="spellEnd"/>
      <w:r w:rsidR="00976292">
        <w:rPr>
          <w:rStyle w:val="aa"/>
        </w:rPr>
        <w:commentReference w:id="83"/>
      </w:r>
    </w:p>
    <w:p w14:paraId="774EF797" w14:textId="77777777" w:rsidR="004A70C5" w:rsidRDefault="00A26C95">
      <w:pPr>
        <w:pStyle w:val="a4"/>
        <w:numPr>
          <w:ilvl w:val="1"/>
          <w:numId w:val="40"/>
        </w:numPr>
        <w:tabs>
          <w:tab w:val="left" w:pos="1087"/>
        </w:tabs>
        <w:spacing w:line="268" w:lineRule="exact"/>
        <w:ind w:hanging="367"/>
        <w:rPr>
          <w:sz w:val="21"/>
        </w:rPr>
      </w:pPr>
      <w:proofErr w:type="spellStart"/>
      <w:r>
        <w:rPr>
          <w:spacing w:val="-3"/>
          <w:sz w:val="21"/>
        </w:rPr>
        <w:t>认识是实践的先导</w:t>
      </w:r>
      <w:proofErr w:type="spellEnd"/>
    </w:p>
    <w:p w14:paraId="2B7D456E" w14:textId="77777777" w:rsidR="004A70C5" w:rsidRDefault="00A26C95">
      <w:pPr>
        <w:pStyle w:val="a4"/>
        <w:numPr>
          <w:ilvl w:val="1"/>
          <w:numId w:val="40"/>
        </w:numPr>
        <w:tabs>
          <w:tab w:val="left" w:pos="1075"/>
        </w:tabs>
        <w:spacing w:before="139"/>
        <w:ind w:left="1074" w:hanging="355"/>
        <w:rPr>
          <w:sz w:val="21"/>
          <w:lang w:eastAsia="zh-CN"/>
        </w:rPr>
      </w:pPr>
      <w:r>
        <w:rPr>
          <w:spacing w:val="-3"/>
          <w:sz w:val="21"/>
          <w:lang w:eastAsia="zh-CN"/>
        </w:rPr>
        <w:t>实践使认识得以产生和发展</w:t>
      </w:r>
    </w:p>
    <w:p w14:paraId="7FDD6440" w14:textId="77777777" w:rsidR="004A70C5" w:rsidRDefault="00A26C95">
      <w:pPr>
        <w:pStyle w:val="a4"/>
        <w:numPr>
          <w:ilvl w:val="1"/>
          <w:numId w:val="40"/>
        </w:numPr>
        <w:tabs>
          <w:tab w:val="left" w:pos="1075"/>
        </w:tabs>
        <w:spacing w:before="139" w:line="364" w:lineRule="auto"/>
        <w:ind w:left="720" w:right="3803" w:firstLine="0"/>
        <w:rPr>
          <w:sz w:val="21"/>
          <w:lang w:eastAsia="zh-CN"/>
        </w:rPr>
      </w:pPr>
      <w:r>
        <w:rPr>
          <w:spacing w:val="-3"/>
          <w:sz w:val="21"/>
          <w:lang w:eastAsia="zh-CN"/>
        </w:rPr>
        <w:t>实践作为检验真理的标准既是确定的，又是不确定的</w:t>
      </w:r>
      <w:r>
        <w:rPr>
          <w:rFonts w:ascii="Times New Roman" w:eastAsia="Times New Roman"/>
          <w:spacing w:val="-3"/>
          <w:sz w:val="21"/>
          <w:lang w:eastAsia="zh-CN"/>
        </w:rPr>
        <w:t>D</w:t>
      </w:r>
      <w:r>
        <w:rPr>
          <w:spacing w:val="-3"/>
          <w:sz w:val="21"/>
          <w:lang w:eastAsia="zh-CN"/>
        </w:rPr>
        <w:t>．人只有在实践中才能检验认识的真理性</w:t>
      </w:r>
    </w:p>
    <w:p w14:paraId="6B5BDC8A" w14:textId="77777777" w:rsidR="004A70C5" w:rsidRDefault="004A70C5">
      <w:pPr>
        <w:pStyle w:val="a3"/>
        <w:spacing w:before="2"/>
        <w:ind w:left="0"/>
        <w:rPr>
          <w:sz w:val="28"/>
          <w:lang w:eastAsia="zh-CN"/>
        </w:rPr>
      </w:pPr>
    </w:p>
    <w:p w14:paraId="3E288C8C" w14:textId="77777777" w:rsidR="004A70C5" w:rsidRDefault="00A26C95">
      <w:pPr>
        <w:pStyle w:val="a4"/>
        <w:numPr>
          <w:ilvl w:val="0"/>
          <w:numId w:val="39"/>
        </w:numPr>
        <w:tabs>
          <w:tab w:val="left" w:pos="1144"/>
        </w:tabs>
        <w:spacing w:line="367" w:lineRule="auto"/>
        <w:ind w:right="733" w:firstLine="0"/>
        <w:rPr>
          <w:sz w:val="21"/>
          <w:lang w:eastAsia="zh-CN"/>
        </w:rPr>
      </w:pPr>
      <w:r>
        <w:rPr>
          <w:spacing w:val="-3"/>
          <w:sz w:val="21"/>
          <w:lang w:eastAsia="zh-CN"/>
        </w:rPr>
        <w:t>唐代白居易的《放言五首</w:t>
      </w:r>
      <w:r>
        <w:rPr>
          <w:rFonts w:ascii="Times New Roman" w:eastAsia="Times New Roman" w:hAnsi="Times New Roman"/>
          <w:spacing w:val="-6"/>
          <w:sz w:val="21"/>
          <w:lang w:eastAsia="zh-CN"/>
        </w:rPr>
        <w:t>·</w:t>
      </w:r>
      <w:r>
        <w:rPr>
          <w:spacing w:val="-2"/>
          <w:sz w:val="21"/>
          <w:lang w:eastAsia="zh-CN"/>
        </w:rPr>
        <w:t>其三》中写道：</w:t>
      </w:r>
      <w:r>
        <w:rPr>
          <w:rFonts w:ascii="Times New Roman" w:eastAsia="Times New Roman" w:hAnsi="Times New Roman"/>
          <w:sz w:val="21"/>
          <w:lang w:eastAsia="zh-CN"/>
        </w:rPr>
        <w:t>“</w:t>
      </w:r>
      <w:r>
        <w:rPr>
          <w:spacing w:val="-3"/>
          <w:sz w:val="21"/>
          <w:lang w:eastAsia="zh-CN"/>
        </w:rPr>
        <w:t>试玉要烧三日满，辨材须待七年期。</w:t>
      </w:r>
      <w:r>
        <w:rPr>
          <w:rFonts w:ascii="Times New Roman" w:eastAsia="Times New Roman" w:hAnsi="Times New Roman"/>
          <w:spacing w:val="-3"/>
          <w:sz w:val="21"/>
          <w:lang w:eastAsia="zh-CN"/>
        </w:rPr>
        <w:t>”</w:t>
      </w:r>
      <w:r>
        <w:rPr>
          <w:sz w:val="21"/>
          <w:lang w:eastAsia="zh-CN"/>
        </w:rPr>
        <w:t>这句</w:t>
      </w:r>
      <w:r>
        <w:rPr>
          <w:spacing w:val="-3"/>
          <w:sz w:val="21"/>
          <w:lang w:eastAsia="zh-CN"/>
        </w:rPr>
        <w:t>话给我们的</w:t>
      </w:r>
      <w:commentRangeStart w:id="84"/>
      <w:r>
        <w:rPr>
          <w:spacing w:val="-3"/>
          <w:sz w:val="21"/>
          <w:lang w:eastAsia="zh-CN"/>
        </w:rPr>
        <w:t>启示</w:t>
      </w:r>
      <w:commentRangeEnd w:id="84"/>
      <w:r w:rsidR="00976292">
        <w:rPr>
          <w:rStyle w:val="aa"/>
        </w:rPr>
        <w:commentReference w:id="84"/>
      </w:r>
      <w:r>
        <w:rPr>
          <w:spacing w:val="-3"/>
          <w:sz w:val="21"/>
          <w:lang w:eastAsia="zh-CN"/>
        </w:rPr>
        <w:t>是</w:t>
      </w:r>
    </w:p>
    <w:p w14:paraId="34A4BEC9" w14:textId="77777777" w:rsidR="004A70C5" w:rsidRDefault="00A26C95">
      <w:pPr>
        <w:pStyle w:val="a4"/>
        <w:numPr>
          <w:ilvl w:val="1"/>
          <w:numId w:val="39"/>
        </w:numPr>
        <w:tabs>
          <w:tab w:val="left" w:pos="1087"/>
        </w:tabs>
        <w:spacing w:line="265" w:lineRule="exact"/>
        <w:ind w:hanging="367"/>
        <w:rPr>
          <w:sz w:val="21"/>
          <w:lang w:eastAsia="zh-CN"/>
        </w:rPr>
      </w:pPr>
      <w:r>
        <w:rPr>
          <w:spacing w:val="-3"/>
          <w:sz w:val="21"/>
          <w:lang w:eastAsia="zh-CN"/>
        </w:rPr>
        <w:t>实践检验是一个过程，不是一次完成的</w:t>
      </w:r>
    </w:p>
    <w:p w14:paraId="2F37FC63" w14:textId="77777777" w:rsidR="004A70C5" w:rsidRDefault="00A26C95">
      <w:pPr>
        <w:pStyle w:val="a4"/>
        <w:numPr>
          <w:ilvl w:val="1"/>
          <w:numId w:val="39"/>
        </w:numPr>
        <w:tabs>
          <w:tab w:val="left" w:pos="1075"/>
        </w:tabs>
        <w:spacing w:before="139" w:line="364" w:lineRule="auto"/>
        <w:ind w:left="720" w:right="4435" w:firstLine="0"/>
        <w:rPr>
          <w:sz w:val="21"/>
          <w:lang w:eastAsia="zh-CN"/>
        </w:rPr>
      </w:pPr>
      <w:r>
        <w:rPr>
          <w:spacing w:val="-3"/>
          <w:sz w:val="21"/>
          <w:lang w:eastAsia="zh-CN"/>
        </w:rPr>
        <w:t>实践是检验真理的唯一标准，此外无别的标准</w:t>
      </w:r>
      <w:r>
        <w:rPr>
          <w:rFonts w:ascii="Times New Roman" w:eastAsia="Times New Roman"/>
          <w:spacing w:val="-3"/>
          <w:sz w:val="21"/>
          <w:lang w:eastAsia="zh-CN"/>
        </w:rPr>
        <w:t>C</w:t>
      </w:r>
      <w:r>
        <w:rPr>
          <w:spacing w:val="-3"/>
          <w:sz w:val="21"/>
          <w:lang w:eastAsia="zh-CN"/>
        </w:rPr>
        <w:t>．凡经实践证明的认识都不可推翻</w:t>
      </w:r>
    </w:p>
    <w:p w14:paraId="11DA33DD" w14:textId="77777777" w:rsidR="004A70C5" w:rsidRDefault="00A26C95">
      <w:pPr>
        <w:pStyle w:val="a3"/>
        <w:rPr>
          <w:lang w:eastAsia="zh-CN"/>
        </w:rPr>
      </w:pPr>
      <w:r>
        <w:rPr>
          <w:rFonts w:ascii="Times New Roman" w:eastAsia="Times New Roman"/>
          <w:lang w:eastAsia="zh-CN"/>
        </w:rPr>
        <w:t>D</w:t>
      </w:r>
      <w:r>
        <w:rPr>
          <w:lang w:eastAsia="zh-CN"/>
        </w:rPr>
        <w:t>．实践受社会历史条件的制约</w:t>
      </w:r>
    </w:p>
    <w:p w14:paraId="7B046D37" w14:textId="77777777" w:rsidR="004A70C5" w:rsidRDefault="004A70C5">
      <w:pPr>
        <w:pStyle w:val="a3"/>
        <w:ind w:left="0"/>
        <w:rPr>
          <w:sz w:val="22"/>
          <w:lang w:eastAsia="zh-CN"/>
        </w:rPr>
      </w:pPr>
    </w:p>
    <w:p w14:paraId="73DEBF34" w14:textId="77777777" w:rsidR="004A70C5" w:rsidRDefault="004A70C5">
      <w:pPr>
        <w:pStyle w:val="a3"/>
        <w:spacing w:before="2"/>
        <w:ind w:left="0"/>
        <w:rPr>
          <w:sz w:val="17"/>
          <w:lang w:eastAsia="zh-CN"/>
        </w:rPr>
      </w:pPr>
    </w:p>
    <w:p w14:paraId="435A2135" w14:textId="77777777" w:rsidR="004A70C5" w:rsidRDefault="00A26C95">
      <w:pPr>
        <w:pStyle w:val="a4"/>
        <w:numPr>
          <w:ilvl w:val="0"/>
          <w:numId w:val="39"/>
        </w:numPr>
        <w:tabs>
          <w:tab w:val="left" w:pos="1144"/>
        </w:tabs>
        <w:spacing w:line="364" w:lineRule="auto"/>
        <w:ind w:right="733" w:firstLine="0"/>
        <w:jc w:val="both"/>
        <w:rPr>
          <w:sz w:val="21"/>
        </w:rPr>
      </w:pPr>
      <w:r>
        <w:rPr>
          <w:spacing w:val="-4"/>
          <w:sz w:val="21"/>
          <w:lang w:eastAsia="zh-CN"/>
        </w:rPr>
        <w:t>恩格斯说：</w:t>
      </w:r>
      <w:r>
        <w:rPr>
          <w:rFonts w:ascii="Times New Roman" w:eastAsia="Times New Roman" w:hAnsi="Times New Roman"/>
          <w:spacing w:val="-6"/>
          <w:sz w:val="21"/>
          <w:lang w:eastAsia="zh-CN"/>
        </w:rPr>
        <w:t>“</w:t>
      </w:r>
      <w:r>
        <w:rPr>
          <w:spacing w:val="-5"/>
          <w:sz w:val="21"/>
          <w:lang w:eastAsia="zh-CN"/>
        </w:rPr>
        <w:t>自由不在于幻想中摆脱自然规律而独立，而在于认识这些规律，从而能够有计划地使自然规律为一定的目的服务</w:t>
      </w:r>
      <w:r>
        <w:rPr>
          <w:rFonts w:ascii="Times New Roman" w:eastAsia="Times New Roman" w:hAnsi="Times New Roman"/>
          <w:sz w:val="21"/>
          <w:lang w:eastAsia="zh-CN"/>
        </w:rPr>
        <w:t>……</w:t>
      </w:r>
      <w:r>
        <w:rPr>
          <w:spacing w:val="-1"/>
          <w:sz w:val="21"/>
          <w:lang w:eastAsia="zh-CN"/>
        </w:rPr>
        <w:t>自由就在于根据对自然界的必然性的认识来支</w:t>
      </w:r>
      <w:r>
        <w:rPr>
          <w:spacing w:val="-3"/>
          <w:sz w:val="21"/>
          <w:lang w:eastAsia="zh-CN"/>
        </w:rPr>
        <w:t>配我们自己和外部自然界。</w:t>
      </w:r>
      <w:r>
        <w:rPr>
          <w:rFonts w:ascii="Times New Roman" w:eastAsia="Times New Roman" w:hAnsi="Times New Roman"/>
          <w:sz w:val="21"/>
        </w:rPr>
        <w:t>”</w:t>
      </w:r>
      <w:proofErr w:type="spellStart"/>
      <w:r>
        <w:rPr>
          <w:spacing w:val="-3"/>
          <w:sz w:val="21"/>
        </w:rPr>
        <w:t>这句话的哲学</w:t>
      </w:r>
      <w:commentRangeStart w:id="85"/>
      <w:r>
        <w:rPr>
          <w:spacing w:val="-3"/>
          <w:sz w:val="21"/>
        </w:rPr>
        <w:t>启示</w:t>
      </w:r>
      <w:commentRangeEnd w:id="85"/>
      <w:r w:rsidR="00976292">
        <w:rPr>
          <w:rStyle w:val="aa"/>
        </w:rPr>
        <w:commentReference w:id="85"/>
      </w:r>
      <w:r>
        <w:rPr>
          <w:spacing w:val="-3"/>
          <w:sz w:val="21"/>
        </w:rPr>
        <w:t>是</w:t>
      </w:r>
      <w:proofErr w:type="spellEnd"/>
    </w:p>
    <w:p w14:paraId="73B8B6B5" w14:textId="77777777" w:rsidR="004A70C5" w:rsidRDefault="00A26C95">
      <w:pPr>
        <w:pStyle w:val="a4"/>
        <w:numPr>
          <w:ilvl w:val="1"/>
          <w:numId w:val="39"/>
        </w:numPr>
        <w:tabs>
          <w:tab w:val="left" w:pos="1087"/>
        </w:tabs>
        <w:spacing w:line="364" w:lineRule="auto"/>
        <w:ind w:left="720" w:right="6525" w:firstLine="0"/>
        <w:jc w:val="both"/>
        <w:rPr>
          <w:sz w:val="21"/>
          <w:lang w:eastAsia="zh-CN"/>
        </w:rPr>
      </w:pPr>
      <w:r>
        <w:rPr>
          <w:spacing w:val="-4"/>
          <w:sz w:val="21"/>
          <w:lang w:eastAsia="zh-CN"/>
        </w:rPr>
        <w:t>必然是自由的前提条件</w:t>
      </w:r>
      <w:r>
        <w:rPr>
          <w:rFonts w:ascii="Times New Roman" w:eastAsia="Times New Roman"/>
          <w:sz w:val="21"/>
          <w:lang w:eastAsia="zh-CN"/>
        </w:rPr>
        <w:t>B</w:t>
      </w:r>
      <w:r>
        <w:rPr>
          <w:spacing w:val="-3"/>
          <w:sz w:val="21"/>
          <w:lang w:eastAsia="zh-CN"/>
        </w:rPr>
        <w:t>．自由是历史发展的产物</w:t>
      </w:r>
      <w:r>
        <w:rPr>
          <w:rFonts w:ascii="Times New Roman" w:eastAsia="Times New Roman"/>
          <w:spacing w:val="-3"/>
          <w:sz w:val="21"/>
          <w:lang w:eastAsia="zh-CN"/>
        </w:rPr>
        <w:t>C</w:t>
      </w:r>
      <w:r>
        <w:rPr>
          <w:spacing w:val="-3"/>
          <w:sz w:val="21"/>
          <w:lang w:eastAsia="zh-CN"/>
        </w:rPr>
        <w:t>．自由是摆脱规律的制约</w:t>
      </w:r>
      <w:r>
        <w:rPr>
          <w:rFonts w:ascii="Times New Roman" w:eastAsia="Times New Roman"/>
          <w:spacing w:val="-3"/>
          <w:sz w:val="21"/>
          <w:lang w:eastAsia="zh-CN"/>
        </w:rPr>
        <w:t>D</w:t>
      </w:r>
      <w:r>
        <w:rPr>
          <w:spacing w:val="-4"/>
          <w:sz w:val="21"/>
          <w:lang w:eastAsia="zh-CN"/>
        </w:rPr>
        <w:t>．必然是自觉自主的状态</w:t>
      </w:r>
    </w:p>
    <w:p w14:paraId="10463066" w14:textId="77777777" w:rsidR="004A70C5" w:rsidRDefault="004A70C5">
      <w:pPr>
        <w:pStyle w:val="a3"/>
        <w:spacing w:before="7"/>
        <w:ind w:left="0"/>
        <w:rPr>
          <w:sz w:val="22"/>
          <w:lang w:eastAsia="zh-CN"/>
        </w:rPr>
      </w:pPr>
    </w:p>
    <w:p w14:paraId="6FBB693B" w14:textId="77777777" w:rsidR="004A70C5" w:rsidRDefault="00A26C95">
      <w:pPr>
        <w:pStyle w:val="3"/>
      </w:pPr>
      <w:proofErr w:type="spellStart"/>
      <w:r>
        <w:t>二、多项选择题</w:t>
      </w:r>
      <w:proofErr w:type="spellEnd"/>
    </w:p>
    <w:p w14:paraId="03C0F4C6" w14:textId="77777777" w:rsidR="004A70C5" w:rsidRDefault="00A26C95">
      <w:pPr>
        <w:pStyle w:val="a4"/>
        <w:numPr>
          <w:ilvl w:val="2"/>
          <w:numId w:val="39"/>
        </w:numPr>
        <w:tabs>
          <w:tab w:val="left" w:pos="1039"/>
        </w:tabs>
        <w:spacing w:before="91" w:line="364" w:lineRule="auto"/>
        <w:ind w:right="733" w:firstLine="0"/>
        <w:jc w:val="both"/>
        <w:rPr>
          <w:sz w:val="21"/>
        </w:rPr>
      </w:pPr>
      <w:r>
        <w:rPr>
          <w:spacing w:val="-6"/>
          <w:sz w:val="21"/>
          <w:lang w:eastAsia="zh-CN"/>
        </w:rPr>
        <w:t>牛顿是一位伟大的科学家，他取得了巨大成就，走在时代前列，为全人类揭示了宇宙的</w:t>
      </w:r>
      <w:r>
        <w:rPr>
          <w:spacing w:val="-8"/>
          <w:sz w:val="21"/>
          <w:lang w:eastAsia="zh-CN"/>
        </w:rPr>
        <w:t>本质和演化规律，但这些都离不开前人的智慧。所以他曾经说过：</w:t>
      </w:r>
      <w:r>
        <w:rPr>
          <w:rFonts w:ascii="Times New Roman" w:eastAsia="Times New Roman" w:hAnsi="Times New Roman"/>
          <w:spacing w:val="-8"/>
          <w:sz w:val="21"/>
          <w:lang w:eastAsia="zh-CN"/>
        </w:rPr>
        <w:t>“</w:t>
      </w:r>
      <w:r>
        <w:rPr>
          <w:spacing w:val="-3"/>
          <w:sz w:val="21"/>
          <w:lang w:eastAsia="zh-CN"/>
        </w:rPr>
        <w:t>假若我能比别人瞭望得略为远些，那是因为我站在巨人们的肩膀上。</w:t>
      </w:r>
      <w:r>
        <w:rPr>
          <w:rFonts w:ascii="Times New Roman" w:eastAsia="Times New Roman" w:hAnsi="Times New Roman"/>
          <w:sz w:val="21"/>
        </w:rPr>
        <w:t>”</w:t>
      </w:r>
      <w:proofErr w:type="spellStart"/>
      <w:r>
        <w:rPr>
          <w:spacing w:val="-2"/>
          <w:sz w:val="21"/>
        </w:rPr>
        <w:t>这句话</w:t>
      </w:r>
      <w:commentRangeStart w:id="86"/>
      <w:r>
        <w:rPr>
          <w:spacing w:val="-2"/>
          <w:sz w:val="21"/>
        </w:rPr>
        <w:t>说明</w:t>
      </w:r>
      <w:commentRangeEnd w:id="86"/>
      <w:proofErr w:type="spellEnd"/>
      <w:r w:rsidR="00976292">
        <w:rPr>
          <w:rStyle w:val="aa"/>
        </w:rPr>
        <w:commentReference w:id="86"/>
      </w:r>
    </w:p>
    <w:p w14:paraId="1C7AF89E" w14:textId="77777777" w:rsidR="004A70C5" w:rsidRDefault="00A26C95">
      <w:pPr>
        <w:pStyle w:val="a4"/>
        <w:numPr>
          <w:ilvl w:val="3"/>
          <w:numId w:val="39"/>
        </w:numPr>
        <w:tabs>
          <w:tab w:val="left" w:pos="1087"/>
        </w:tabs>
        <w:ind w:hanging="367"/>
        <w:rPr>
          <w:sz w:val="21"/>
        </w:rPr>
      </w:pPr>
      <w:proofErr w:type="spellStart"/>
      <w:r>
        <w:rPr>
          <w:spacing w:val="-3"/>
          <w:sz w:val="21"/>
        </w:rPr>
        <w:t>认识具有历史继承性</w:t>
      </w:r>
      <w:proofErr w:type="spellEnd"/>
    </w:p>
    <w:p w14:paraId="0EEA7147" w14:textId="77777777" w:rsidR="004A70C5" w:rsidRDefault="00A26C95">
      <w:pPr>
        <w:pStyle w:val="a4"/>
        <w:numPr>
          <w:ilvl w:val="3"/>
          <w:numId w:val="39"/>
        </w:numPr>
        <w:tabs>
          <w:tab w:val="left" w:pos="1075"/>
        </w:tabs>
        <w:spacing w:before="58"/>
        <w:ind w:left="1074" w:hanging="355"/>
        <w:rPr>
          <w:sz w:val="21"/>
          <w:lang w:eastAsia="zh-CN"/>
        </w:rPr>
      </w:pPr>
      <w:r>
        <w:rPr>
          <w:spacing w:val="-3"/>
          <w:sz w:val="21"/>
          <w:lang w:eastAsia="zh-CN"/>
        </w:rPr>
        <w:t>实践不是认识的唯一来源</w:t>
      </w:r>
    </w:p>
    <w:p w14:paraId="53086F6F" w14:textId="77777777" w:rsidR="004A70C5" w:rsidRDefault="00A26C95">
      <w:pPr>
        <w:pStyle w:val="a4"/>
        <w:numPr>
          <w:ilvl w:val="3"/>
          <w:numId w:val="39"/>
        </w:numPr>
        <w:tabs>
          <w:tab w:val="left" w:pos="1075"/>
        </w:tabs>
        <w:spacing w:before="139" w:line="364" w:lineRule="auto"/>
        <w:ind w:left="720" w:right="5695" w:firstLine="0"/>
        <w:rPr>
          <w:sz w:val="21"/>
          <w:lang w:eastAsia="zh-CN"/>
        </w:rPr>
      </w:pPr>
      <w:r>
        <w:rPr>
          <w:spacing w:val="-4"/>
          <w:sz w:val="21"/>
          <w:lang w:eastAsia="zh-CN"/>
        </w:rPr>
        <w:t>间接经验对认识发展有重要作用</w:t>
      </w:r>
      <w:r>
        <w:rPr>
          <w:rFonts w:ascii="Times New Roman" w:eastAsia="Times New Roman"/>
          <w:sz w:val="21"/>
          <w:lang w:eastAsia="zh-CN"/>
        </w:rPr>
        <w:t>D</w:t>
      </w:r>
      <w:r>
        <w:rPr>
          <w:spacing w:val="-3"/>
          <w:sz w:val="21"/>
          <w:lang w:eastAsia="zh-CN"/>
        </w:rPr>
        <w:t>．间接经验与直接经验无关</w:t>
      </w:r>
    </w:p>
    <w:p w14:paraId="05A7C979" w14:textId="77777777" w:rsidR="004A70C5" w:rsidRDefault="004A70C5">
      <w:pPr>
        <w:pStyle w:val="a3"/>
        <w:spacing w:before="4"/>
        <w:ind w:left="0"/>
        <w:rPr>
          <w:sz w:val="28"/>
          <w:lang w:eastAsia="zh-CN"/>
        </w:rPr>
      </w:pPr>
    </w:p>
    <w:p w14:paraId="10E8D9C3" w14:textId="77777777" w:rsidR="004A70C5" w:rsidRDefault="00A26C95">
      <w:pPr>
        <w:pStyle w:val="a4"/>
        <w:numPr>
          <w:ilvl w:val="0"/>
          <w:numId w:val="38"/>
        </w:numPr>
        <w:tabs>
          <w:tab w:val="left" w:pos="1041"/>
        </w:tabs>
        <w:spacing w:line="364" w:lineRule="auto"/>
        <w:ind w:right="734" w:firstLine="0"/>
        <w:rPr>
          <w:sz w:val="21"/>
          <w:lang w:eastAsia="zh-CN"/>
        </w:rPr>
      </w:pPr>
      <w:r>
        <w:rPr>
          <w:sz w:val="21"/>
          <w:lang w:eastAsia="zh-CN"/>
        </w:rPr>
        <w:t>《荀子·儒效》中有言：</w:t>
      </w:r>
      <w:r>
        <w:rPr>
          <w:rFonts w:ascii="Times New Roman" w:eastAsia="Times New Roman" w:hAnsi="Times New Roman"/>
          <w:sz w:val="21"/>
          <w:lang w:eastAsia="zh-CN"/>
        </w:rPr>
        <w:t>“</w:t>
      </w:r>
      <w:r>
        <w:rPr>
          <w:spacing w:val="-1"/>
          <w:sz w:val="21"/>
          <w:lang w:eastAsia="zh-CN"/>
        </w:rPr>
        <w:t>不闻不若闻之，闻之不若见之，见之不若知之，知之</w:t>
      </w:r>
      <w:proofErr w:type="gramStart"/>
      <w:r>
        <w:rPr>
          <w:spacing w:val="-1"/>
          <w:sz w:val="21"/>
          <w:lang w:eastAsia="zh-CN"/>
        </w:rPr>
        <w:t>不若行</w:t>
      </w:r>
      <w:proofErr w:type="gramEnd"/>
      <w:r>
        <w:rPr>
          <w:spacing w:val="-3"/>
          <w:sz w:val="21"/>
          <w:lang w:eastAsia="zh-CN"/>
        </w:rPr>
        <w:t>之。学至于行之而止矣。</w:t>
      </w:r>
      <w:r>
        <w:rPr>
          <w:rFonts w:ascii="Times New Roman" w:eastAsia="Times New Roman" w:hAnsi="Times New Roman"/>
          <w:spacing w:val="-3"/>
          <w:sz w:val="21"/>
          <w:lang w:eastAsia="zh-CN"/>
        </w:rPr>
        <w:t>”</w:t>
      </w:r>
      <w:r>
        <w:rPr>
          <w:spacing w:val="-3"/>
          <w:sz w:val="21"/>
          <w:lang w:eastAsia="zh-CN"/>
        </w:rPr>
        <w:t>实践之所以高于认识是</w:t>
      </w:r>
      <w:commentRangeStart w:id="87"/>
      <w:r>
        <w:rPr>
          <w:spacing w:val="-3"/>
          <w:sz w:val="21"/>
          <w:lang w:eastAsia="zh-CN"/>
        </w:rPr>
        <w:t>因为</w:t>
      </w:r>
      <w:commentRangeEnd w:id="87"/>
      <w:r w:rsidR="00F4194B">
        <w:rPr>
          <w:rStyle w:val="aa"/>
        </w:rPr>
        <w:commentReference w:id="87"/>
      </w:r>
    </w:p>
    <w:p w14:paraId="4FF6C729" w14:textId="77777777" w:rsidR="004A70C5" w:rsidRDefault="00A26C95">
      <w:pPr>
        <w:pStyle w:val="a3"/>
        <w:spacing w:line="364" w:lineRule="auto"/>
        <w:ind w:right="5064"/>
        <w:rPr>
          <w:lang w:eastAsia="zh-CN"/>
        </w:rPr>
      </w:pPr>
      <w:r>
        <w:rPr>
          <w:rFonts w:ascii="Times New Roman" w:eastAsia="Times New Roman"/>
          <w:lang w:eastAsia="zh-CN"/>
        </w:rPr>
        <w:t>A</w:t>
      </w:r>
      <w:r>
        <w:rPr>
          <w:lang w:eastAsia="zh-CN"/>
        </w:rPr>
        <w:t>．实践决定认识，而认识不能决定实践</w:t>
      </w:r>
      <w:r>
        <w:rPr>
          <w:rFonts w:ascii="Times New Roman" w:eastAsia="Times New Roman"/>
          <w:lang w:eastAsia="zh-CN"/>
        </w:rPr>
        <w:t>B</w:t>
      </w:r>
      <w:r>
        <w:rPr>
          <w:lang w:eastAsia="zh-CN"/>
        </w:rPr>
        <w:t>．实践是实现思想目的的感性物质活动</w:t>
      </w:r>
      <w:r>
        <w:rPr>
          <w:rFonts w:ascii="Times New Roman" w:eastAsia="Times New Roman"/>
          <w:lang w:eastAsia="zh-CN"/>
        </w:rPr>
        <w:lastRenderedPageBreak/>
        <w:t>C</w:t>
      </w:r>
      <w:r>
        <w:rPr>
          <w:lang w:eastAsia="zh-CN"/>
        </w:rPr>
        <w:t>．实践是认识的来源，认识是实践的产物</w:t>
      </w:r>
      <w:r>
        <w:rPr>
          <w:rFonts w:ascii="Times New Roman" w:eastAsia="Times New Roman"/>
          <w:lang w:eastAsia="zh-CN"/>
        </w:rPr>
        <w:t>D</w:t>
      </w:r>
      <w:r>
        <w:rPr>
          <w:lang w:eastAsia="zh-CN"/>
        </w:rPr>
        <w:t>．实践可以离开理论认识的指导</w:t>
      </w:r>
    </w:p>
    <w:p w14:paraId="49434803" w14:textId="77777777" w:rsidR="004A70C5" w:rsidRDefault="004A70C5">
      <w:pPr>
        <w:pStyle w:val="a3"/>
        <w:spacing w:before="1"/>
        <w:ind w:left="0"/>
        <w:rPr>
          <w:sz w:val="28"/>
          <w:lang w:eastAsia="zh-CN"/>
        </w:rPr>
      </w:pPr>
    </w:p>
    <w:p w14:paraId="352E65F2" w14:textId="22E7BC48" w:rsidR="004A70C5" w:rsidRDefault="00A26C95">
      <w:pPr>
        <w:pStyle w:val="a4"/>
        <w:numPr>
          <w:ilvl w:val="0"/>
          <w:numId w:val="37"/>
        </w:numPr>
        <w:tabs>
          <w:tab w:val="left" w:pos="1041"/>
        </w:tabs>
        <w:spacing w:line="364" w:lineRule="auto"/>
        <w:ind w:right="732" w:firstLine="0"/>
        <w:jc w:val="both"/>
        <w:rPr>
          <w:sz w:val="21"/>
        </w:rPr>
      </w:pPr>
      <w:r>
        <w:rPr>
          <w:sz w:val="21"/>
          <w:lang w:eastAsia="zh-CN"/>
        </w:rPr>
        <w:t>马克思在《〈黑格尔法哲学批判〉导言》中曾经指出：</w:t>
      </w:r>
      <w:r>
        <w:rPr>
          <w:rFonts w:ascii="Times New Roman" w:eastAsia="Times New Roman" w:hAnsi="Times New Roman"/>
          <w:sz w:val="21"/>
          <w:lang w:eastAsia="zh-CN"/>
        </w:rPr>
        <w:t>“</w:t>
      </w:r>
      <w:r>
        <w:rPr>
          <w:spacing w:val="-2"/>
          <w:sz w:val="21"/>
          <w:lang w:eastAsia="zh-CN"/>
        </w:rPr>
        <w:t>批判的武器当然不能代替武器</w:t>
      </w:r>
      <w:r>
        <w:rPr>
          <w:spacing w:val="-7"/>
          <w:sz w:val="21"/>
          <w:lang w:eastAsia="zh-CN"/>
        </w:rPr>
        <w:t>的批判，物质力量只能用物质力量来摧毁，但是理论一经群众掌握，也会变成物质力量。</w:t>
      </w:r>
      <w:r>
        <w:rPr>
          <w:rFonts w:ascii="Times New Roman" w:eastAsia="Times New Roman" w:hAnsi="Times New Roman"/>
          <w:sz w:val="21"/>
        </w:rPr>
        <w:t>”</w:t>
      </w:r>
      <w:proofErr w:type="spellStart"/>
      <w:r>
        <w:rPr>
          <w:spacing w:val="-3"/>
          <w:sz w:val="21"/>
        </w:rPr>
        <w:t>这段话体现的</w:t>
      </w:r>
      <w:commentRangeStart w:id="88"/>
      <w:r>
        <w:rPr>
          <w:spacing w:val="-3"/>
          <w:sz w:val="21"/>
        </w:rPr>
        <w:t>哲学思想</w:t>
      </w:r>
      <w:commentRangeEnd w:id="88"/>
      <w:r w:rsidR="00F4194B">
        <w:rPr>
          <w:rStyle w:val="aa"/>
        </w:rPr>
        <w:commentReference w:id="88"/>
      </w:r>
      <w:r>
        <w:rPr>
          <w:spacing w:val="-3"/>
          <w:sz w:val="21"/>
        </w:rPr>
        <w:t>是</w:t>
      </w:r>
      <w:proofErr w:type="spellEnd"/>
    </w:p>
    <w:p w14:paraId="5009B9FF" w14:textId="77777777" w:rsidR="004A70C5" w:rsidRDefault="00A26C95">
      <w:pPr>
        <w:pStyle w:val="a4"/>
        <w:numPr>
          <w:ilvl w:val="1"/>
          <w:numId w:val="37"/>
        </w:numPr>
        <w:tabs>
          <w:tab w:val="left" w:pos="1087"/>
        </w:tabs>
        <w:spacing w:line="364" w:lineRule="auto"/>
        <w:ind w:right="6326" w:firstLine="0"/>
        <w:rPr>
          <w:sz w:val="21"/>
          <w:lang w:eastAsia="zh-CN"/>
        </w:rPr>
      </w:pPr>
      <w:r>
        <w:rPr>
          <w:spacing w:val="-3"/>
          <w:sz w:val="21"/>
          <w:lang w:eastAsia="zh-CN"/>
        </w:rPr>
        <w:t>理论是巨大的物质力量</w:t>
      </w:r>
      <w:r>
        <w:rPr>
          <w:rFonts w:ascii="Times New Roman" w:eastAsia="Times New Roman"/>
          <w:spacing w:val="-3"/>
          <w:sz w:val="21"/>
          <w:lang w:eastAsia="zh-CN"/>
        </w:rPr>
        <w:t>B</w:t>
      </w:r>
      <w:r>
        <w:rPr>
          <w:spacing w:val="-4"/>
          <w:sz w:val="21"/>
          <w:lang w:eastAsia="zh-CN"/>
        </w:rPr>
        <w:t>．理论对实践具有指导作用</w:t>
      </w:r>
      <w:r>
        <w:rPr>
          <w:rFonts w:ascii="Times New Roman" w:eastAsia="Times New Roman"/>
          <w:sz w:val="21"/>
          <w:lang w:eastAsia="zh-CN"/>
        </w:rPr>
        <w:t>C</w:t>
      </w:r>
      <w:r>
        <w:rPr>
          <w:spacing w:val="-3"/>
          <w:sz w:val="21"/>
          <w:lang w:eastAsia="zh-CN"/>
        </w:rPr>
        <w:t>．理论不能代替实践</w:t>
      </w:r>
    </w:p>
    <w:p w14:paraId="2031579C" w14:textId="77777777" w:rsidR="004A70C5" w:rsidRDefault="00A26C95">
      <w:pPr>
        <w:pStyle w:val="a3"/>
        <w:rPr>
          <w:lang w:eastAsia="zh-CN"/>
        </w:rPr>
      </w:pPr>
      <w:r>
        <w:rPr>
          <w:rFonts w:ascii="Times New Roman" w:eastAsia="Times New Roman"/>
          <w:lang w:eastAsia="zh-CN"/>
        </w:rPr>
        <w:t>D</w:t>
      </w:r>
      <w:r>
        <w:rPr>
          <w:lang w:eastAsia="zh-CN"/>
        </w:rPr>
        <w:t>．精神力量可以转化为物质力量</w:t>
      </w:r>
    </w:p>
    <w:p w14:paraId="1FFACBB3" w14:textId="77777777" w:rsidR="004A70C5" w:rsidRDefault="004A70C5">
      <w:pPr>
        <w:pStyle w:val="a3"/>
        <w:ind w:left="0"/>
        <w:rPr>
          <w:sz w:val="22"/>
          <w:lang w:eastAsia="zh-CN"/>
        </w:rPr>
      </w:pPr>
    </w:p>
    <w:p w14:paraId="73654533" w14:textId="77777777" w:rsidR="004A70C5" w:rsidRDefault="004A70C5">
      <w:pPr>
        <w:pStyle w:val="a3"/>
        <w:spacing w:before="11"/>
        <w:ind w:left="0"/>
        <w:rPr>
          <w:sz w:val="16"/>
          <w:lang w:eastAsia="zh-CN"/>
        </w:rPr>
      </w:pPr>
    </w:p>
    <w:p w14:paraId="0F1CB80E" w14:textId="77777777" w:rsidR="004A70C5" w:rsidRDefault="00A26C95">
      <w:pPr>
        <w:pStyle w:val="a4"/>
        <w:numPr>
          <w:ilvl w:val="0"/>
          <w:numId w:val="37"/>
        </w:numPr>
        <w:tabs>
          <w:tab w:val="left" w:pos="1039"/>
        </w:tabs>
        <w:spacing w:line="364" w:lineRule="auto"/>
        <w:ind w:right="733" w:firstLine="0"/>
        <w:jc w:val="both"/>
        <w:rPr>
          <w:sz w:val="21"/>
        </w:rPr>
      </w:pPr>
      <w:r>
        <w:rPr>
          <w:spacing w:val="-7"/>
          <w:sz w:val="21"/>
          <w:lang w:eastAsia="zh-CN"/>
        </w:rPr>
        <w:t>马克思在《关于费尔巴哈的提纲》中指出，从前的一切唯物主义，包括费尔巴哈的唯物</w:t>
      </w:r>
      <w:r>
        <w:rPr>
          <w:spacing w:val="-8"/>
          <w:sz w:val="21"/>
          <w:lang w:eastAsia="zh-CN"/>
        </w:rPr>
        <w:t>主义的主要缺点是：对事物、现实、感性，只是从客体的或者直观的形式去理解，而不是</w:t>
      </w:r>
      <w:r>
        <w:rPr>
          <w:sz w:val="21"/>
          <w:lang w:eastAsia="zh-CN"/>
        </w:rPr>
        <w:t>把它们当作人的感性活动，当作实践去理解，不是从主体方面去理解。因此，</w:t>
      </w:r>
      <w:r>
        <w:rPr>
          <w:rFonts w:ascii="Times New Roman" w:eastAsia="Times New Roman" w:hAnsi="Times New Roman"/>
          <w:sz w:val="21"/>
          <w:lang w:eastAsia="zh-CN"/>
        </w:rPr>
        <w:t>……</w:t>
      </w:r>
      <w:r>
        <w:rPr>
          <w:spacing w:val="-5"/>
          <w:sz w:val="21"/>
          <w:lang w:eastAsia="zh-CN"/>
        </w:rPr>
        <w:t>和唯物</w:t>
      </w:r>
      <w:r>
        <w:rPr>
          <w:spacing w:val="-1"/>
          <w:sz w:val="21"/>
          <w:lang w:eastAsia="zh-CN"/>
        </w:rPr>
        <w:t>主义相反，能动的方面被唯心主义抽象地发展了，当然，唯心主义是不知道现实的、感性</w:t>
      </w:r>
      <w:r>
        <w:rPr>
          <w:sz w:val="21"/>
          <w:lang w:eastAsia="zh-CN"/>
        </w:rPr>
        <w:t>的活动本身的</w:t>
      </w:r>
      <w:r>
        <w:rPr>
          <w:rFonts w:ascii="Times New Roman" w:eastAsia="Times New Roman" w:hAnsi="Times New Roman"/>
          <w:sz w:val="21"/>
          <w:lang w:eastAsia="zh-CN"/>
        </w:rPr>
        <w:t>……</w:t>
      </w:r>
      <w:r>
        <w:rPr>
          <w:sz w:val="21"/>
          <w:lang w:eastAsia="zh-CN"/>
        </w:rPr>
        <w:t>费尔巴哈没有把人的活动本身理解为对象性的活动，他仅仅把理论的活</w:t>
      </w:r>
      <w:r>
        <w:rPr>
          <w:spacing w:val="-1"/>
          <w:sz w:val="21"/>
          <w:lang w:eastAsia="zh-CN"/>
        </w:rPr>
        <w:t>动看作真正人的活动，而对于实践则只是从它的卑污的犹太人的表现形式去理解和确定。</w:t>
      </w:r>
      <w:r>
        <w:rPr>
          <w:spacing w:val="-3"/>
          <w:sz w:val="21"/>
          <w:lang w:eastAsia="zh-CN"/>
        </w:rPr>
        <w:t>因此，他不了解</w:t>
      </w:r>
      <w:r>
        <w:rPr>
          <w:rFonts w:ascii="Times New Roman" w:eastAsia="Times New Roman" w:hAnsi="Times New Roman"/>
          <w:sz w:val="21"/>
          <w:lang w:eastAsia="zh-CN"/>
        </w:rPr>
        <w:t>“</w:t>
      </w:r>
      <w:r>
        <w:rPr>
          <w:spacing w:val="-2"/>
          <w:sz w:val="21"/>
          <w:lang w:eastAsia="zh-CN"/>
        </w:rPr>
        <w:t>革命的</w:t>
      </w:r>
      <w:r>
        <w:rPr>
          <w:rFonts w:ascii="Times New Roman" w:eastAsia="Times New Roman" w:hAnsi="Times New Roman"/>
          <w:sz w:val="21"/>
          <w:lang w:eastAsia="zh-CN"/>
        </w:rPr>
        <w:t>”“</w:t>
      </w:r>
      <w:r>
        <w:rPr>
          <w:spacing w:val="-2"/>
          <w:sz w:val="21"/>
          <w:lang w:eastAsia="zh-CN"/>
        </w:rPr>
        <w:t>实践批判的</w:t>
      </w:r>
      <w:r>
        <w:rPr>
          <w:rFonts w:ascii="Times New Roman" w:eastAsia="Times New Roman" w:hAnsi="Times New Roman"/>
          <w:sz w:val="21"/>
          <w:lang w:eastAsia="zh-CN"/>
        </w:rPr>
        <w:t>”</w:t>
      </w:r>
      <w:r>
        <w:rPr>
          <w:spacing w:val="-3"/>
          <w:sz w:val="21"/>
          <w:lang w:eastAsia="zh-CN"/>
        </w:rPr>
        <w:t>活动的意义。</w:t>
      </w:r>
      <w:proofErr w:type="spellStart"/>
      <w:r>
        <w:rPr>
          <w:spacing w:val="-3"/>
          <w:sz w:val="21"/>
        </w:rPr>
        <w:t>马克思的这段话给我们的</w:t>
      </w:r>
      <w:commentRangeStart w:id="89"/>
      <w:r>
        <w:rPr>
          <w:spacing w:val="-3"/>
          <w:sz w:val="21"/>
        </w:rPr>
        <w:t>启示</w:t>
      </w:r>
      <w:commentRangeEnd w:id="89"/>
      <w:r w:rsidR="00DD3E9F">
        <w:rPr>
          <w:rStyle w:val="aa"/>
        </w:rPr>
        <w:commentReference w:id="89"/>
      </w:r>
      <w:r>
        <w:rPr>
          <w:spacing w:val="-3"/>
          <w:sz w:val="21"/>
        </w:rPr>
        <w:t>有</w:t>
      </w:r>
      <w:proofErr w:type="spellEnd"/>
    </w:p>
    <w:p w14:paraId="5BCDB4BF" w14:textId="77777777" w:rsidR="004A70C5" w:rsidRDefault="00A26C95">
      <w:pPr>
        <w:pStyle w:val="a4"/>
        <w:numPr>
          <w:ilvl w:val="1"/>
          <w:numId w:val="37"/>
        </w:numPr>
        <w:tabs>
          <w:tab w:val="left" w:pos="1087"/>
        </w:tabs>
        <w:spacing w:line="364" w:lineRule="auto"/>
        <w:ind w:right="2951" w:firstLine="0"/>
        <w:rPr>
          <w:sz w:val="21"/>
          <w:lang w:eastAsia="zh-CN"/>
        </w:rPr>
      </w:pPr>
      <w:r>
        <w:rPr>
          <w:spacing w:val="-3"/>
          <w:sz w:val="21"/>
          <w:lang w:eastAsia="zh-CN"/>
        </w:rPr>
        <w:t>批判旧唯物主义的主要缺陷离开了实践去理解人与世界的关系</w:t>
      </w:r>
      <w:r>
        <w:rPr>
          <w:rFonts w:ascii="Times New Roman" w:eastAsia="Times New Roman"/>
          <w:spacing w:val="-3"/>
          <w:sz w:val="21"/>
          <w:lang w:eastAsia="zh-CN"/>
        </w:rPr>
        <w:t>B</w:t>
      </w:r>
      <w:r>
        <w:rPr>
          <w:spacing w:val="-3"/>
          <w:sz w:val="21"/>
          <w:lang w:eastAsia="zh-CN"/>
        </w:rPr>
        <w:t>．批判唯心主义抽象地发展人的主观能动性</w:t>
      </w:r>
    </w:p>
    <w:p w14:paraId="7D9BDE0C" w14:textId="77777777" w:rsidR="004A70C5" w:rsidRDefault="00A26C95">
      <w:pPr>
        <w:pStyle w:val="a3"/>
        <w:spacing w:line="267" w:lineRule="exact"/>
        <w:rPr>
          <w:lang w:eastAsia="zh-CN"/>
        </w:rPr>
      </w:pPr>
      <w:r>
        <w:rPr>
          <w:rFonts w:ascii="Times New Roman" w:eastAsia="Times New Roman"/>
          <w:lang w:eastAsia="zh-CN"/>
        </w:rPr>
        <w:t>C</w:t>
      </w:r>
      <w:r>
        <w:rPr>
          <w:lang w:eastAsia="zh-CN"/>
        </w:rPr>
        <w:t>．批判费尔巴哈对实践的错误理解</w:t>
      </w:r>
    </w:p>
    <w:p w14:paraId="5FA26A51" w14:textId="77777777" w:rsidR="004A70C5" w:rsidRDefault="00A26C95">
      <w:pPr>
        <w:pStyle w:val="a3"/>
        <w:spacing w:before="138"/>
        <w:rPr>
          <w:lang w:eastAsia="zh-CN"/>
        </w:rPr>
      </w:pPr>
      <w:r>
        <w:rPr>
          <w:rFonts w:ascii="Times New Roman" w:eastAsia="Times New Roman"/>
          <w:lang w:eastAsia="zh-CN"/>
        </w:rPr>
        <w:t>D</w:t>
      </w:r>
      <w:r>
        <w:rPr>
          <w:lang w:eastAsia="zh-CN"/>
        </w:rPr>
        <w:t>．批判费尔巴哈不懂得人们改造自然和社会活动的伟大意义</w:t>
      </w:r>
    </w:p>
    <w:p w14:paraId="74D59E48" w14:textId="77777777" w:rsidR="004A70C5" w:rsidRDefault="004A70C5">
      <w:pPr>
        <w:pStyle w:val="a3"/>
        <w:ind w:left="0"/>
        <w:rPr>
          <w:sz w:val="22"/>
          <w:lang w:eastAsia="zh-CN"/>
        </w:rPr>
      </w:pPr>
    </w:p>
    <w:p w14:paraId="42262FD6" w14:textId="77777777" w:rsidR="004A70C5" w:rsidRDefault="004A70C5">
      <w:pPr>
        <w:pStyle w:val="a3"/>
        <w:spacing w:before="4"/>
        <w:ind w:left="0"/>
        <w:rPr>
          <w:sz w:val="17"/>
          <w:lang w:eastAsia="zh-CN"/>
        </w:rPr>
      </w:pPr>
    </w:p>
    <w:p w14:paraId="4E05EC00" w14:textId="77777777" w:rsidR="004A70C5" w:rsidRDefault="00A26C95">
      <w:pPr>
        <w:pStyle w:val="a4"/>
        <w:numPr>
          <w:ilvl w:val="0"/>
          <w:numId w:val="37"/>
        </w:numPr>
        <w:tabs>
          <w:tab w:val="left" w:pos="1039"/>
        </w:tabs>
        <w:spacing w:line="364" w:lineRule="auto"/>
        <w:ind w:right="627" w:firstLine="0"/>
        <w:rPr>
          <w:sz w:val="21"/>
          <w:lang w:eastAsia="zh-CN"/>
        </w:rPr>
      </w:pPr>
      <w:r>
        <w:rPr>
          <w:spacing w:val="-3"/>
          <w:sz w:val="21"/>
          <w:lang w:eastAsia="zh-CN"/>
        </w:rPr>
        <w:t>古希腊哲学家恩培多克勒提出</w:t>
      </w:r>
      <w:r>
        <w:rPr>
          <w:rFonts w:ascii="Times New Roman" w:eastAsia="Times New Roman" w:hAnsi="Times New Roman"/>
          <w:sz w:val="21"/>
          <w:lang w:eastAsia="zh-CN"/>
        </w:rPr>
        <w:t>“</w:t>
      </w:r>
      <w:r>
        <w:rPr>
          <w:spacing w:val="-2"/>
          <w:sz w:val="21"/>
          <w:lang w:eastAsia="zh-CN"/>
        </w:rPr>
        <w:t>流溢说</w:t>
      </w:r>
      <w:r>
        <w:rPr>
          <w:rFonts w:ascii="Times New Roman" w:eastAsia="Times New Roman" w:hAnsi="Times New Roman"/>
          <w:spacing w:val="-8"/>
          <w:sz w:val="21"/>
          <w:lang w:eastAsia="zh-CN"/>
        </w:rPr>
        <w:t>”</w:t>
      </w:r>
      <w:r>
        <w:rPr>
          <w:spacing w:val="-4"/>
          <w:sz w:val="21"/>
          <w:lang w:eastAsia="zh-CN"/>
        </w:rPr>
        <w:t>，认为认识是从物体流溢出来的物质经过感官通</w:t>
      </w:r>
      <w:r>
        <w:rPr>
          <w:spacing w:val="-6"/>
          <w:sz w:val="21"/>
          <w:lang w:eastAsia="zh-CN"/>
        </w:rPr>
        <w:t>道引起的。德谟克利特则提出</w:t>
      </w:r>
      <w:r>
        <w:rPr>
          <w:rFonts w:ascii="Times New Roman" w:eastAsia="Times New Roman" w:hAnsi="Times New Roman"/>
          <w:spacing w:val="-3"/>
          <w:sz w:val="21"/>
          <w:lang w:eastAsia="zh-CN"/>
        </w:rPr>
        <w:t>“</w:t>
      </w:r>
      <w:r>
        <w:rPr>
          <w:spacing w:val="-2"/>
          <w:sz w:val="21"/>
          <w:lang w:eastAsia="zh-CN"/>
        </w:rPr>
        <w:t>影像说</w:t>
      </w:r>
      <w:r>
        <w:rPr>
          <w:rFonts w:ascii="Times New Roman" w:eastAsia="Times New Roman" w:hAnsi="Times New Roman"/>
          <w:spacing w:val="-7"/>
          <w:sz w:val="21"/>
          <w:lang w:eastAsia="zh-CN"/>
        </w:rPr>
        <w:t>”</w:t>
      </w:r>
      <w:r>
        <w:rPr>
          <w:spacing w:val="-4"/>
          <w:sz w:val="21"/>
          <w:lang w:eastAsia="zh-CN"/>
        </w:rPr>
        <w:t>，认为感觉和思想是物体的影像到达于感官引起的。</w:t>
      </w:r>
      <w:r>
        <w:rPr>
          <w:spacing w:val="-3"/>
          <w:sz w:val="21"/>
          <w:lang w:eastAsia="zh-CN"/>
        </w:rPr>
        <w:t>近代</w:t>
      </w:r>
      <w:commentRangeStart w:id="90"/>
      <w:r>
        <w:rPr>
          <w:spacing w:val="-3"/>
          <w:sz w:val="21"/>
          <w:lang w:eastAsia="zh-CN"/>
        </w:rPr>
        <w:t>唯物主义者</w:t>
      </w:r>
      <w:commentRangeEnd w:id="90"/>
      <w:r w:rsidR="00DD3E9F">
        <w:rPr>
          <w:rStyle w:val="aa"/>
        </w:rPr>
        <w:commentReference w:id="90"/>
      </w:r>
      <w:r>
        <w:rPr>
          <w:spacing w:val="-3"/>
          <w:sz w:val="21"/>
          <w:lang w:eastAsia="zh-CN"/>
        </w:rPr>
        <w:t>培根认为</w:t>
      </w:r>
      <w:r>
        <w:rPr>
          <w:rFonts w:ascii="Times New Roman" w:eastAsia="Times New Roman" w:hAnsi="Times New Roman"/>
          <w:spacing w:val="-3"/>
          <w:sz w:val="21"/>
          <w:lang w:eastAsia="zh-CN"/>
        </w:rPr>
        <w:t>“</w:t>
      </w:r>
      <w:r>
        <w:rPr>
          <w:spacing w:val="-3"/>
          <w:sz w:val="21"/>
          <w:lang w:eastAsia="zh-CN"/>
        </w:rPr>
        <w:t>知识就是存在的</w:t>
      </w:r>
      <w:proofErr w:type="gramStart"/>
      <w:r>
        <w:rPr>
          <w:spacing w:val="-3"/>
          <w:sz w:val="21"/>
          <w:lang w:eastAsia="zh-CN"/>
        </w:rPr>
        <w:t>映象</w:t>
      </w:r>
      <w:proofErr w:type="gramEnd"/>
      <w:r>
        <w:rPr>
          <w:rFonts w:ascii="Times New Roman" w:eastAsia="Times New Roman" w:hAnsi="Times New Roman"/>
          <w:sz w:val="21"/>
          <w:lang w:eastAsia="zh-CN"/>
        </w:rPr>
        <w:t>”</w:t>
      </w:r>
      <w:r>
        <w:rPr>
          <w:spacing w:val="-3"/>
          <w:sz w:val="21"/>
          <w:lang w:eastAsia="zh-CN"/>
        </w:rPr>
        <w:t>。他们的错误在于</w:t>
      </w:r>
    </w:p>
    <w:p w14:paraId="0B71DBFB" w14:textId="77777777" w:rsidR="004A70C5" w:rsidRDefault="00A26C95">
      <w:pPr>
        <w:pStyle w:val="a4"/>
        <w:numPr>
          <w:ilvl w:val="1"/>
          <w:numId w:val="37"/>
        </w:numPr>
        <w:tabs>
          <w:tab w:val="left" w:pos="1087"/>
        </w:tabs>
        <w:spacing w:before="58" w:line="364" w:lineRule="auto"/>
        <w:ind w:right="4423" w:firstLine="0"/>
        <w:jc w:val="both"/>
        <w:rPr>
          <w:sz w:val="21"/>
          <w:lang w:eastAsia="zh-CN"/>
        </w:rPr>
      </w:pPr>
      <w:r>
        <w:rPr>
          <w:spacing w:val="-4"/>
          <w:sz w:val="21"/>
          <w:lang w:eastAsia="zh-CN"/>
        </w:rPr>
        <w:t>认为人的认识是对客观事物消极、被动的反映</w:t>
      </w:r>
      <w:r>
        <w:rPr>
          <w:rFonts w:ascii="Times New Roman" w:eastAsia="Times New Roman"/>
          <w:sz w:val="21"/>
          <w:lang w:eastAsia="zh-CN"/>
        </w:rPr>
        <w:t>B</w:t>
      </w:r>
      <w:r>
        <w:rPr>
          <w:spacing w:val="-3"/>
          <w:sz w:val="21"/>
          <w:lang w:eastAsia="zh-CN"/>
        </w:rPr>
        <w:t>．人的认识是一个由不知到知、由浅入深的过程</w:t>
      </w:r>
      <w:r>
        <w:rPr>
          <w:rFonts w:ascii="Times New Roman" w:eastAsia="Times New Roman"/>
          <w:spacing w:val="-3"/>
          <w:sz w:val="21"/>
          <w:lang w:eastAsia="zh-CN"/>
        </w:rPr>
        <w:t>C</w:t>
      </w:r>
      <w:r>
        <w:rPr>
          <w:spacing w:val="-3"/>
          <w:sz w:val="21"/>
          <w:lang w:eastAsia="zh-CN"/>
        </w:rPr>
        <w:t>．没有以实践的观点阐述人的认识活动及规律</w:t>
      </w:r>
    </w:p>
    <w:p w14:paraId="2A10EA3A" w14:textId="77777777" w:rsidR="004A70C5" w:rsidRDefault="00A26C95">
      <w:pPr>
        <w:pStyle w:val="a3"/>
        <w:spacing w:line="269" w:lineRule="exact"/>
        <w:rPr>
          <w:lang w:eastAsia="zh-CN"/>
        </w:rPr>
      </w:pPr>
      <w:r>
        <w:rPr>
          <w:rFonts w:ascii="Times New Roman" w:eastAsia="Times New Roman"/>
          <w:lang w:eastAsia="zh-CN"/>
        </w:rPr>
        <w:t>D</w:t>
      </w:r>
      <w:r>
        <w:rPr>
          <w:lang w:eastAsia="zh-CN"/>
        </w:rPr>
        <w:t>．人对事物的反映不是直观的反映而是创造性的反映</w:t>
      </w:r>
    </w:p>
    <w:p w14:paraId="65F675D4" w14:textId="77777777" w:rsidR="004A70C5" w:rsidRDefault="004A70C5">
      <w:pPr>
        <w:pStyle w:val="a3"/>
        <w:ind w:left="0"/>
        <w:rPr>
          <w:sz w:val="22"/>
          <w:lang w:eastAsia="zh-CN"/>
        </w:rPr>
      </w:pPr>
    </w:p>
    <w:p w14:paraId="3B134026" w14:textId="77777777" w:rsidR="004A70C5" w:rsidRDefault="004A70C5">
      <w:pPr>
        <w:pStyle w:val="a3"/>
        <w:spacing w:before="2"/>
        <w:ind w:left="0"/>
        <w:rPr>
          <w:sz w:val="17"/>
          <w:lang w:eastAsia="zh-CN"/>
        </w:rPr>
      </w:pPr>
    </w:p>
    <w:p w14:paraId="6C90CE7D" w14:textId="2F2EE3DC" w:rsidR="004A70C5" w:rsidRDefault="00A26C95">
      <w:pPr>
        <w:pStyle w:val="a4"/>
        <w:numPr>
          <w:ilvl w:val="0"/>
          <w:numId w:val="37"/>
        </w:numPr>
        <w:tabs>
          <w:tab w:val="left" w:pos="1039"/>
        </w:tabs>
        <w:spacing w:line="364" w:lineRule="auto"/>
        <w:ind w:right="688" w:firstLine="0"/>
        <w:rPr>
          <w:sz w:val="21"/>
        </w:rPr>
      </w:pPr>
      <w:r>
        <w:rPr>
          <w:spacing w:val="-3"/>
          <w:sz w:val="21"/>
          <w:lang w:eastAsia="zh-CN"/>
        </w:rPr>
        <w:t>孔子的一位学生在煮粥时，发现有异物掉进锅里去了。他正想把粥倒掉时，忽然想到，一粥一饭都来之不易，于是便把它吃了。刚巧孔子走进厨房，以为他在偷食，便教训了这位负责煮粥的同学。经过解释，大家恍然大悟。耳听为虚，然而眼见也未必为实。</w:t>
      </w:r>
      <w:commentRangeStart w:id="91"/>
      <w:proofErr w:type="spellStart"/>
      <w:r>
        <w:rPr>
          <w:spacing w:val="-3"/>
          <w:sz w:val="21"/>
        </w:rPr>
        <w:t>这说明</w:t>
      </w:r>
      <w:commentRangeEnd w:id="91"/>
      <w:r w:rsidR="00DD3E9F">
        <w:rPr>
          <w:rStyle w:val="aa"/>
        </w:rPr>
        <w:lastRenderedPageBreak/>
        <w:commentReference w:id="91"/>
      </w:r>
      <w:r>
        <w:rPr>
          <w:rFonts w:ascii="Times New Roman" w:eastAsia="Times New Roman"/>
          <w:spacing w:val="-3"/>
          <w:sz w:val="21"/>
        </w:rPr>
        <w:t>A</w:t>
      </w:r>
      <w:r>
        <w:rPr>
          <w:spacing w:val="-3"/>
          <w:sz w:val="21"/>
        </w:rPr>
        <w:t>．感性认识有待于进一步深化</w:t>
      </w:r>
      <w:proofErr w:type="spellEnd"/>
    </w:p>
    <w:p w14:paraId="0A4E85B4" w14:textId="77777777" w:rsidR="004A70C5" w:rsidRDefault="00A26C95">
      <w:pPr>
        <w:pStyle w:val="a3"/>
        <w:spacing w:line="364" w:lineRule="auto"/>
        <w:ind w:right="5904"/>
        <w:rPr>
          <w:lang w:eastAsia="zh-CN"/>
        </w:rPr>
      </w:pPr>
      <w:r>
        <w:rPr>
          <w:rFonts w:ascii="Times New Roman" w:eastAsia="Times New Roman"/>
          <w:lang w:eastAsia="zh-CN"/>
        </w:rPr>
        <w:t>B</w:t>
      </w:r>
      <w:r>
        <w:rPr>
          <w:lang w:eastAsia="zh-CN"/>
        </w:rPr>
        <w:t>．感性认识对获得真理毫无意义</w:t>
      </w:r>
      <w:r>
        <w:rPr>
          <w:rFonts w:ascii="Times New Roman" w:eastAsia="Times New Roman"/>
          <w:lang w:eastAsia="zh-CN"/>
        </w:rPr>
        <w:t>C</w:t>
      </w:r>
      <w:r>
        <w:rPr>
          <w:lang w:eastAsia="zh-CN"/>
        </w:rPr>
        <w:t>．眼见、耳听不一定为实</w:t>
      </w:r>
    </w:p>
    <w:p w14:paraId="016BFA46" w14:textId="77777777" w:rsidR="004A70C5" w:rsidRDefault="00A26C95">
      <w:pPr>
        <w:pStyle w:val="a3"/>
        <w:spacing w:line="267" w:lineRule="exact"/>
        <w:rPr>
          <w:lang w:eastAsia="zh-CN"/>
        </w:rPr>
      </w:pPr>
      <w:r>
        <w:rPr>
          <w:rFonts w:ascii="Times New Roman" w:eastAsia="Times New Roman"/>
          <w:lang w:eastAsia="zh-CN"/>
        </w:rPr>
        <w:t>D</w:t>
      </w:r>
      <w:r>
        <w:rPr>
          <w:lang w:eastAsia="zh-CN"/>
        </w:rPr>
        <w:t>．经过了理性思考的认识，才是正确的认识</w:t>
      </w:r>
    </w:p>
    <w:p w14:paraId="266D0588" w14:textId="77777777" w:rsidR="004A70C5" w:rsidRDefault="004A70C5">
      <w:pPr>
        <w:pStyle w:val="a3"/>
        <w:ind w:left="0"/>
        <w:rPr>
          <w:sz w:val="22"/>
          <w:lang w:eastAsia="zh-CN"/>
        </w:rPr>
      </w:pPr>
    </w:p>
    <w:p w14:paraId="3F79EB6E" w14:textId="77777777" w:rsidR="004A70C5" w:rsidRDefault="004A70C5">
      <w:pPr>
        <w:pStyle w:val="a3"/>
        <w:ind w:left="0"/>
        <w:rPr>
          <w:sz w:val="17"/>
          <w:lang w:eastAsia="zh-CN"/>
        </w:rPr>
      </w:pPr>
    </w:p>
    <w:p w14:paraId="4349A2B4" w14:textId="77777777" w:rsidR="004A70C5" w:rsidRDefault="00A26C95">
      <w:pPr>
        <w:pStyle w:val="a4"/>
        <w:numPr>
          <w:ilvl w:val="0"/>
          <w:numId w:val="37"/>
        </w:numPr>
        <w:tabs>
          <w:tab w:val="left" w:pos="1041"/>
        </w:tabs>
        <w:spacing w:line="364" w:lineRule="auto"/>
        <w:ind w:right="737" w:firstLine="0"/>
        <w:rPr>
          <w:sz w:val="21"/>
        </w:rPr>
      </w:pPr>
      <w:r>
        <w:rPr>
          <w:sz w:val="21"/>
          <w:lang w:eastAsia="zh-CN"/>
        </w:rPr>
        <w:t>恩格斯说：</w:t>
      </w:r>
      <w:r>
        <w:rPr>
          <w:rFonts w:ascii="Times New Roman" w:eastAsia="Times New Roman" w:hAnsi="Times New Roman"/>
          <w:sz w:val="21"/>
          <w:lang w:eastAsia="zh-CN"/>
        </w:rPr>
        <w:t>“</w:t>
      </w:r>
      <w:r>
        <w:rPr>
          <w:spacing w:val="-1"/>
          <w:sz w:val="21"/>
          <w:lang w:eastAsia="zh-CN"/>
        </w:rPr>
        <w:t>单凭观察所得的经验，是决不能充分证明必然性的。这是如此正确，以致</w:t>
      </w:r>
      <w:r>
        <w:rPr>
          <w:spacing w:val="-3"/>
          <w:sz w:val="21"/>
          <w:lang w:eastAsia="zh-CN"/>
        </w:rPr>
        <w:t>不能从太阳总是在早晨升起来判断它明天会再升起。</w:t>
      </w:r>
      <w:r>
        <w:rPr>
          <w:rFonts w:ascii="Times New Roman" w:eastAsia="Times New Roman" w:hAnsi="Times New Roman"/>
          <w:sz w:val="21"/>
        </w:rPr>
        <w:t>”</w:t>
      </w:r>
      <w:proofErr w:type="spellStart"/>
      <w:r>
        <w:rPr>
          <w:spacing w:val="-3"/>
          <w:sz w:val="21"/>
        </w:rPr>
        <w:t>这句话</w:t>
      </w:r>
      <w:commentRangeStart w:id="92"/>
      <w:r>
        <w:rPr>
          <w:spacing w:val="-3"/>
          <w:sz w:val="21"/>
        </w:rPr>
        <w:t>表明</w:t>
      </w:r>
      <w:commentRangeEnd w:id="92"/>
      <w:proofErr w:type="spellEnd"/>
      <w:r w:rsidR="00DD3E9F">
        <w:rPr>
          <w:rStyle w:val="aa"/>
        </w:rPr>
        <w:commentReference w:id="92"/>
      </w:r>
    </w:p>
    <w:p w14:paraId="7AF3BD56" w14:textId="77777777" w:rsidR="004A70C5" w:rsidRDefault="00A26C95">
      <w:pPr>
        <w:pStyle w:val="a4"/>
        <w:numPr>
          <w:ilvl w:val="1"/>
          <w:numId w:val="37"/>
        </w:numPr>
        <w:tabs>
          <w:tab w:val="left" w:pos="1087"/>
        </w:tabs>
        <w:spacing w:before="1" w:line="364" w:lineRule="auto"/>
        <w:ind w:right="5683" w:firstLine="0"/>
        <w:rPr>
          <w:sz w:val="21"/>
          <w:lang w:eastAsia="zh-CN"/>
        </w:rPr>
      </w:pPr>
      <w:r>
        <w:rPr>
          <w:spacing w:val="-4"/>
          <w:sz w:val="21"/>
          <w:lang w:eastAsia="zh-CN"/>
        </w:rPr>
        <w:t>感性认识有待于上升为理性认识</w:t>
      </w:r>
      <w:r>
        <w:rPr>
          <w:rFonts w:ascii="Times New Roman" w:eastAsia="Times New Roman"/>
          <w:sz w:val="21"/>
          <w:lang w:eastAsia="zh-CN"/>
        </w:rPr>
        <w:t>B</w:t>
      </w:r>
      <w:r>
        <w:rPr>
          <w:spacing w:val="-3"/>
          <w:sz w:val="21"/>
          <w:lang w:eastAsia="zh-CN"/>
        </w:rPr>
        <w:t>．事物的必然性与感性认识无关</w:t>
      </w:r>
    </w:p>
    <w:p w14:paraId="73B3864C" w14:textId="77777777" w:rsidR="004A70C5" w:rsidRDefault="00A26C95">
      <w:pPr>
        <w:pStyle w:val="a3"/>
        <w:spacing w:line="364" w:lineRule="auto"/>
        <w:ind w:right="5275"/>
        <w:rPr>
          <w:lang w:eastAsia="zh-CN"/>
        </w:rPr>
      </w:pPr>
      <w:r>
        <w:rPr>
          <w:rFonts w:ascii="Times New Roman" w:eastAsia="Times New Roman"/>
          <w:lang w:eastAsia="zh-CN"/>
        </w:rPr>
        <w:t>C</w:t>
      </w:r>
      <w:r>
        <w:rPr>
          <w:lang w:eastAsia="zh-CN"/>
        </w:rPr>
        <w:t>．对于认识事物来说，观察是没有用的</w:t>
      </w:r>
      <w:r>
        <w:rPr>
          <w:rFonts w:ascii="Times New Roman" w:eastAsia="Times New Roman"/>
          <w:lang w:eastAsia="zh-CN"/>
        </w:rPr>
        <w:t>D</w:t>
      </w:r>
      <w:r>
        <w:rPr>
          <w:lang w:eastAsia="zh-CN"/>
        </w:rPr>
        <w:t>．感性认识是有局限性的</w:t>
      </w:r>
    </w:p>
    <w:p w14:paraId="49340DC4" w14:textId="77777777" w:rsidR="004A70C5" w:rsidRDefault="004A70C5">
      <w:pPr>
        <w:pStyle w:val="a3"/>
        <w:ind w:left="0"/>
        <w:rPr>
          <w:sz w:val="28"/>
          <w:lang w:eastAsia="zh-CN"/>
        </w:rPr>
      </w:pPr>
    </w:p>
    <w:p w14:paraId="6D00F14A" w14:textId="11AB113D" w:rsidR="004A70C5" w:rsidRDefault="00A26C95">
      <w:pPr>
        <w:pStyle w:val="a3"/>
        <w:spacing w:line="364" w:lineRule="auto"/>
        <w:ind w:right="733"/>
        <w:jc w:val="both"/>
        <w:rPr>
          <w:lang w:eastAsia="zh-CN"/>
        </w:rPr>
      </w:pPr>
      <w:r>
        <w:rPr>
          <w:rFonts w:ascii="Times New Roman" w:eastAsia="Times New Roman" w:hAnsi="Times New Roman"/>
          <w:spacing w:val="-4"/>
          <w:lang w:eastAsia="zh-CN"/>
        </w:rPr>
        <w:t>10</w:t>
      </w:r>
      <w:r>
        <w:rPr>
          <w:spacing w:val="-4"/>
          <w:lang w:eastAsia="zh-CN"/>
        </w:rPr>
        <w:t>．</w:t>
      </w:r>
      <w:r>
        <w:rPr>
          <w:rFonts w:ascii="Times New Roman" w:eastAsia="Times New Roman" w:hAnsi="Times New Roman"/>
          <w:spacing w:val="-4"/>
          <w:lang w:eastAsia="zh-CN"/>
        </w:rPr>
        <w:t>2020</w:t>
      </w:r>
      <w:r>
        <w:rPr>
          <w:spacing w:val="-22"/>
          <w:lang w:eastAsia="zh-CN"/>
        </w:rPr>
        <w:t>年</w:t>
      </w:r>
      <w:r>
        <w:rPr>
          <w:rFonts w:ascii="Times New Roman" w:eastAsia="Times New Roman" w:hAnsi="Times New Roman"/>
          <w:lang w:eastAsia="zh-CN"/>
        </w:rPr>
        <w:t>2</w:t>
      </w:r>
      <w:r>
        <w:rPr>
          <w:spacing w:val="-22"/>
          <w:lang w:eastAsia="zh-CN"/>
        </w:rPr>
        <w:t>月</w:t>
      </w:r>
      <w:r>
        <w:rPr>
          <w:rFonts w:ascii="Times New Roman" w:eastAsia="Times New Roman" w:hAnsi="Times New Roman"/>
          <w:lang w:eastAsia="zh-CN"/>
        </w:rPr>
        <w:t>10</w:t>
      </w:r>
      <w:r>
        <w:rPr>
          <w:spacing w:val="-9"/>
          <w:lang w:eastAsia="zh-CN"/>
        </w:rPr>
        <w:t>日下午，习近平总书记在北京深入社区、医院、</w:t>
      </w:r>
      <w:proofErr w:type="gramStart"/>
      <w:r>
        <w:rPr>
          <w:spacing w:val="-9"/>
          <w:lang w:eastAsia="zh-CN"/>
        </w:rPr>
        <w:t>疾控中心</w:t>
      </w:r>
      <w:proofErr w:type="gramEnd"/>
      <w:r>
        <w:rPr>
          <w:spacing w:val="-9"/>
          <w:lang w:eastAsia="zh-CN"/>
        </w:rPr>
        <w:t>，了解基层疫</w:t>
      </w:r>
      <w:r>
        <w:rPr>
          <w:spacing w:val="-10"/>
          <w:lang w:eastAsia="zh-CN"/>
        </w:rPr>
        <w:t>情防控工作情况，并视频连线湖北武汉抗击新冠肺炎疫情前线，为全国奋战在疫情防控一</w:t>
      </w:r>
      <w:r>
        <w:rPr>
          <w:spacing w:val="-5"/>
          <w:lang w:eastAsia="zh-CN"/>
        </w:rPr>
        <w:t>线的医务工作者和广大干部职工加油鼓劲。他说：</w:t>
      </w:r>
      <w:r>
        <w:rPr>
          <w:rFonts w:ascii="Times New Roman" w:eastAsia="Times New Roman" w:hAnsi="Times New Roman"/>
          <w:spacing w:val="-8"/>
          <w:lang w:eastAsia="zh-CN"/>
        </w:rPr>
        <w:t>“</w:t>
      </w:r>
      <w:r>
        <w:rPr>
          <w:spacing w:val="-4"/>
          <w:lang w:eastAsia="zh-CN"/>
        </w:rPr>
        <w:t>要信心百倍地打好这一场阻击战、总体</w:t>
      </w:r>
      <w:r>
        <w:rPr>
          <w:spacing w:val="-3"/>
          <w:lang w:eastAsia="zh-CN"/>
        </w:rPr>
        <w:t>战，打好这一场人民战争。我们一定要树立信心，一定会胜利的！</w:t>
      </w:r>
      <w:r>
        <w:rPr>
          <w:rFonts w:ascii="Times New Roman" w:eastAsia="Times New Roman" w:hAnsi="Times New Roman"/>
          <w:lang w:eastAsia="zh-CN"/>
        </w:rPr>
        <w:t>”</w:t>
      </w:r>
      <w:commentRangeStart w:id="93"/>
      <w:r>
        <w:rPr>
          <w:spacing w:val="-3"/>
          <w:lang w:eastAsia="zh-CN"/>
        </w:rPr>
        <w:t>这体现了</w:t>
      </w:r>
      <w:commentRangeEnd w:id="93"/>
      <w:r w:rsidR="00DD3E9F">
        <w:rPr>
          <w:rStyle w:val="aa"/>
        </w:rPr>
        <w:commentReference w:id="93"/>
      </w:r>
    </w:p>
    <w:p w14:paraId="5835A2F6" w14:textId="77777777" w:rsidR="004A70C5" w:rsidRDefault="00A26C95">
      <w:pPr>
        <w:pStyle w:val="a3"/>
        <w:spacing w:line="367" w:lineRule="auto"/>
        <w:ind w:right="4214"/>
        <w:rPr>
          <w:lang w:eastAsia="zh-CN"/>
        </w:rPr>
      </w:pPr>
      <w:r>
        <w:rPr>
          <w:rFonts w:ascii="Times New Roman" w:eastAsia="Times New Roman"/>
          <w:lang w:eastAsia="zh-CN"/>
        </w:rPr>
        <w:t>A</w:t>
      </w:r>
      <w:r>
        <w:rPr>
          <w:spacing w:val="-3"/>
          <w:lang w:eastAsia="zh-CN"/>
        </w:rPr>
        <w:t>．非理性因素对人的认识活动具有激活和驱动作用</w:t>
      </w:r>
      <w:r>
        <w:rPr>
          <w:rFonts w:ascii="Times New Roman" w:eastAsia="Times New Roman"/>
          <w:spacing w:val="-3"/>
          <w:lang w:eastAsia="zh-CN"/>
        </w:rPr>
        <w:t>B</w:t>
      </w:r>
      <w:r>
        <w:rPr>
          <w:spacing w:val="-3"/>
          <w:lang w:eastAsia="zh-CN"/>
        </w:rPr>
        <w:t>．意识具有指导实践改造客观世界的作用</w:t>
      </w:r>
    </w:p>
    <w:p w14:paraId="1CB9939B" w14:textId="77777777" w:rsidR="004A70C5" w:rsidRDefault="00A26C95">
      <w:pPr>
        <w:pStyle w:val="a3"/>
        <w:spacing w:line="364" w:lineRule="auto"/>
        <w:ind w:right="3383"/>
        <w:rPr>
          <w:lang w:eastAsia="zh-CN"/>
        </w:rPr>
      </w:pPr>
      <w:r>
        <w:rPr>
          <w:rFonts w:ascii="Times New Roman" w:eastAsia="Times New Roman"/>
          <w:lang w:eastAsia="zh-CN"/>
        </w:rPr>
        <w:t>C</w:t>
      </w:r>
      <w:r>
        <w:rPr>
          <w:spacing w:val="-3"/>
          <w:lang w:eastAsia="zh-CN"/>
        </w:rPr>
        <w:t>．社会意识必然反映社会存在并对社会存在具有能动反作用</w:t>
      </w:r>
      <w:r>
        <w:rPr>
          <w:rFonts w:ascii="Times New Roman" w:eastAsia="Times New Roman"/>
          <w:spacing w:val="-3"/>
          <w:lang w:eastAsia="zh-CN"/>
        </w:rPr>
        <w:t>D</w:t>
      </w:r>
      <w:r>
        <w:rPr>
          <w:spacing w:val="-3"/>
          <w:lang w:eastAsia="zh-CN"/>
        </w:rPr>
        <w:t>．只有社会意识形态才能为经济基础服务</w:t>
      </w:r>
    </w:p>
    <w:p w14:paraId="16606BCA" w14:textId="77777777" w:rsidR="004A70C5" w:rsidRDefault="004A70C5">
      <w:pPr>
        <w:pStyle w:val="a3"/>
        <w:spacing w:before="9"/>
        <w:ind w:left="0"/>
        <w:rPr>
          <w:sz w:val="27"/>
          <w:lang w:eastAsia="zh-CN"/>
        </w:rPr>
      </w:pPr>
    </w:p>
    <w:p w14:paraId="0C13ECFE" w14:textId="77777777" w:rsidR="004A70C5" w:rsidRDefault="00A26C95">
      <w:pPr>
        <w:pStyle w:val="a4"/>
        <w:numPr>
          <w:ilvl w:val="0"/>
          <w:numId w:val="36"/>
        </w:numPr>
        <w:tabs>
          <w:tab w:val="left" w:pos="1138"/>
        </w:tabs>
        <w:spacing w:line="364" w:lineRule="auto"/>
        <w:ind w:right="735" w:firstLine="0"/>
        <w:jc w:val="both"/>
        <w:rPr>
          <w:sz w:val="21"/>
        </w:rPr>
      </w:pPr>
      <w:r>
        <w:rPr>
          <w:spacing w:val="-1"/>
          <w:sz w:val="21"/>
          <w:lang w:eastAsia="zh-CN"/>
        </w:rPr>
        <w:t>奥地利科学家魏格纳偶然发现地图上大西洋西岸的海岸线凹凸相反，经过查阅资料和苦苦思索，形成了一种设想：由于某种驱动力，把原本连在一起的非洲和南美洲两块大陆</w:t>
      </w:r>
      <w:r>
        <w:rPr>
          <w:spacing w:val="-3"/>
          <w:sz w:val="21"/>
          <w:lang w:eastAsia="zh-CN"/>
        </w:rPr>
        <w:t>分裂开来，天长日久，便为大西洋所隔，于是提出了</w:t>
      </w:r>
      <w:r>
        <w:rPr>
          <w:rFonts w:ascii="Times New Roman" w:eastAsia="Times New Roman" w:hAnsi="Times New Roman"/>
          <w:sz w:val="21"/>
          <w:lang w:eastAsia="zh-CN"/>
        </w:rPr>
        <w:t>“</w:t>
      </w:r>
      <w:r>
        <w:rPr>
          <w:spacing w:val="-3"/>
          <w:sz w:val="21"/>
          <w:lang w:eastAsia="zh-CN"/>
        </w:rPr>
        <w:t>大陆漂移</w:t>
      </w:r>
      <w:r>
        <w:rPr>
          <w:rFonts w:ascii="Times New Roman" w:eastAsia="Times New Roman" w:hAnsi="Times New Roman"/>
          <w:sz w:val="21"/>
          <w:lang w:eastAsia="zh-CN"/>
        </w:rPr>
        <w:t>”</w:t>
      </w:r>
      <w:r>
        <w:rPr>
          <w:spacing w:val="-3"/>
          <w:sz w:val="21"/>
          <w:lang w:eastAsia="zh-CN"/>
        </w:rPr>
        <w:t>说。</w:t>
      </w:r>
      <w:proofErr w:type="spellStart"/>
      <w:r>
        <w:rPr>
          <w:spacing w:val="-3"/>
          <w:sz w:val="21"/>
        </w:rPr>
        <w:t>这段话</w:t>
      </w:r>
      <w:commentRangeStart w:id="94"/>
      <w:r>
        <w:rPr>
          <w:spacing w:val="-3"/>
          <w:sz w:val="21"/>
        </w:rPr>
        <w:t>说明</w:t>
      </w:r>
      <w:commentRangeEnd w:id="94"/>
      <w:proofErr w:type="spellEnd"/>
      <w:r w:rsidR="009F3A12">
        <w:rPr>
          <w:rStyle w:val="aa"/>
        </w:rPr>
        <w:commentReference w:id="94"/>
      </w:r>
    </w:p>
    <w:p w14:paraId="7377801F" w14:textId="77777777" w:rsidR="004A70C5" w:rsidRDefault="00A26C95">
      <w:pPr>
        <w:pStyle w:val="a3"/>
        <w:spacing w:line="364" w:lineRule="auto"/>
        <w:ind w:right="4634"/>
        <w:rPr>
          <w:lang w:eastAsia="zh-CN"/>
        </w:rPr>
      </w:pPr>
      <w:r>
        <w:rPr>
          <w:rFonts w:ascii="Times New Roman" w:eastAsia="Times New Roman"/>
          <w:lang w:eastAsia="zh-CN"/>
        </w:rPr>
        <w:t>A</w:t>
      </w:r>
      <w:r>
        <w:rPr>
          <w:lang w:eastAsia="zh-CN"/>
        </w:rPr>
        <w:t>．认识过程中有时需要发挥非理性因素的作用</w:t>
      </w:r>
      <w:r>
        <w:rPr>
          <w:rFonts w:ascii="Times New Roman" w:eastAsia="Times New Roman"/>
          <w:lang w:eastAsia="zh-CN"/>
        </w:rPr>
        <w:t>B</w:t>
      </w:r>
      <w:r>
        <w:rPr>
          <w:lang w:eastAsia="zh-CN"/>
        </w:rPr>
        <w:t>．想象能够使人们获得真理性认识</w:t>
      </w:r>
    </w:p>
    <w:p w14:paraId="6F98AC26" w14:textId="77777777" w:rsidR="004A70C5" w:rsidRDefault="00A26C95">
      <w:pPr>
        <w:pStyle w:val="a3"/>
        <w:spacing w:before="58"/>
        <w:rPr>
          <w:lang w:eastAsia="zh-CN"/>
        </w:rPr>
      </w:pPr>
      <w:r>
        <w:rPr>
          <w:rFonts w:ascii="Times New Roman" w:eastAsia="Times New Roman"/>
          <w:lang w:eastAsia="zh-CN"/>
        </w:rPr>
        <w:t>C</w:t>
      </w:r>
      <w:r>
        <w:rPr>
          <w:lang w:eastAsia="zh-CN"/>
        </w:rPr>
        <w:t>．想象有助于科学的新发现</w:t>
      </w:r>
    </w:p>
    <w:p w14:paraId="4F112B3C" w14:textId="77777777" w:rsidR="004A70C5" w:rsidRDefault="00A26C95">
      <w:pPr>
        <w:pStyle w:val="a3"/>
        <w:spacing w:before="139"/>
        <w:rPr>
          <w:lang w:eastAsia="zh-CN"/>
        </w:rPr>
      </w:pPr>
      <w:r>
        <w:rPr>
          <w:rFonts w:ascii="Times New Roman" w:eastAsia="Times New Roman"/>
          <w:lang w:eastAsia="zh-CN"/>
        </w:rPr>
        <w:t>D</w:t>
      </w:r>
      <w:r>
        <w:rPr>
          <w:lang w:eastAsia="zh-CN"/>
        </w:rPr>
        <w:t>．在科学研究中想象是最重要的因素</w:t>
      </w:r>
    </w:p>
    <w:p w14:paraId="60B47955" w14:textId="77777777" w:rsidR="004A70C5" w:rsidRDefault="004A70C5">
      <w:pPr>
        <w:pStyle w:val="a3"/>
        <w:ind w:left="0"/>
        <w:rPr>
          <w:sz w:val="22"/>
          <w:lang w:eastAsia="zh-CN"/>
        </w:rPr>
      </w:pPr>
    </w:p>
    <w:p w14:paraId="069F983C" w14:textId="77777777" w:rsidR="004A70C5" w:rsidRDefault="004A70C5">
      <w:pPr>
        <w:pStyle w:val="a3"/>
        <w:spacing w:before="1"/>
        <w:ind w:left="0"/>
        <w:rPr>
          <w:sz w:val="17"/>
          <w:lang w:eastAsia="zh-CN"/>
        </w:rPr>
      </w:pPr>
    </w:p>
    <w:p w14:paraId="339FEDEB" w14:textId="77777777" w:rsidR="004A70C5" w:rsidRDefault="00A26C95">
      <w:pPr>
        <w:pStyle w:val="a4"/>
        <w:numPr>
          <w:ilvl w:val="0"/>
          <w:numId w:val="35"/>
        </w:numPr>
        <w:tabs>
          <w:tab w:val="left" w:pos="1144"/>
        </w:tabs>
        <w:spacing w:before="1" w:line="367" w:lineRule="auto"/>
        <w:ind w:right="735" w:firstLine="0"/>
        <w:rPr>
          <w:sz w:val="21"/>
          <w:lang w:eastAsia="zh-CN"/>
        </w:rPr>
      </w:pPr>
      <w:r>
        <w:rPr>
          <w:spacing w:val="-4"/>
          <w:sz w:val="21"/>
          <w:lang w:eastAsia="zh-CN"/>
        </w:rPr>
        <w:t>爱因斯坦说：</w:t>
      </w:r>
      <w:r>
        <w:rPr>
          <w:rFonts w:ascii="Times New Roman" w:eastAsia="Times New Roman" w:hAnsi="Times New Roman"/>
          <w:spacing w:val="-5"/>
          <w:sz w:val="21"/>
          <w:lang w:eastAsia="zh-CN"/>
        </w:rPr>
        <w:t>“</w:t>
      </w:r>
      <w:r>
        <w:rPr>
          <w:spacing w:val="-5"/>
          <w:sz w:val="21"/>
          <w:lang w:eastAsia="zh-CN"/>
        </w:rPr>
        <w:t>有两样东西是无止境的，茫茫宇宙和人类的愚昧。但是只有后者我能肯</w:t>
      </w:r>
      <w:r>
        <w:rPr>
          <w:spacing w:val="-4"/>
          <w:sz w:val="21"/>
          <w:lang w:eastAsia="zh-CN"/>
        </w:rPr>
        <w:t>定的确如此。</w:t>
      </w:r>
      <w:r>
        <w:rPr>
          <w:rFonts w:ascii="Times New Roman" w:eastAsia="Times New Roman" w:hAnsi="Times New Roman"/>
          <w:spacing w:val="-3"/>
          <w:sz w:val="21"/>
          <w:lang w:eastAsia="zh-CN"/>
        </w:rPr>
        <w:t>”</w:t>
      </w:r>
      <w:r>
        <w:rPr>
          <w:spacing w:val="-3"/>
          <w:sz w:val="21"/>
          <w:lang w:eastAsia="zh-CN"/>
        </w:rPr>
        <w:t>从认识论上看，下列理解正确的</w:t>
      </w:r>
      <w:commentRangeStart w:id="95"/>
      <w:r>
        <w:rPr>
          <w:spacing w:val="-3"/>
          <w:sz w:val="21"/>
          <w:lang w:eastAsia="zh-CN"/>
        </w:rPr>
        <w:t>是</w:t>
      </w:r>
      <w:commentRangeEnd w:id="95"/>
      <w:r w:rsidR="009F3A12">
        <w:rPr>
          <w:rStyle w:val="aa"/>
        </w:rPr>
        <w:commentReference w:id="95"/>
      </w:r>
    </w:p>
    <w:p w14:paraId="19772C16" w14:textId="77777777" w:rsidR="004A70C5" w:rsidRDefault="00A26C95">
      <w:pPr>
        <w:pStyle w:val="a4"/>
        <w:numPr>
          <w:ilvl w:val="1"/>
          <w:numId w:val="35"/>
        </w:numPr>
        <w:tabs>
          <w:tab w:val="left" w:pos="1087"/>
        </w:tabs>
        <w:spacing w:line="264" w:lineRule="exact"/>
        <w:ind w:hanging="367"/>
        <w:rPr>
          <w:sz w:val="21"/>
          <w:lang w:eastAsia="zh-CN"/>
        </w:rPr>
      </w:pPr>
      <w:r>
        <w:rPr>
          <w:spacing w:val="-3"/>
          <w:sz w:val="21"/>
          <w:lang w:eastAsia="zh-CN"/>
        </w:rPr>
        <w:t>人类的认识能力是无限和有限的统一</w:t>
      </w:r>
    </w:p>
    <w:p w14:paraId="0BE3080F" w14:textId="77777777" w:rsidR="004A70C5" w:rsidRDefault="00A26C95">
      <w:pPr>
        <w:pStyle w:val="a4"/>
        <w:numPr>
          <w:ilvl w:val="1"/>
          <w:numId w:val="35"/>
        </w:numPr>
        <w:tabs>
          <w:tab w:val="left" w:pos="1075"/>
        </w:tabs>
        <w:spacing w:before="139" w:line="364" w:lineRule="auto"/>
        <w:ind w:left="720" w:right="3592" w:firstLine="0"/>
        <w:rPr>
          <w:sz w:val="21"/>
          <w:lang w:eastAsia="zh-CN"/>
        </w:rPr>
      </w:pPr>
      <w:r>
        <w:rPr>
          <w:spacing w:val="-3"/>
          <w:sz w:val="21"/>
          <w:lang w:eastAsia="zh-CN"/>
        </w:rPr>
        <w:t>人类的愚昧决定了人类认识宇宙是一个永无止境的过程</w:t>
      </w:r>
      <w:r>
        <w:rPr>
          <w:rFonts w:ascii="Times New Roman" w:eastAsia="Times New Roman"/>
          <w:spacing w:val="-3"/>
          <w:sz w:val="21"/>
          <w:lang w:eastAsia="zh-CN"/>
        </w:rPr>
        <w:t>C</w:t>
      </w:r>
      <w:r>
        <w:rPr>
          <w:spacing w:val="-3"/>
          <w:sz w:val="21"/>
          <w:lang w:eastAsia="zh-CN"/>
        </w:rPr>
        <w:t>．人类对宇宙的认识永远不可能是正确的</w:t>
      </w:r>
    </w:p>
    <w:p w14:paraId="1FB8E68B" w14:textId="77777777" w:rsidR="004A70C5" w:rsidRDefault="00A26C95">
      <w:pPr>
        <w:pStyle w:val="a3"/>
        <w:spacing w:line="268" w:lineRule="exact"/>
        <w:rPr>
          <w:lang w:eastAsia="zh-CN"/>
        </w:rPr>
      </w:pPr>
      <w:r>
        <w:rPr>
          <w:rFonts w:ascii="Times New Roman" w:eastAsia="Times New Roman"/>
          <w:lang w:eastAsia="zh-CN"/>
        </w:rPr>
        <w:lastRenderedPageBreak/>
        <w:t>D</w:t>
      </w:r>
      <w:r>
        <w:rPr>
          <w:lang w:eastAsia="zh-CN"/>
        </w:rPr>
        <w:t>．每个人的认识能力是有限的</w:t>
      </w:r>
    </w:p>
    <w:p w14:paraId="137113BA" w14:textId="77777777" w:rsidR="004A70C5" w:rsidRDefault="004A70C5">
      <w:pPr>
        <w:pStyle w:val="a3"/>
        <w:ind w:left="0"/>
        <w:rPr>
          <w:sz w:val="22"/>
          <w:lang w:eastAsia="zh-CN"/>
        </w:rPr>
      </w:pPr>
    </w:p>
    <w:p w14:paraId="740E8701" w14:textId="77777777" w:rsidR="004A70C5" w:rsidRDefault="004A70C5">
      <w:pPr>
        <w:pStyle w:val="a3"/>
        <w:spacing w:before="3"/>
        <w:ind w:left="0"/>
        <w:rPr>
          <w:sz w:val="17"/>
          <w:lang w:eastAsia="zh-CN"/>
        </w:rPr>
      </w:pPr>
    </w:p>
    <w:p w14:paraId="6C5E39A8" w14:textId="6AC10F20" w:rsidR="004A70C5" w:rsidRDefault="00A26C95">
      <w:pPr>
        <w:pStyle w:val="a4"/>
        <w:numPr>
          <w:ilvl w:val="0"/>
          <w:numId w:val="34"/>
        </w:numPr>
        <w:tabs>
          <w:tab w:val="left" w:pos="1144"/>
        </w:tabs>
        <w:spacing w:before="1" w:line="364" w:lineRule="auto"/>
        <w:ind w:right="628" w:firstLine="0"/>
        <w:rPr>
          <w:sz w:val="21"/>
        </w:rPr>
      </w:pPr>
      <w:r>
        <w:rPr>
          <w:sz w:val="21"/>
          <w:lang w:eastAsia="zh-CN"/>
        </w:rPr>
        <w:t>相传有一年，鲁班接受了一项建筑一座巨大宫殿的任务。这座宫殿需要很多木料，鲁班就让徒弟们上山砍伐树木。由于当时还没有锯子，他的徒弟们只好用斧头砍伐，但这样做效率非常低。有一天，鲁班上山的时候，无意中抓了一把山上长的一种野草，却一下子将手划破了。鲁班摘下一片叶子来细心观察，发现叶子两</w:t>
      </w:r>
      <w:proofErr w:type="gramStart"/>
      <w:r>
        <w:rPr>
          <w:sz w:val="21"/>
          <w:lang w:eastAsia="zh-CN"/>
        </w:rPr>
        <w:t>边长着</w:t>
      </w:r>
      <w:proofErr w:type="gramEnd"/>
      <w:r>
        <w:rPr>
          <w:sz w:val="21"/>
          <w:lang w:eastAsia="zh-CN"/>
        </w:rPr>
        <w:t>许多小细齿，用手轻轻一摸，这些小细齿非常锋利。他明白了，他的手就是被这些小细齿划破的。鲁班立即下山，请铁匠们帮助制作带有小锯齿的铁片，然后到山上实践。鲁班和徒弟各拉一端，在一棵树</w:t>
      </w:r>
      <w:r>
        <w:rPr>
          <w:spacing w:val="-7"/>
          <w:sz w:val="21"/>
          <w:lang w:eastAsia="zh-CN"/>
        </w:rPr>
        <w:t>上拉了起来，只见他俩一来</w:t>
      </w:r>
      <w:proofErr w:type="gramStart"/>
      <w:r>
        <w:rPr>
          <w:spacing w:val="-7"/>
          <w:sz w:val="21"/>
          <w:lang w:eastAsia="zh-CN"/>
        </w:rPr>
        <w:t>一</w:t>
      </w:r>
      <w:proofErr w:type="gramEnd"/>
      <w:r>
        <w:rPr>
          <w:spacing w:val="-7"/>
          <w:sz w:val="21"/>
          <w:lang w:eastAsia="zh-CN"/>
        </w:rPr>
        <w:t>往，不一会儿就把树锯断了，又快又省力。</w:t>
      </w:r>
      <w:proofErr w:type="spellStart"/>
      <w:r>
        <w:rPr>
          <w:spacing w:val="-7"/>
          <w:sz w:val="21"/>
        </w:rPr>
        <w:t>锯就这样发明了。</w:t>
      </w:r>
      <w:r>
        <w:rPr>
          <w:spacing w:val="-5"/>
          <w:sz w:val="21"/>
        </w:rPr>
        <w:t>这个故事给我们的</w:t>
      </w:r>
      <w:commentRangeStart w:id="96"/>
      <w:r>
        <w:rPr>
          <w:spacing w:val="-5"/>
          <w:sz w:val="21"/>
        </w:rPr>
        <w:t>启示</w:t>
      </w:r>
      <w:commentRangeEnd w:id="96"/>
      <w:r w:rsidR="009F3A12">
        <w:rPr>
          <w:rStyle w:val="aa"/>
        </w:rPr>
        <w:commentReference w:id="96"/>
      </w:r>
      <w:r>
        <w:rPr>
          <w:spacing w:val="-5"/>
          <w:sz w:val="21"/>
        </w:rPr>
        <w:t>有</w:t>
      </w:r>
      <w:proofErr w:type="spellEnd"/>
    </w:p>
    <w:p w14:paraId="75D6CB74" w14:textId="77777777" w:rsidR="004A70C5" w:rsidRDefault="00A26C95">
      <w:pPr>
        <w:pStyle w:val="a4"/>
        <w:numPr>
          <w:ilvl w:val="1"/>
          <w:numId w:val="34"/>
        </w:numPr>
        <w:tabs>
          <w:tab w:val="left" w:pos="1087"/>
        </w:tabs>
        <w:spacing w:line="367" w:lineRule="auto"/>
        <w:ind w:right="4423" w:firstLine="0"/>
        <w:rPr>
          <w:sz w:val="21"/>
          <w:lang w:eastAsia="zh-CN"/>
        </w:rPr>
      </w:pPr>
      <w:r>
        <w:rPr>
          <w:spacing w:val="-4"/>
          <w:sz w:val="21"/>
          <w:lang w:eastAsia="zh-CN"/>
        </w:rPr>
        <w:t>认识过程的第一次飞跃比第二次飞跃更为重要</w:t>
      </w:r>
      <w:r>
        <w:rPr>
          <w:rFonts w:ascii="Times New Roman" w:eastAsia="Times New Roman"/>
          <w:sz w:val="21"/>
          <w:lang w:eastAsia="zh-CN"/>
        </w:rPr>
        <w:t>B</w:t>
      </w:r>
      <w:r>
        <w:rPr>
          <w:spacing w:val="-3"/>
          <w:sz w:val="21"/>
          <w:lang w:eastAsia="zh-CN"/>
        </w:rPr>
        <w:t>．感性材料源于人的意识能动性</w:t>
      </w:r>
    </w:p>
    <w:p w14:paraId="4C4810DC" w14:textId="77777777" w:rsidR="004A70C5" w:rsidRDefault="00A26C95">
      <w:pPr>
        <w:pStyle w:val="a3"/>
        <w:spacing w:line="264" w:lineRule="exact"/>
        <w:rPr>
          <w:lang w:eastAsia="zh-CN"/>
        </w:rPr>
      </w:pPr>
      <w:r>
        <w:rPr>
          <w:rFonts w:ascii="Times New Roman" w:eastAsia="Times New Roman"/>
          <w:lang w:eastAsia="zh-CN"/>
        </w:rPr>
        <w:t>C</w:t>
      </w:r>
      <w:r>
        <w:rPr>
          <w:lang w:eastAsia="zh-CN"/>
        </w:rPr>
        <w:t>．感性材料是感性认识上升到理性认识的必要条件</w:t>
      </w:r>
    </w:p>
    <w:p w14:paraId="03BB9B2C" w14:textId="77777777" w:rsidR="004A70C5" w:rsidRDefault="00A26C95">
      <w:pPr>
        <w:pStyle w:val="a3"/>
        <w:spacing w:before="134"/>
        <w:rPr>
          <w:lang w:eastAsia="zh-CN"/>
        </w:rPr>
      </w:pPr>
      <w:r>
        <w:rPr>
          <w:rFonts w:ascii="Times New Roman" w:eastAsia="Times New Roman"/>
          <w:lang w:eastAsia="zh-CN"/>
        </w:rPr>
        <w:t>D</w:t>
      </w:r>
      <w:r>
        <w:rPr>
          <w:lang w:eastAsia="zh-CN"/>
        </w:rPr>
        <w:t>．感性材料必须通过理性思维加工才能将感性认识上升到理性认识</w:t>
      </w:r>
    </w:p>
    <w:p w14:paraId="4F3C92E4" w14:textId="77777777" w:rsidR="004A70C5" w:rsidRDefault="004A70C5">
      <w:pPr>
        <w:pStyle w:val="a3"/>
        <w:ind w:left="0"/>
        <w:rPr>
          <w:sz w:val="22"/>
          <w:lang w:eastAsia="zh-CN"/>
        </w:rPr>
      </w:pPr>
    </w:p>
    <w:p w14:paraId="61DC1F99" w14:textId="77777777" w:rsidR="004A70C5" w:rsidRDefault="004A70C5">
      <w:pPr>
        <w:pStyle w:val="a3"/>
        <w:spacing w:before="2"/>
        <w:ind w:left="0"/>
        <w:rPr>
          <w:sz w:val="17"/>
          <w:lang w:eastAsia="zh-CN"/>
        </w:rPr>
      </w:pPr>
    </w:p>
    <w:p w14:paraId="54B52A90" w14:textId="77777777" w:rsidR="004A70C5" w:rsidRDefault="00A26C95">
      <w:pPr>
        <w:pStyle w:val="a4"/>
        <w:numPr>
          <w:ilvl w:val="0"/>
          <w:numId w:val="34"/>
        </w:numPr>
        <w:tabs>
          <w:tab w:val="left" w:pos="1144"/>
        </w:tabs>
        <w:spacing w:line="364" w:lineRule="auto"/>
        <w:ind w:right="733" w:firstLine="0"/>
        <w:jc w:val="both"/>
        <w:rPr>
          <w:sz w:val="21"/>
          <w:lang w:eastAsia="zh-CN"/>
        </w:rPr>
      </w:pPr>
      <w:r>
        <w:rPr>
          <w:spacing w:val="-1"/>
          <w:sz w:val="21"/>
          <w:lang w:eastAsia="zh-CN"/>
        </w:rPr>
        <w:t>毛泽东在《反对本本主义》一文中谈道，</w:t>
      </w:r>
      <w:r>
        <w:rPr>
          <w:rFonts w:ascii="Times New Roman" w:eastAsia="Times New Roman" w:hAnsi="Times New Roman"/>
          <w:sz w:val="21"/>
          <w:lang w:eastAsia="zh-CN"/>
        </w:rPr>
        <w:t>“</w:t>
      </w:r>
      <w:r>
        <w:rPr>
          <w:spacing w:val="-2"/>
          <w:sz w:val="21"/>
          <w:lang w:eastAsia="zh-CN"/>
        </w:rPr>
        <w:t>马克思主义的</w:t>
      </w:r>
      <w:r>
        <w:rPr>
          <w:rFonts w:ascii="Times New Roman" w:eastAsia="Times New Roman" w:hAnsi="Times New Roman"/>
          <w:sz w:val="21"/>
          <w:lang w:eastAsia="zh-CN"/>
        </w:rPr>
        <w:t>‘</w:t>
      </w:r>
      <w:r>
        <w:rPr>
          <w:sz w:val="21"/>
          <w:lang w:eastAsia="zh-CN"/>
        </w:rPr>
        <w:t>本本</w:t>
      </w:r>
      <w:r>
        <w:rPr>
          <w:rFonts w:ascii="Times New Roman" w:eastAsia="Times New Roman" w:hAnsi="Times New Roman"/>
          <w:sz w:val="21"/>
          <w:lang w:eastAsia="zh-CN"/>
        </w:rPr>
        <w:t>’</w:t>
      </w:r>
      <w:r>
        <w:rPr>
          <w:spacing w:val="-2"/>
          <w:sz w:val="21"/>
          <w:lang w:eastAsia="zh-CN"/>
        </w:rPr>
        <w:t>是要学习的，但是必须</w:t>
      </w:r>
      <w:r>
        <w:rPr>
          <w:spacing w:val="-6"/>
          <w:sz w:val="21"/>
          <w:lang w:eastAsia="zh-CN"/>
        </w:rPr>
        <w:t>同我国的实际情况相结合。我们需要</w:t>
      </w:r>
      <w:r>
        <w:rPr>
          <w:rFonts w:ascii="Times New Roman" w:eastAsia="Times New Roman" w:hAnsi="Times New Roman"/>
          <w:spacing w:val="-4"/>
          <w:sz w:val="21"/>
          <w:lang w:eastAsia="zh-CN"/>
        </w:rPr>
        <w:t>‘</w:t>
      </w:r>
      <w:r>
        <w:rPr>
          <w:sz w:val="21"/>
          <w:lang w:eastAsia="zh-CN"/>
        </w:rPr>
        <w:t>本本</w:t>
      </w:r>
      <w:r>
        <w:rPr>
          <w:rFonts w:ascii="Times New Roman" w:eastAsia="Times New Roman" w:hAnsi="Times New Roman"/>
          <w:spacing w:val="-17"/>
          <w:sz w:val="21"/>
          <w:lang w:eastAsia="zh-CN"/>
        </w:rPr>
        <w:t>’</w:t>
      </w:r>
      <w:r>
        <w:rPr>
          <w:spacing w:val="-5"/>
          <w:sz w:val="21"/>
          <w:lang w:eastAsia="zh-CN"/>
        </w:rPr>
        <w:t>，但是一定要纠正脱离实际情况的本本主义</w:t>
      </w:r>
      <w:r>
        <w:rPr>
          <w:rFonts w:ascii="Times New Roman" w:eastAsia="Times New Roman" w:hAnsi="Times New Roman"/>
          <w:sz w:val="21"/>
          <w:lang w:eastAsia="zh-CN"/>
        </w:rPr>
        <w:t>”“</w:t>
      </w:r>
      <w:r>
        <w:rPr>
          <w:sz w:val="21"/>
          <w:lang w:eastAsia="zh-CN"/>
        </w:rPr>
        <w:t>必</w:t>
      </w:r>
      <w:r>
        <w:rPr>
          <w:spacing w:val="-3"/>
          <w:sz w:val="21"/>
          <w:lang w:eastAsia="zh-CN"/>
        </w:rPr>
        <w:t>须洗刷唯心精神</w:t>
      </w:r>
      <w:r>
        <w:rPr>
          <w:rFonts w:ascii="Times New Roman" w:eastAsia="Times New Roman" w:hAnsi="Times New Roman"/>
          <w:sz w:val="21"/>
          <w:lang w:eastAsia="zh-CN"/>
        </w:rPr>
        <w:t>”</w:t>
      </w:r>
      <w:r>
        <w:rPr>
          <w:spacing w:val="-3"/>
          <w:sz w:val="21"/>
          <w:lang w:eastAsia="zh-CN"/>
        </w:rPr>
        <w:t>。本本主义和教条主义的错误根源</w:t>
      </w:r>
      <w:commentRangeStart w:id="97"/>
      <w:r>
        <w:rPr>
          <w:spacing w:val="-3"/>
          <w:sz w:val="21"/>
          <w:lang w:eastAsia="zh-CN"/>
        </w:rPr>
        <w:t>在于</w:t>
      </w:r>
      <w:commentRangeEnd w:id="97"/>
      <w:r w:rsidR="009F3A12">
        <w:rPr>
          <w:rStyle w:val="aa"/>
        </w:rPr>
        <w:commentReference w:id="97"/>
      </w:r>
    </w:p>
    <w:p w14:paraId="452ECB6D" w14:textId="77777777" w:rsidR="004A70C5" w:rsidRDefault="00A26C95">
      <w:pPr>
        <w:pStyle w:val="a4"/>
        <w:numPr>
          <w:ilvl w:val="1"/>
          <w:numId w:val="34"/>
        </w:numPr>
        <w:tabs>
          <w:tab w:val="left" w:pos="1087"/>
        </w:tabs>
        <w:spacing w:line="364" w:lineRule="auto"/>
        <w:ind w:right="4634" w:firstLine="0"/>
        <w:rPr>
          <w:sz w:val="21"/>
          <w:lang w:eastAsia="zh-CN"/>
        </w:rPr>
      </w:pPr>
      <w:r>
        <w:rPr>
          <w:spacing w:val="-4"/>
          <w:sz w:val="21"/>
          <w:lang w:eastAsia="zh-CN"/>
        </w:rPr>
        <w:t>过分强调理性认识忽视了感性认识的重要性</w:t>
      </w:r>
      <w:r>
        <w:rPr>
          <w:rFonts w:ascii="Times New Roman" w:eastAsia="Times New Roman"/>
          <w:sz w:val="21"/>
          <w:lang w:eastAsia="zh-CN"/>
        </w:rPr>
        <w:t>B</w:t>
      </w:r>
      <w:r>
        <w:rPr>
          <w:spacing w:val="-3"/>
          <w:sz w:val="21"/>
          <w:lang w:eastAsia="zh-CN"/>
        </w:rPr>
        <w:t>．理性认识没有上升到实践</w:t>
      </w:r>
    </w:p>
    <w:p w14:paraId="2F3EEAC4" w14:textId="77777777" w:rsidR="004A70C5" w:rsidRDefault="00A26C95">
      <w:pPr>
        <w:pStyle w:val="a3"/>
        <w:spacing w:line="364" w:lineRule="auto"/>
        <w:ind w:right="5695"/>
        <w:rPr>
          <w:lang w:eastAsia="zh-CN"/>
        </w:rPr>
      </w:pPr>
      <w:r>
        <w:rPr>
          <w:rFonts w:ascii="Times New Roman" w:eastAsia="Times New Roman"/>
          <w:lang w:eastAsia="zh-CN"/>
        </w:rPr>
        <w:t>C</w:t>
      </w:r>
      <w:r>
        <w:rPr>
          <w:lang w:eastAsia="zh-CN"/>
        </w:rPr>
        <w:t>．认为经验是衡量是非得失的标准</w:t>
      </w:r>
      <w:r>
        <w:rPr>
          <w:rFonts w:ascii="Times New Roman" w:eastAsia="Times New Roman"/>
          <w:lang w:eastAsia="zh-CN"/>
        </w:rPr>
        <w:t>D</w:t>
      </w:r>
      <w:r>
        <w:rPr>
          <w:lang w:eastAsia="zh-CN"/>
        </w:rPr>
        <w:t>．没有经过理性的思考</w:t>
      </w:r>
    </w:p>
    <w:p w14:paraId="1BC136B3" w14:textId="77777777" w:rsidR="004A70C5" w:rsidRDefault="004A70C5">
      <w:pPr>
        <w:pStyle w:val="a3"/>
        <w:spacing w:before="2"/>
        <w:ind w:left="0"/>
        <w:rPr>
          <w:sz w:val="28"/>
          <w:lang w:eastAsia="zh-CN"/>
        </w:rPr>
      </w:pPr>
    </w:p>
    <w:p w14:paraId="5E5C2E2B" w14:textId="0B6E20C9" w:rsidR="004A70C5" w:rsidRDefault="00A26C95">
      <w:pPr>
        <w:pStyle w:val="a4"/>
        <w:numPr>
          <w:ilvl w:val="0"/>
          <w:numId w:val="34"/>
        </w:numPr>
        <w:tabs>
          <w:tab w:val="left" w:pos="1144"/>
        </w:tabs>
        <w:spacing w:line="364" w:lineRule="auto"/>
        <w:ind w:right="628" w:firstLine="0"/>
        <w:rPr>
          <w:sz w:val="21"/>
        </w:rPr>
      </w:pPr>
      <w:r>
        <w:rPr>
          <w:spacing w:val="-2"/>
          <w:sz w:val="21"/>
          <w:lang w:eastAsia="zh-CN"/>
        </w:rPr>
        <w:t>美国哲学家约翰</w:t>
      </w:r>
      <w:r>
        <w:rPr>
          <w:rFonts w:ascii="Times New Roman" w:eastAsia="Times New Roman" w:hAnsi="Times New Roman"/>
          <w:spacing w:val="-8"/>
          <w:sz w:val="21"/>
          <w:lang w:eastAsia="zh-CN"/>
        </w:rPr>
        <w:t>·</w:t>
      </w:r>
      <w:r>
        <w:rPr>
          <w:spacing w:val="-11"/>
          <w:sz w:val="21"/>
          <w:lang w:eastAsia="zh-CN"/>
        </w:rPr>
        <w:t>杜威认为，观念、概念、理论的真理并不在于它们是否符合客观实际</w:t>
      </w:r>
      <w:r>
        <w:rPr>
          <w:spacing w:val="-5"/>
          <w:sz w:val="21"/>
          <w:lang w:eastAsia="zh-CN"/>
        </w:rPr>
        <w:t>，而在于它们是否能有效地充当人们行为的工具。我国实用主义者胡适说，真理是</w:t>
      </w:r>
      <w:r>
        <w:rPr>
          <w:rFonts w:ascii="Times New Roman" w:eastAsia="Times New Roman" w:hAnsi="Times New Roman"/>
          <w:spacing w:val="-3"/>
          <w:sz w:val="21"/>
          <w:lang w:eastAsia="zh-CN"/>
        </w:rPr>
        <w:t>“</w:t>
      </w:r>
      <w:r>
        <w:rPr>
          <w:spacing w:val="-2"/>
          <w:sz w:val="21"/>
          <w:lang w:eastAsia="zh-CN"/>
        </w:rPr>
        <w:t>人造出</w:t>
      </w:r>
      <w:r>
        <w:rPr>
          <w:spacing w:val="-7"/>
          <w:sz w:val="21"/>
          <w:lang w:eastAsia="zh-CN"/>
        </w:rPr>
        <w:t>来供人用的，是因为它们大有用处，所以才给它们</w:t>
      </w:r>
      <w:r>
        <w:rPr>
          <w:rFonts w:ascii="Times New Roman" w:eastAsia="Times New Roman" w:hAnsi="Times New Roman"/>
          <w:sz w:val="21"/>
          <w:lang w:eastAsia="zh-CN"/>
        </w:rPr>
        <w:t>‘</w:t>
      </w:r>
      <w:r>
        <w:rPr>
          <w:spacing w:val="-2"/>
          <w:sz w:val="21"/>
          <w:lang w:eastAsia="zh-CN"/>
        </w:rPr>
        <w:t>真理</w:t>
      </w:r>
      <w:r>
        <w:rPr>
          <w:rFonts w:ascii="Times New Roman" w:eastAsia="Times New Roman" w:hAnsi="Times New Roman"/>
          <w:sz w:val="21"/>
          <w:lang w:eastAsia="zh-CN"/>
        </w:rPr>
        <w:t>’</w:t>
      </w:r>
      <w:r>
        <w:rPr>
          <w:spacing w:val="-2"/>
          <w:sz w:val="21"/>
          <w:lang w:eastAsia="zh-CN"/>
        </w:rPr>
        <w:t>的美名的</w:t>
      </w:r>
      <w:r>
        <w:rPr>
          <w:rFonts w:ascii="Times New Roman" w:eastAsia="Times New Roman" w:hAnsi="Times New Roman"/>
          <w:spacing w:val="-3"/>
          <w:sz w:val="21"/>
          <w:lang w:eastAsia="zh-CN"/>
        </w:rPr>
        <w:t>”</w:t>
      </w:r>
      <w:r>
        <w:rPr>
          <w:spacing w:val="-7"/>
          <w:sz w:val="21"/>
          <w:lang w:eastAsia="zh-CN"/>
        </w:rPr>
        <w:t>。</w:t>
      </w:r>
      <w:proofErr w:type="spellStart"/>
      <w:r>
        <w:rPr>
          <w:spacing w:val="-7"/>
          <w:sz w:val="21"/>
        </w:rPr>
        <w:t>他认为，真理如同粉笔</w:t>
      </w:r>
      <w:proofErr w:type="spellEnd"/>
      <w:r>
        <w:rPr>
          <w:sz w:val="21"/>
        </w:rPr>
        <w:t>、</w:t>
      </w:r>
    </w:p>
    <w:p w14:paraId="45DACF0E" w14:textId="77777777" w:rsidR="004A70C5" w:rsidRDefault="00A26C95">
      <w:pPr>
        <w:pStyle w:val="a3"/>
        <w:spacing w:before="58"/>
        <w:rPr>
          <w:lang w:eastAsia="zh-CN"/>
        </w:rPr>
      </w:pPr>
      <w:r>
        <w:rPr>
          <w:lang w:eastAsia="zh-CN"/>
        </w:rPr>
        <w:t>黑板、茶杯一样，</w:t>
      </w:r>
      <w:r>
        <w:rPr>
          <w:rFonts w:ascii="Times New Roman" w:eastAsia="Times New Roman" w:hAnsi="Times New Roman"/>
          <w:lang w:eastAsia="zh-CN"/>
        </w:rPr>
        <w:t>“</w:t>
      </w:r>
      <w:r>
        <w:rPr>
          <w:lang w:eastAsia="zh-CN"/>
        </w:rPr>
        <w:t>是人的一种工具</w:t>
      </w:r>
      <w:r>
        <w:rPr>
          <w:rFonts w:ascii="Times New Roman" w:eastAsia="Times New Roman" w:hAnsi="Times New Roman"/>
          <w:lang w:eastAsia="zh-CN"/>
        </w:rPr>
        <w:t>”</w:t>
      </w:r>
      <w:r>
        <w:rPr>
          <w:lang w:eastAsia="zh-CN"/>
        </w:rPr>
        <w:t>。上述观点的错误之处在</w:t>
      </w:r>
      <w:commentRangeStart w:id="98"/>
      <w:r>
        <w:rPr>
          <w:lang w:eastAsia="zh-CN"/>
        </w:rPr>
        <w:t>于</w:t>
      </w:r>
      <w:commentRangeEnd w:id="98"/>
      <w:r w:rsidR="009F3A12">
        <w:rPr>
          <w:rStyle w:val="aa"/>
        </w:rPr>
        <w:commentReference w:id="98"/>
      </w:r>
    </w:p>
    <w:p w14:paraId="76462446" w14:textId="7BA6872B" w:rsidR="004A70C5" w:rsidRDefault="00A26C95">
      <w:pPr>
        <w:pStyle w:val="a4"/>
        <w:numPr>
          <w:ilvl w:val="1"/>
          <w:numId w:val="34"/>
        </w:numPr>
        <w:tabs>
          <w:tab w:val="left" w:pos="1087"/>
        </w:tabs>
        <w:spacing w:before="139" w:line="364" w:lineRule="auto"/>
        <w:ind w:right="6326" w:firstLine="0"/>
        <w:rPr>
          <w:sz w:val="21"/>
          <w:lang w:eastAsia="zh-CN"/>
        </w:rPr>
      </w:pPr>
      <w:r>
        <w:rPr>
          <w:spacing w:val="-3"/>
          <w:sz w:val="21"/>
          <w:lang w:eastAsia="zh-CN"/>
        </w:rPr>
        <w:t>否定了真理的客观性</w:t>
      </w:r>
      <w:r>
        <w:rPr>
          <w:rFonts w:ascii="Times New Roman" w:eastAsia="Times New Roman"/>
          <w:spacing w:val="-3"/>
          <w:sz w:val="21"/>
          <w:lang w:eastAsia="zh-CN"/>
        </w:rPr>
        <w:t>B</w:t>
      </w:r>
      <w:r>
        <w:rPr>
          <w:spacing w:val="-3"/>
          <w:sz w:val="21"/>
          <w:lang w:eastAsia="zh-CN"/>
        </w:rPr>
        <w:t>．否定了真理的有用性</w:t>
      </w:r>
      <w:r>
        <w:rPr>
          <w:rFonts w:ascii="Times New Roman" w:eastAsia="Times New Roman"/>
          <w:spacing w:val="-3"/>
          <w:sz w:val="21"/>
          <w:lang w:eastAsia="zh-CN"/>
        </w:rPr>
        <w:t>C</w:t>
      </w:r>
      <w:r>
        <w:rPr>
          <w:spacing w:val="-4"/>
          <w:sz w:val="21"/>
          <w:lang w:eastAsia="zh-CN"/>
        </w:rPr>
        <w:t>．肯定了真理必然是有用的</w:t>
      </w:r>
      <w:r>
        <w:rPr>
          <w:rFonts w:ascii="Times New Roman" w:eastAsia="Times New Roman"/>
          <w:sz w:val="21"/>
          <w:lang w:eastAsia="zh-CN"/>
        </w:rPr>
        <w:t>D</w:t>
      </w:r>
      <w:r>
        <w:rPr>
          <w:spacing w:val="-3"/>
          <w:sz w:val="21"/>
          <w:lang w:eastAsia="zh-CN"/>
        </w:rPr>
        <w:t>．否定了真理的一元性</w:t>
      </w:r>
    </w:p>
    <w:p w14:paraId="7BEA899D" w14:textId="77777777" w:rsidR="004A70C5" w:rsidRDefault="004A70C5">
      <w:pPr>
        <w:pStyle w:val="a3"/>
        <w:spacing w:before="2"/>
        <w:ind w:left="0"/>
        <w:rPr>
          <w:sz w:val="28"/>
          <w:lang w:eastAsia="zh-CN"/>
        </w:rPr>
      </w:pPr>
    </w:p>
    <w:p w14:paraId="6FAE335C" w14:textId="77777777" w:rsidR="004A70C5" w:rsidRDefault="00A26C95">
      <w:pPr>
        <w:pStyle w:val="a4"/>
        <w:numPr>
          <w:ilvl w:val="0"/>
          <w:numId w:val="34"/>
        </w:numPr>
        <w:tabs>
          <w:tab w:val="left" w:pos="1144"/>
        </w:tabs>
        <w:spacing w:line="364" w:lineRule="auto"/>
        <w:ind w:right="736" w:firstLine="0"/>
        <w:jc w:val="both"/>
        <w:rPr>
          <w:sz w:val="21"/>
        </w:rPr>
      </w:pPr>
      <w:r>
        <w:rPr>
          <w:spacing w:val="-1"/>
          <w:sz w:val="21"/>
          <w:lang w:eastAsia="zh-CN"/>
        </w:rPr>
        <w:t>新冠肺炎是近百年</w:t>
      </w:r>
      <w:proofErr w:type="gramStart"/>
      <w:r>
        <w:rPr>
          <w:spacing w:val="-1"/>
          <w:sz w:val="21"/>
          <w:lang w:eastAsia="zh-CN"/>
        </w:rPr>
        <w:t>来人类</w:t>
      </w:r>
      <w:proofErr w:type="gramEnd"/>
      <w:r>
        <w:rPr>
          <w:spacing w:val="-1"/>
          <w:sz w:val="21"/>
          <w:lang w:eastAsia="zh-CN"/>
        </w:rPr>
        <w:t>遭遇的影响范围最广的全球性大流行病。面对前所未知、突如其来、来势汹汹的疫情天灾，习近平总书记亲自指挥、亲自部署，强调把人民生命安全</w:t>
      </w:r>
      <w:r>
        <w:rPr>
          <w:sz w:val="21"/>
          <w:lang w:eastAsia="zh-CN"/>
        </w:rPr>
        <w:lastRenderedPageBreak/>
        <w:t>和身体健康放在第一位，提出</w:t>
      </w:r>
      <w:r>
        <w:rPr>
          <w:rFonts w:ascii="Times New Roman" w:eastAsia="Times New Roman" w:hAnsi="Times New Roman"/>
          <w:sz w:val="21"/>
          <w:lang w:eastAsia="zh-CN"/>
        </w:rPr>
        <w:t>“</w:t>
      </w:r>
      <w:r>
        <w:rPr>
          <w:sz w:val="21"/>
          <w:lang w:eastAsia="zh-CN"/>
        </w:rPr>
        <w:t>坚定信心、同舟共济、科学防治、精准施策</w:t>
      </w:r>
      <w:r>
        <w:rPr>
          <w:rFonts w:ascii="Times New Roman" w:eastAsia="Times New Roman" w:hAnsi="Times New Roman"/>
          <w:sz w:val="21"/>
          <w:lang w:eastAsia="zh-CN"/>
        </w:rPr>
        <w:t>”</w:t>
      </w:r>
      <w:r>
        <w:rPr>
          <w:spacing w:val="-3"/>
          <w:sz w:val="21"/>
          <w:lang w:eastAsia="zh-CN"/>
        </w:rPr>
        <w:t>的总要求，明确坚决打赢疫情防控的人民战争、总体战、阻击战。</w:t>
      </w:r>
      <w:commentRangeStart w:id="99"/>
      <w:proofErr w:type="spellStart"/>
      <w:r>
        <w:rPr>
          <w:spacing w:val="-3"/>
          <w:sz w:val="21"/>
        </w:rPr>
        <w:t>这说明</w:t>
      </w:r>
      <w:commentRangeEnd w:id="99"/>
      <w:proofErr w:type="spellEnd"/>
      <w:r w:rsidR="001119D4">
        <w:rPr>
          <w:rStyle w:val="aa"/>
        </w:rPr>
        <w:commentReference w:id="99"/>
      </w:r>
    </w:p>
    <w:p w14:paraId="08F53CD9" w14:textId="77777777" w:rsidR="004A70C5" w:rsidRDefault="00A26C95">
      <w:pPr>
        <w:pStyle w:val="a4"/>
        <w:numPr>
          <w:ilvl w:val="1"/>
          <w:numId w:val="34"/>
        </w:numPr>
        <w:tabs>
          <w:tab w:val="left" w:pos="1087"/>
        </w:tabs>
        <w:spacing w:line="268" w:lineRule="exact"/>
        <w:ind w:left="1086" w:hanging="367"/>
        <w:rPr>
          <w:sz w:val="21"/>
        </w:rPr>
      </w:pPr>
      <w:proofErr w:type="spellStart"/>
      <w:r>
        <w:rPr>
          <w:spacing w:val="-3"/>
          <w:sz w:val="21"/>
        </w:rPr>
        <w:t>价值尺度是真理尺度的前提</w:t>
      </w:r>
      <w:proofErr w:type="spellEnd"/>
    </w:p>
    <w:p w14:paraId="432BFE04" w14:textId="77777777" w:rsidR="004A70C5" w:rsidRDefault="00A26C95">
      <w:pPr>
        <w:pStyle w:val="a4"/>
        <w:numPr>
          <w:ilvl w:val="1"/>
          <w:numId w:val="34"/>
        </w:numPr>
        <w:tabs>
          <w:tab w:val="left" w:pos="1075"/>
        </w:tabs>
        <w:spacing w:before="139" w:line="364" w:lineRule="auto"/>
        <w:ind w:right="5064" w:firstLine="0"/>
        <w:rPr>
          <w:sz w:val="21"/>
          <w:lang w:eastAsia="zh-CN"/>
        </w:rPr>
      </w:pPr>
      <w:r>
        <w:rPr>
          <w:spacing w:val="-4"/>
          <w:sz w:val="21"/>
          <w:lang w:eastAsia="zh-CN"/>
        </w:rPr>
        <w:t>价值尺度推动着人们不断发现新的真理</w:t>
      </w:r>
      <w:r>
        <w:rPr>
          <w:rFonts w:ascii="Times New Roman" w:eastAsia="Times New Roman"/>
          <w:sz w:val="21"/>
          <w:lang w:eastAsia="zh-CN"/>
        </w:rPr>
        <w:t>C</w:t>
      </w:r>
      <w:r>
        <w:rPr>
          <w:spacing w:val="-4"/>
          <w:sz w:val="21"/>
          <w:lang w:eastAsia="zh-CN"/>
        </w:rPr>
        <w:t>．人绝对能够认识无限发展着的物质世界</w:t>
      </w:r>
    </w:p>
    <w:p w14:paraId="09BCA73D" w14:textId="77777777" w:rsidR="004A70C5" w:rsidRDefault="00A26C95">
      <w:pPr>
        <w:pStyle w:val="a3"/>
        <w:spacing w:before="1"/>
        <w:rPr>
          <w:lang w:eastAsia="zh-CN"/>
        </w:rPr>
      </w:pPr>
      <w:r>
        <w:rPr>
          <w:rFonts w:ascii="Times New Roman" w:eastAsia="Times New Roman"/>
          <w:lang w:eastAsia="zh-CN"/>
        </w:rPr>
        <w:t>D</w:t>
      </w:r>
      <w:r>
        <w:rPr>
          <w:lang w:eastAsia="zh-CN"/>
        </w:rPr>
        <w:t>．人们认识物质世界的过程是不断反复和无限发展的</w:t>
      </w:r>
    </w:p>
    <w:p w14:paraId="25688316" w14:textId="77777777" w:rsidR="004A70C5" w:rsidRDefault="004A70C5">
      <w:pPr>
        <w:pStyle w:val="a3"/>
        <w:ind w:left="0"/>
        <w:rPr>
          <w:sz w:val="22"/>
          <w:lang w:eastAsia="zh-CN"/>
        </w:rPr>
      </w:pPr>
    </w:p>
    <w:p w14:paraId="3579B81D" w14:textId="77777777" w:rsidR="004A70C5" w:rsidRDefault="004A70C5">
      <w:pPr>
        <w:pStyle w:val="a3"/>
        <w:spacing w:before="1"/>
        <w:ind w:left="0"/>
        <w:rPr>
          <w:sz w:val="17"/>
          <w:lang w:eastAsia="zh-CN"/>
        </w:rPr>
      </w:pPr>
    </w:p>
    <w:p w14:paraId="1998F133" w14:textId="77777777" w:rsidR="004A70C5" w:rsidRDefault="00A26C95">
      <w:pPr>
        <w:pStyle w:val="a4"/>
        <w:numPr>
          <w:ilvl w:val="0"/>
          <w:numId w:val="33"/>
        </w:numPr>
        <w:tabs>
          <w:tab w:val="left" w:pos="1144"/>
        </w:tabs>
        <w:spacing w:before="1"/>
        <w:rPr>
          <w:rFonts w:ascii="Times New Roman" w:eastAsia="Times New Roman" w:hAnsi="Times New Roman"/>
          <w:sz w:val="21"/>
        </w:rPr>
      </w:pPr>
      <w:r>
        <w:rPr>
          <w:spacing w:val="-6"/>
          <w:sz w:val="21"/>
          <w:lang w:eastAsia="zh-CN"/>
        </w:rPr>
        <w:t>当原子论被科学所证实之后，道尔顿断言：</w:t>
      </w:r>
      <w:r>
        <w:rPr>
          <w:rFonts w:ascii="Times New Roman" w:eastAsia="Times New Roman" w:hAnsi="Times New Roman"/>
          <w:spacing w:val="-15"/>
          <w:sz w:val="21"/>
          <w:lang w:eastAsia="zh-CN"/>
        </w:rPr>
        <w:t>“</w:t>
      </w:r>
      <w:r>
        <w:rPr>
          <w:spacing w:val="-8"/>
          <w:sz w:val="21"/>
          <w:lang w:eastAsia="zh-CN"/>
        </w:rPr>
        <w:t>原子即物质是最终的、不可再分的单元。</w:t>
      </w:r>
      <w:r>
        <w:rPr>
          <w:rFonts w:ascii="Times New Roman" w:eastAsia="Times New Roman" w:hAnsi="Times New Roman"/>
          <w:sz w:val="21"/>
        </w:rPr>
        <w:t>”</w:t>
      </w:r>
    </w:p>
    <w:p w14:paraId="1B6A0201" w14:textId="087BE1A9" w:rsidR="004A70C5" w:rsidRDefault="00A26C95">
      <w:pPr>
        <w:pStyle w:val="a3"/>
        <w:spacing w:before="139" w:line="364" w:lineRule="auto"/>
        <w:ind w:right="628"/>
        <w:rPr>
          <w:lang w:eastAsia="zh-CN"/>
        </w:rPr>
      </w:pPr>
      <w:r>
        <w:rPr>
          <w:rFonts w:ascii="Times New Roman" w:eastAsia="Times New Roman" w:hAnsi="Times New Roman"/>
          <w:lang w:eastAsia="zh-CN"/>
        </w:rPr>
        <w:t>1955</w:t>
      </w:r>
      <w:r>
        <w:rPr>
          <w:spacing w:val="-8"/>
          <w:lang w:eastAsia="zh-CN"/>
        </w:rPr>
        <w:t>年，毛泽东在与钱三强讨论发展原子能事业问题时问道：</w:t>
      </w:r>
      <w:r>
        <w:rPr>
          <w:rFonts w:ascii="Times New Roman" w:eastAsia="Times New Roman" w:hAnsi="Times New Roman"/>
          <w:spacing w:val="-16"/>
          <w:lang w:eastAsia="zh-CN"/>
        </w:rPr>
        <w:t>“</w:t>
      </w:r>
      <w:r>
        <w:rPr>
          <w:spacing w:val="-7"/>
          <w:lang w:eastAsia="zh-CN"/>
        </w:rPr>
        <w:t>原子核，是由中子和质子组</w:t>
      </w:r>
      <w:r>
        <w:rPr>
          <w:spacing w:val="-5"/>
          <w:lang w:eastAsia="zh-CN"/>
        </w:rPr>
        <w:t>成的吗？</w:t>
      </w:r>
      <w:r>
        <w:rPr>
          <w:rFonts w:ascii="Times New Roman" w:eastAsia="Times New Roman" w:hAnsi="Times New Roman"/>
          <w:lang w:eastAsia="zh-CN"/>
        </w:rPr>
        <w:t>”“</w:t>
      </w:r>
      <w:r>
        <w:rPr>
          <w:spacing w:val="-10"/>
          <w:lang w:eastAsia="zh-CN"/>
        </w:rPr>
        <w:t>是这样。</w:t>
      </w:r>
      <w:r>
        <w:rPr>
          <w:rFonts w:ascii="Times New Roman" w:eastAsia="Times New Roman" w:hAnsi="Times New Roman"/>
          <w:lang w:eastAsia="zh-CN"/>
        </w:rPr>
        <w:t>”“</w:t>
      </w:r>
      <w:r>
        <w:rPr>
          <w:spacing w:val="-7"/>
          <w:lang w:eastAsia="zh-CN"/>
        </w:rPr>
        <w:t>质子、中子又是什么东西组成的呢？</w:t>
      </w:r>
      <w:r>
        <w:rPr>
          <w:rFonts w:ascii="Times New Roman" w:eastAsia="Times New Roman" w:hAnsi="Times New Roman"/>
          <w:lang w:eastAsia="zh-CN"/>
        </w:rPr>
        <w:t>”</w:t>
      </w:r>
      <w:r>
        <w:rPr>
          <w:spacing w:val="-7"/>
          <w:lang w:eastAsia="zh-CN"/>
        </w:rPr>
        <w:t>钱三强一时语塞。毛泽东却说：</w:t>
      </w:r>
      <w:r>
        <w:rPr>
          <w:rFonts w:ascii="Times New Roman" w:eastAsia="Times New Roman" w:hAnsi="Times New Roman"/>
          <w:spacing w:val="-7"/>
          <w:lang w:eastAsia="zh-CN"/>
        </w:rPr>
        <w:t>“</w:t>
      </w:r>
      <w:r>
        <w:rPr>
          <w:spacing w:val="-4"/>
          <w:lang w:eastAsia="zh-CN"/>
        </w:rPr>
        <w:t>以哲学的观点来说，物质是无限可分的。质子、中子、电子也应该是可分的。一分为二，对立统一嘛！</w:t>
      </w:r>
      <w:r>
        <w:rPr>
          <w:rFonts w:ascii="Times New Roman" w:eastAsia="Times New Roman" w:hAnsi="Times New Roman"/>
          <w:spacing w:val="-5"/>
          <w:lang w:eastAsia="zh-CN"/>
        </w:rPr>
        <w:t>”</w:t>
      </w:r>
      <w:r>
        <w:rPr>
          <w:spacing w:val="-7"/>
          <w:lang w:eastAsia="zh-CN"/>
        </w:rPr>
        <w:t>后来的事实证明，此</w:t>
      </w:r>
      <w:proofErr w:type="gramStart"/>
      <w:r>
        <w:rPr>
          <w:spacing w:val="-7"/>
          <w:lang w:eastAsia="zh-CN"/>
        </w:rPr>
        <w:t>一</w:t>
      </w:r>
      <w:proofErr w:type="gramEnd"/>
      <w:r>
        <w:rPr>
          <w:spacing w:val="-7"/>
          <w:lang w:eastAsia="zh-CN"/>
        </w:rPr>
        <w:t>论题的胜者，正是毛泽东，微观粒子依然可分。关于</w:t>
      </w:r>
      <w:r>
        <w:rPr>
          <w:spacing w:val="-5"/>
          <w:lang w:eastAsia="zh-CN"/>
        </w:rPr>
        <w:t>毛泽东对微观物理的正确判断，下列说法正确的</w:t>
      </w:r>
      <w:commentRangeStart w:id="100"/>
      <w:r>
        <w:rPr>
          <w:spacing w:val="-5"/>
          <w:lang w:eastAsia="zh-CN"/>
        </w:rPr>
        <w:t>有</w:t>
      </w:r>
      <w:commentRangeEnd w:id="100"/>
      <w:r w:rsidR="001119D4">
        <w:rPr>
          <w:rStyle w:val="aa"/>
        </w:rPr>
        <w:commentReference w:id="100"/>
      </w:r>
    </w:p>
    <w:p w14:paraId="4CDB96FC" w14:textId="77777777" w:rsidR="004A70C5" w:rsidRDefault="00A26C95">
      <w:pPr>
        <w:pStyle w:val="a4"/>
        <w:numPr>
          <w:ilvl w:val="1"/>
          <w:numId w:val="33"/>
        </w:numPr>
        <w:tabs>
          <w:tab w:val="left" w:pos="1087"/>
        </w:tabs>
        <w:spacing w:line="364" w:lineRule="auto"/>
        <w:ind w:right="5683" w:firstLine="0"/>
        <w:rPr>
          <w:sz w:val="21"/>
          <w:lang w:eastAsia="zh-CN"/>
        </w:rPr>
      </w:pPr>
      <w:r>
        <w:rPr>
          <w:spacing w:val="-4"/>
          <w:sz w:val="21"/>
          <w:lang w:eastAsia="zh-CN"/>
        </w:rPr>
        <w:t>相对真理是绝对真理的一个环节</w:t>
      </w:r>
      <w:r>
        <w:rPr>
          <w:rFonts w:ascii="Times New Roman" w:eastAsia="Times New Roman"/>
          <w:sz w:val="21"/>
          <w:lang w:eastAsia="zh-CN"/>
        </w:rPr>
        <w:t>B</w:t>
      </w:r>
      <w:r>
        <w:rPr>
          <w:spacing w:val="-3"/>
          <w:sz w:val="21"/>
          <w:lang w:eastAsia="zh-CN"/>
        </w:rPr>
        <w:t>．绝对真理是不存在的</w:t>
      </w:r>
    </w:p>
    <w:p w14:paraId="1F3C2B59" w14:textId="77777777" w:rsidR="004A70C5" w:rsidRDefault="00A26C95">
      <w:pPr>
        <w:pStyle w:val="a3"/>
        <w:spacing w:line="367" w:lineRule="auto"/>
        <w:ind w:right="3383"/>
        <w:rPr>
          <w:lang w:eastAsia="zh-CN"/>
        </w:rPr>
      </w:pPr>
      <w:r>
        <w:rPr>
          <w:rFonts w:ascii="Times New Roman" w:eastAsia="Times New Roman"/>
          <w:lang w:eastAsia="zh-CN"/>
        </w:rPr>
        <w:t>C</w:t>
      </w:r>
      <w:r>
        <w:rPr>
          <w:lang w:eastAsia="zh-CN"/>
        </w:rPr>
        <w:t>．在一定条件下，人们只能达到对客观世界近似正确的反映</w:t>
      </w:r>
      <w:r>
        <w:rPr>
          <w:rFonts w:ascii="Times New Roman" w:eastAsia="Times New Roman"/>
          <w:lang w:eastAsia="zh-CN"/>
        </w:rPr>
        <w:t>D</w:t>
      </w:r>
      <w:r>
        <w:rPr>
          <w:lang w:eastAsia="zh-CN"/>
        </w:rPr>
        <w:t>．任何科学真理都是绝对真理和相对真理的辩证统一</w:t>
      </w:r>
    </w:p>
    <w:p w14:paraId="6257BB17" w14:textId="77777777" w:rsidR="004A70C5" w:rsidRDefault="004A70C5">
      <w:pPr>
        <w:pStyle w:val="a3"/>
        <w:spacing w:before="7"/>
        <w:ind w:left="0"/>
        <w:rPr>
          <w:sz w:val="27"/>
          <w:lang w:eastAsia="zh-CN"/>
        </w:rPr>
      </w:pPr>
    </w:p>
    <w:p w14:paraId="5AB13F50" w14:textId="138CD6E8" w:rsidR="004A70C5" w:rsidRDefault="00A26C95">
      <w:pPr>
        <w:pStyle w:val="a4"/>
        <w:numPr>
          <w:ilvl w:val="0"/>
          <w:numId w:val="33"/>
        </w:numPr>
        <w:tabs>
          <w:tab w:val="left" w:pos="1144"/>
        </w:tabs>
        <w:spacing w:line="364" w:lineRule="auto"/>
        <w:ind w:left="720" w:right="733" w:firstLine="0"/>
        <w:rPr>
          <w:sz w:val="21"/>
          <w:lang w:eastAsia="zh-CN"/>
        </w:rPr>
      </w:pPr>
      <w:r>
        <w:rPr>
          <w:spacing w:val="-3"/>
          <w:sz w:val="21"/>
          <w:lang w:eastAsia="zh-CN"/>
        </w:rPr>
        <w:t>人类的一切实践都是</w:t>
      </w:r>
      <w:r>
        <w:rPr>
          <w:rFonts w:ascii="Times New Roman" w:eastAsia="Times New Roman" w:hAnsi="Times New Roman"/>
          <w:spacing w:val="-3"/>
          <w:sz w:val="21"/>
          <w:lang w:eastAsia="zh-CN"/>
        </w:rPr>
        <w:t>“</w:t>
      </w:r>
      <w:r>
        <w:rPr>
          <w:spacing w:val="-1"/>
          <w:sz w:val="21"/>
          <w:lang w:eastAsia="zh-CN"/>
        </w:rPr>
        <w:t>真理原则</w:t>
      </w:r>
      <w:r>
        <w:rPr>
          <w:rFonts w:ascii="Times New Roman" w:eastAsia="Times New Roman" w:hAnsi="Times New Roman"/>
          <w:spacing w:val="-3"/>
          <w:sz w:val="21"/>
          <w:lang w:eastAsia="zh-CN"/>
        </w:rPr>
        <w:t>”</w:t>
      </w:r>
      <w:r>
        <w:rPr>
          <w:sz w:val="21"/>
          <w:lang w:eastAsia="zh-CN"/>
        </w:rPr>
        <w:t>和</w:t>
      </w:r>
      <w:r>
        <w:rPr>
          <w:rFonts w:ascii="Times New Roman" w:eastAsia="Times New Roman" w:hAnsi="Times New Roman"/>
          <w:sz w:val="21"/>
          <w:lang w:eastAsia="zh-CN"/>
        </w:rPr>
        <w:t>“</w:t>
      </w:r>
      <w:r>
        <w:rPr>
          <w:spacing w:val="-3"/>
          <w:sz w:val="21"/>
          <w:lang w:eastAsia="zh-CN"/>
        </w:rPr>
        <w:t>价值原则</w:t>
      </w:r>
      <w:r>
        <w:rPr>
          <w:rFonts w:ascii="Times New Roman" w:eastAsia="Times New Roman" w:hAnsi="Times New Roman"/>
          <w:sz w:val="21"/>
          <w:lang w:eastAsia="zh-CN"/>
        </w:rPr>
        <w:t>”</w:t>
      </w:r>
      <w:r>
        <w:rPr>
          <w:spacing w:val="-9"/>
          <w:sz w:val="21"/>
          <w:lang w:eastAsia="zh-CN"/>
        </w:rPr>
        <w:t>的统一，真理原则和价值原则是辩证统</w:t>
      </w:r>
      <w:r>
        <w:rPr>
          <w:spacing w:val="-3"/>
          <w:sz w:val="21"/>
          <w:lang w:eastAsia="zh-CN"/>
        </w:rPr>
        <w:t>一的，既有区别，又有联系。下列说法中能够正确体现两者</w:t>
      </w:r>
      <w:commentRangeStart w:id="101"/>
      <w:r>
        <w:rPr>
          <w:spacing w:val="-3"/>
          <w:sz w:val="21"/>
          <w:lang w:eastAsia="zh-CN"/>
        </w:rPr>
        <w:t>区别</w:t>
      </w:r>
      <w:commentRangeEnd w:id="101"/>
      <w:r w:rsidR="000B28B0">
        <w:rPr>
          <w:rStyle w:val="aa"/>
        </w:rPr>
        <w:commentReference w:id="101"/>
      </w:r>
      <w:r>
        <w:rPr>
          <w:spacing w:val="-3"/>
          <w:sz w:val="21"/>
          <w:lang w:eastAsia="zh-CN"/>
        </w:rPr>
        <w:t>的有</w:t>
      </w:r>
    </w:p>
    <w:p w14:paraId="5CD6D7B9" w14:textId="77777777" w:rsidR="004A70C5" w:rsidRDefault="00A26C95">
      <w:pPr>
        <w:pStyle w:val="a4"/>
        <w:numPr>
          <w:ilvl w:val="1"/>
          <w:numId w:val="33"/>
        </w:numPr>
        <w:tabs>
          <w:tab w:val="left" w:pos="1087"/>
        </w:tabs>
        <w:spacing w:line="364" w:lineRule="auto"/>
        <w:ind w:right="4214" w:firstLine="0"/>
        <w:rPr>
          <w:sz w:val="21"/>
          <w:lang w:eastAsia="zh-CN"/>
        </w:rPr>
      </w:pPr>
      <w:r>
        <w:rPr>
          <w:spacing w:val="-3"/>
          <w:sz w:val="21"/>
          <w:lang w:eastAsia="zh-CN"/>
        </w:rPr>
        <w:t>真理原则侧重于主观性，价值原则侧重于主体性</w:t>
      </w:r>
      <w:r>
        <w:rPr>
          <w:rFonts w:ascii="Times New Roman" w:eastAsia="Times New Roman"/>
          <w:spacing w:val="-3"/>
          <w:sz w:val="21"/>
          <w:lang w:eastAsia="zh-CN"/>
        </w:rPr>
        <w:t>B</w:t>
      </w:r>
      <w:r>
        <w:rPr>
          <w:spacing w:val="-3"/>
          <w:sz w:val="21"/>
          <w:lang w:eastAsia="zh-CN"/>
        </w:rPr>
        <w:t>．真理原则侧重于客观性，价值原则侧重于主体性</w:t>
      </w:r>
    </w:p>
    <w:p w14:paraId="391EB11E" w14:textId="77777777" w:rsidR="004A70C5" w:rsidRDefault="00A26C95">
      <w:pPr>
        <w:pStyle w:val="a3"/>
        <w:spacing w:line="364" w:lineRule="auto"/>
        <w:ind w:right="2123"/>
        <w:rPr>
          <w:lang w:eastAsia="zh-CN"/>
        </w:rPr>
      </w:pPr>
      <w:r>
        <w:rPr>
          <w:rFonts w:ascii="Times New Roman" w:eastAsia="Times New Roman"/>
          <w:lang w:eastAsia="zh-CN"/>
        </w:rPr>
        <w:t>C</w:t>
      </w:r>
      <w:r>
        <w:rPr>
          <w:lang w:eastAsia="zh-CN"/>
        </w:rPr>
        <w:t>．真理原则说明人的活动的客观制约性，价值原则表明人的活动的目的性</w:t>
      </w:r>
      <w:r>
        <w:rPr>
          <w:rFonts w:ascii="Times New Roman" w:eastAsia="Times New Roman"/>
          <w:lang w:eastAsia="zh-CN"/>
        </w:rPr>
        <w:t>D</w:t>
      </w:r>
      <w:r>
        <w:rPr>
          <w:lang w:eastAsia="zh-CN"/>
        </w:rPr>
        <w:t>．价值的存在以真理为前提，而真理又必定是有价值的</w:t>
      </w:r>
    </w:p>
    <w:p w14:paraId="697DAEBA" w14:textId="77777777" w:rsidR="004A70C5" w:rsidRDefault="004A70C5">
      <w:pPr>
        <w:pStyle w:val="a3"/>
        <w:spacing w:before="1"/>
        <w:ind w:left="0"/>
        <w:rPr>
          <w:sz w:val="28"/>
          <w:lang w:eastAsia="zh-CN"/>
        </w:rPr>
      </w:pPr>
    </w:p>
    <w:p w14:paraId="15A505D1" w14:textId="77777777" w:rsidR="004A70C5" w:rsidRDefault="00A26C95">
      <w:pPr>
        <w:pStyle w:val="a4"/>
        <w:numPr>
          <w:ilvl w:val="0"/>
          <w:numId w:val="33"/>
        </w:numPr>
        <w:tabs>
          <w:tab w:val="left" w:pos="1144"/>
        </w:tabs>
        <w:rPr>
          <w:sz w:val="21"/>
          <w:lang w:eastAsia="zh-CN"/>
        </w:rPr>
      </w:pPr>
      <w:r>
        <w:rPr>
          <w:spacing w:val="-15"/>
          <w:sz w:val="21"/>
          <w:lang w:eastAsia="zh-CN"/>
        </w:rPr>
        <w:t>现代思想家认为：人的感情亲疏不同，对事物的认识便也不同。所谓</w:t>
      </w:r>
      <w:r>
        <w:rPr>
          <w:rFonts w:ascii="Times New Roman" w:eastAsia="Times New Roman" w:hAnsi="Times New Roman"/>
          <w:sz w:val="21"/>
          <w:lang w:eastAsia="zh-CN"/>
        </w:rPr>
        <w:t>“</w:t>
      </w:r>
      <w:r>
        <w:rPr>
          <w:spacing w:val="-3"/>
          <w:sz w:val="21"/>
          <w:lang w:eastAsia="zh-CN"/>
        </w:rPr>
        <w:t>情人眼里出西施</w:t>
      </w:r>
      <w:r>
        <w:rPr>
          <w:rFonts w:ascii="Times New Roman" w:eastAsia="Times New Roman" w:hAnsi="Times New Roman"/>
          <w:sz w:val="21"/>
          <w:lang w:eastAsia="zh-CN"/>
        </w:rPr>
        <w:t>”</w:t>
      </w:r>
      <w:r>
        <w:rPr>
          <w:sz w:val="21"/>
          <w:lang w:eastAsia="zh-CN"/>
        </w:rPr>
        <w:t>，</w:t>
      </w:r>
    </w:p>
    <w:p w14:paraId="11A9B8A0" w14:textId="77777777" w:rsidR="004A70C5" w:rsidRDefault="00A26C95">
      <w:pPr>
        <w:pStyle w:val="a3"/>
        <w:spacing w:before="58"/>
      </w:pPr>
      <w:r>
        <w:rPr>
          <w:lang w:eastAsia="zh-CN"/>
        </w:rPr>
        <w:t>感情亲则对事物爱好，感情疏则对事物厌倦。其实，这本是见仁见智的。</w:t>
      </w:r>
      <w:commentRangeStart w:id="102"/>
      <w:proofErr w:type="spellStart"/>
      <w:r>
        <w:t>这说明</w:t>
      </w:r>
      <w:commentRangeEnd w:id="102"/>
      <w:proofErr w:type="spellEnd"/>
      <w:r w:rsidR="000B28B0">
        <w:rPr>
          <w:rStyle w:val="aa"/>
        </w:rPr>
        <w:commentReference w:id="102"/>
      </w:r>
    </w:p>
    <w:p w14:paraId="371C9D47" w14:textId="1D1D32D6" w:rsidR="004A70C5" w:rsidRDefault="00A26C95">
      <w:pPr>
        <w:pStyle w:val="a4"/>
        <w:numPr>
          <w:ilvl w:val="1"/>
          <w:numId w:val="33"/>
        </w:numPr>
        <w:tabs>
          <w:tab w:val="left" w:pos="1087"/>
        </w:tabs>
        <w:spacing w:before="139" w:line="364" w:lineRule="auto"/>
        <w:ind w:right="5054" w:firstLine="0"/>
        <w:rPr>
          <w:sz w:val="21"/>
          <w:lang w:eastAsia="zh-CN"/>
        </w:rPr>
      </w:pPr>
      <w:r>
        <w:rPr>
          <w:spacing w:val="-4"/>
          <w:sz w:val="21"/>
          <w:lang w:eastAsia="zh-CN"/>
        </w:rPr>
        <w:t>价值评价结果与价值评价主体直接相关</w:t>
      </w:r>
      <w:r>
        <w:rPr>
          <w:rFonts w:ascii="Times New Roman" w:eastAsia="Times New Roman"/>
          <w:sz w:val="21"/>
          <w:lang w:eastAsia="zh-CN"/>
        </w:rPr>
        <w:t>B</w:t>
      </w:r>
      <w:r>
        <w:rPr>
          <w:spacing w:val="-3"/>
          <w:sz w:val="21"/>
          <w:lang w:eastAsia="zh-CN"/>
        </w:rPr>
        <w:t>．价值评价是一种主观随意性的认识活动</w:t>
      </w:r>
      <w:r>
        <w:rPr>
          <w:rFonts w:ascii="Times New Roman" w:eastAsia="Times New Roman"/>
          <w:spacing w:val="-3"/>
          <w:sz w:val="21"/>
          <w:lang w:eastAsia="zh-CN"/>
        </w:rPr>
        <w:t>C</w:t>
      </w:r>
      <w:r>
        <w:rPr>
          <w:spacing w:val="-3"/>
          <w:sz w:val="21"/>
          <w:lang w:eastAsia="zh-CN"/>
        </w:rPr>
        <w:t>．价值的多维性决定了真理的相对性</w:t>
      </w:r>
      <w:r>
        <w:rPr>
          <w:rFonts w:ascii="Times New Roman" w:eastAsia="Times New Roman"/>
          <w:spacing w:val="-3"/>
          <w:sz w:val="21"/>
          <w:lang w:eastAsia="zh-CN"/>
        </w:rPr>
        <w:t>D</w:t>
      </w:r>
      <w:r>
        <w:rPr>
          <w:spacing w:val="-3"/>
          <w:sz w:val="21"/>
          <w:lang w:eastAsia="zh-CN"/>
        </w:rPr>
        <w:t>．价值评价结果反映主客体的价值关系</w:t>
      </w:r>
    </w:p>
    <w:p w14:paraId="5FCA8DC0" w14:textId="77777777" w:rsidR="004A70C5" w:rsidRDefault="004A70C5">
      <w:pPr>
        <w:pStyle w:val="a3"/>
        <w:spacing w:before="2"/>
        <w:ind w:left="0"/>
        <w:rPr>
          <w:sz w:val="28"/>
          <w:lang w:eastAsia="zh-CN"/>
        </w:rPr>
      </w:pPr>
    </w:p>
    <w:p w14:paraId="78ACDA3C" w14:textId="77777777" w:rsidR="004A70C5" w:rsidRDefault="00A26C95">
      <w:pPr>
        <w:pStyle w:val="a4"/>
        <w:numPr>
          <w:ilvl w:val="0"/>
          <w:numId w:val="33"/>
        </w:numPr>
        <w:tabs>
          <w:tab w:val="left" w:pos="1147"/>
        </w:tabs>
        <w:spacing w:line="364" w:lineRule="auto"/>
        <w:ind w:left="720" w:right="735" w:firstLine="0"/>
        <w:jc w:val="both"/>
        <w:rPr>
          <w:sz w:val="21"/>
        </w:rPr>
      </w:pPr>
      <w:r>
        <w:rPr>
          <w:sz w:val="21"/>
          <w:lang w:eastAsia="zh-CN"/>
        </w:rPr>
        <w:t>关于</w:t>
      </w:r>
      <w:r>
        <w:rPr>
          <w:rFonts w:ascii="Times New Roman" w:eastAsia="Times New Roman" w:hAnsi="Times New Roman"/>
          <w:sz w:val="21"/>
          <w:lang w:eastAsia="zh-CN"/>
        </w:rPr>
        <w:t>“</w:t>
      </w:r>
      <w:r>
        <w:rPr>
          <w:sz w:val="21"/>
          <w:lang w:eastAsia="zh-CN"/>
        </w:rPr>
        <w:t>世界上最小的不可分的物质是什么？</w:t>
      </w:r>
      <w:r>
        <w:rPr>
          <w:rFonts w:ascii="Times New Roman" w:eastAsia="Times New Roman" w:hAnsi="Times New Roman"/>
          <w:sz w:val="21"/>
          <w:lang w:eastAsia="zh-CN"/>
        </w:rPr>
        <w:t>”</w:t>
      </w:r>
      <w:r>
        <w:rPr>
          <w:spacing w:val="-1"/>
          <w:sz w:val="21"/>
          <w:lang w:eastAsia="zh-CN"/>
        </w:rPr>
        <w:t>这一问题，古希腊哲学家德谟克利特认为</w:t>
      </w:r>
      <w:r>
        <w:rPr>
          <w:spacing w:val="-7"/>
          <w:sz w:val="21"/>
          <w:lang w:eastAsia="zh-CN"/>
        </w:rPr>
        <w:t>是原子，后来出现的</w:t>
      </w:r>
      <w:r>
        <w:rPr>
          <w:rFonts w:ascii="Times New Roman" w:eastAsia="Times New Roman" w:hAnsi="Times New Roman"/>
          <w:spacing w:val="-3"/>
          <w:sz w:val="21"/>
          <w:lang w:eastAsia="zh-CN"/>
        </w:rPr>
        <w:t>“</w:t>
      </w:r>
      <w:r>
        <w:rPr>
          <w:spacing w:val="-2"/>
          <w:sz w:val="21"/>
          <w:lang w:eastAsia="zh-CN"/>
        </w:rPr>
        <w:t>粒子学说</w:t>
      </w:r>
      <w:r>
        <w:rPr>
          <w:rFonts w:ascii="Times New Roman" w:eastAsia="Times New Roman" w:hAnsi="Times New Roman"/>
          <w:spacing w:val="-3"/>
          <w:sz w:val="21"/>
          <w:lang w:eastAsia="zh-CN"/>
        </w:rPr>
        <w:t>”</w:t>
      </w:r>
      <w:r>
        <w:rPr>
          <w:spacing w:val="-2"/>
          <w:sz w:val="21"/>
          <w:lang w:eastAsia="zh-CN"/>
        </w:rPr>
        <w:t>推翻了</w:t>
      </w:r>
      <w:r>
        <w:rPr>
          <w:rFonts w:ascii="Times New Roman" w:eastAsia="Times New Roman" w:hAnsi="Times New Roman"/>
          <w:sz w:val="21"/>
          <w:lang w:eastAsia="zh-CN"/>
        </w:rPr>
        <w:t>“</w:t>
      </w:r>
      <w:r>
        <w:rPr>
          <w:spacing w:val="-2"/>
          <w:sz w:val="21"/>
          <w:lang w:eastAsia="zh-CN"/>
        </w:rPr>
        <w:t>原子论</w:t>
      </w:r>
      <w:r>
        <w:rPr>
          <w:rFonts w:ascii="Times New Roman" w:eastAsia="Times New Roman" w:hAnsi="Times New Roman"/>
          <w:spacing w:val="-23"/>
          <w:sz w:val="21"/>
          <w:lang w:eastAsia="zh-CN"/>
        </w:rPr>
        <w:t>”</w:t>
      </w:r>
      <w:r>
        <w:rPr>
          <w:spacing w:val="-6"/>
          <w:sz w:val="21"/>
          <w:lang w:eastAsia="zh-CN"/>
        </w:rPr>
        <w:t>，而现在的科学研究表明</w:t>
      </w:r>
      <w:r>
        <w:rPr>
          <w:rFonts w:ascii="Times New Roman" w:eastAsia="Times New Roman" w:hAnsi="Times New Roman"/>
          <w:sz w:val="21"/>
          <w:lang w:eastAsia="zh-CN"/>
        </w:rPr>
        <w:t>“</w:t>
      </w:r>
      <w:r>
        <w:rPr>
          <w:spacing w:val="-3"/>
          <w:sz w:val="21"/>
          <w:lang w:eastAsia="zh-CN"/>
        </w:rPr>
        <w:t>夸克</w:t>
      </w:r>
      <w:r>
        <w:rPr>
          <w:rFonts w:ascii="Times New Roman" w:eastAsia="Times New Roman" w:hAnsi="Times New Roman"/>
          <w:sz w:val="21"/>
          <w:lang w:eastAsia="zh-CN"/>
        </w:rPr>
        <w:t>”</w:t>
      </w:r>
      <w:r>
        <w:rPr>
          <w:spacing w:val="-3"/>
          <w:sz w:val="21"/>
          <w:lang w:eastAsia="zh-CN"/>
        </w:rPr>
        <w:t>才是世界上最小的不可分的物质。</w:t>
      </w:r>
      <w:proofErr w:type="spellStart"/>
      <w:r>
        <w:rPr>
          <w:spacing w:val="-3"/>
          <w:sz w:val="21"/>
        </w:rPr>
        <w:t>这给我们的哲学</w:t>
      </w:r>
      <w:commentRangeStart w:id="103"/>
      <w:r>
        <w:rPr>
          <w:spacing w:val="-3"/>
          <w:sz w:val="21"/>
        </w:rPr>
        <w:t>启示</w:t>
      </w:r>
      <w:commentRangeEnd w:id="103"/>
      <w:r w:rsidR="00812832">
        <w:rPr>
          <w:rStyle w:val="aa"/>
        </w:rPr>
        <w:commentReference w:id="103"/>
      </w:r>
      <w:r>
        <w:rPr>
          <w:spacing w:val="-3"/>
          <w:sz w:val="21"/>
        </w:rPr>
        <w:t>包括</w:t>
      </w:r>
      <w:proofErr w:type="spellEnd"/>
    </w:p>
    <w:p w14:paraId="6BE4BD83" w14:textId="77777777" w:rsidR="002632C2" w:rsidRPr="002632C2" w:rsidRDefault="00A26C95" w:rsidP="002632C2">
      <w:pPr>
        <w:pStyle w:val="a4"/>
        <w:numPr>
          <w:ilvl w:val="1"/>
          <w:numId w:val="33"/>
        </w:numPr>
        <w:tabs>
          <w:tab w:val="left" w:pos="1087"/>
        </w:tabs>
        <w:spacing w:line="364" w:lineRule="auto"/>
        <w:ind w:right="4843" w:firstLine="0"/>
        <w:rPr>
          <w:sz w:val="21"/>
          <w:lang w:eastAsia="zh-CN"/>
        </w:rPr>
      </w:pPr>
      <w:r>
        <w:rPr>
          <w:spacing w:val="-4"/>
          <w:sz w:val="21"/>
          <w:lang w:eastAsia="zh-CN"/>
        </w:rPr>
        <w:lastRenderedPageBreak/>
        <w:t>真理所反映客观对象的正确程度是有限的</w:t>
      </w:r>
      <w:r>
        <w:rPr>
          <w:rFonts w:ascii="Times New Roman" w:eastAsia="Times New Roman"/>
          <w:sz w:val="21"/>
          <w:lang w:eastAsia="zh-CN"/>
        </w:rPr>
        <w:t>B</w:t>
      </w:r>
      <w:r>
        <w:rPr>
          <w:spacing w:val="-3"/>
          <w:sz w:val="21"/>
          <w:lang w:eastAsia="zh-CN"/>
        </w:rPr>
        <w:t>．无数相对真理之和构成了绝对真理</w:t>
      </w:r>
    </w:p>
    <w:p w14:paraId="66DF218F" w14:textId="77777777" w:rsidR="002632C2" w:rsidRDefault="00A26C95" w:rsidP="002632C2">
      <w:pPr>
        <w:pStyle w:val="a4"/>
        <w:tabs>
          <w:tab w:val="left" w:pos="1087"/>
        </w:tabs>
        <w:spacing w:line="364" w:lineRule="auto"/>
        <w:ind w:right="4843"/>
        <w:rPr>
          <w:spacing w:val="-3"/>
          <w:sz w:val="21"/>
          <w:lang w:eastAsia="zh-CN"/>
        </w:rPr>
      </w:pPr>
      <w:r w:rsidRPr="002632C2">
        <w:rPr>
          <w:rFonts w:ascii="Times New Roman" w:eastAsia="Times New Roman"/>
          <w:spacing w:val="-3"/>
          <w:sz w:val="21"/>
          <w:lang w:eastAsia="zh-CN"/>
        </w:rPr>
        <w:t>C</w:t>
      </w:r>
      <w:r w:rsidRPr="002632C2">
        <w:rPr>
          <w:spacing w:val="-3"/>
          <w:sz w:val="21"/>
          <w:lang w:eastAsia="zh-CN"/>
        </w:rPr>
        <w:t>．人的思维最终能够认识无限发展的世界</w:t>
      </w:r>
    </w:p>
    <w:p w14:paraId="1A3D27AF" w14:textId="41474998" w:rsidR="004A70C5" w:rsidRPr="002632C2" w:rsidRDefault="00A26C95" w:rsidP="002632C2">
      <w:pPr>
        <w:pStyle w:val="a4"/>
        <w:tabs>
          <w:tab w:val="left" w:pos="1087"/>
        </w:tabs>
        <w:spacing w:line="364" w:lineRule="auto"/>
        <w:ind w:right="4843"/>
        <w:rPr>
          <w:sz w:val="21"/>
          <w:lang w:eastAsia="zh-CN"/>
        </w:rPr>
      </w:pPr>
      <w:r w:rsidRPr="002632C2">
        <w:rPr>
          <w:rFonts w:ascii="Times New Roman" w:eastAsia="Times New Roman"/>
          <w:spacing w:val="-3"/>
          <w:sz w:val="21"/>
          <w:lang w:eastAsia="zh-CN"/>
        </w:rPr>
        <w:t>D</w:t>
      </w:r>
      <w:r w:rsidRPr="002632C2">
        <w:rPr>
          <w:spacing w:val="-3"/>
          <w:sz w:val="21"/>
          <w:lang w:eastAsia="zh-CN"/>
        </w:rPr>
        <w:t>．真理处在由绝对到相对的转化和发展中</w:t>
      </w:r>
    </w:p>
    <w:p w14:paraId="37283007" w14:textId="77777777" w:rsidR="004A70C5" w:rsidRDefault="004A70C5">
      <w:pPr>
        <w:pStyle w:val="a3"/>
        <w:ind w:left="0"/>
        <w:rPr>
          <w:sz w:val="28"/>
          <w:lang w:eastAsia="zh-CN"/>
        </w:rPr>
      </w:pPr>
    </w:p>
    <w:p w14:paraId="1BC75303" w14:textId="448BFC31" w:rsidR="004A70C5" w:rsidRDefault="00A26C95">
      <w:pPr>
        <w:pStyle w:val="a4"/>
        <w:numPr>
          <w:ilvl w:val="0"/>
          <w:numId w:val="33"/>
        </w:numPr>
        <w:tabs>
          <w:tab w:val="left" w:pos="1144"/>
        </w:tabs>
        <w:spacing w:line="364" w:lineRule="auto"/>
        <w:ind w:left="720" w:right="666" w:firstLine="0"/>
        <w:rPr>
          <w:sz w:val="21"/>
        </w:rPr>
      </w:pPr>
      <w:r>
        <w:rPr>
          <w:sz w:val="21"/>
          <w:lang w:eastAsia="zh-CN"/>
        </w:rPr>
        <w:t>一百多年前，爱因斯坦的广义相对论预言了引力波的存在，广义相对论的其他预言，如光线的弯曲、水星近日点的进动以及引力红移效应都已获证实，唯有引力波一直徘徊在</w:t>
      </w:r>
      <w:r>
        <w:rPr>
          <w:spacing w:val="-1"/>
          <w:sz w:val="21"/>
          <w:lang w:eastAsia="zh-CN"/>
        </w:rPr>
        <w:t>科学家的</w:t>
      </w:r>
      <w:r>
        <w:rPr>
          <w:rFonts w:ascii="Times New Roman" w:eastAsia="Times New Roman" w:hAnsi="Times New Roman"/>
          <w:spacing w:val="-3"/>
          <w:sz w:val="21"/>
          <w:lang w:eastAsia="zh-CN"/>
        </w:rPr>
        <w:t>“</w:t>
      </w:r>
      <w:r>
        <w:rPr>
          <w:sz w:val="21"/>
          <w:lang w:eastAsia="zh-CN"/>
        </w:rPr>
        <w:t>视线</w:t>
      </w:r>
      <w:r>
        <w:rPr>
          <w:rFonts w:ascii="Times New Roman" w:eastAsia="Times New Roman" w:hAnsi="Times New Roman"/>
          <w:sz w:val="21"/>
          <w:lang w:eastAsia="zh-CN"/>
        </w:rPr>
        <w:t>”</w:t>
      </w:r>
      <w:r>
        <w:rPr>
          <w:spacing w:val="-2"/>
          <w:sz w:val="21"/>
          <w:lang w:eastAsia="zh-CN"/>
        </w:rPr>
        <w:t>之外。</w:t>
      </w:r>
      <w:r>
        <w:rPr>
          <w:rFonts w:ascii="Times New Roman" w:eastAsia="Times New Roman" w:hAnsi="Times New Roman"/>
          <w:sz w:val="21"/>
          <w:lang w:eastAsia="zh-CN"/>
        </w:rPr>
        <w:t>2016</w:t>
      </w:r>
      <w:r>
        <w:rPr>
          <w:spacing w:val="-23"/>
          <w:sz w:val="21"/>
          <w:lang w:eastAsia="zh-CN"/>
        </w:rPr>
        <w:t>年</w:t>
      </w:r>
      <w:r>
        <w:rPr>
          <w:rFonts w:ascii="Times New Roman" w:eastAsia="Times New Roman" w:hAnsi="Times New Roman"/>
          <w:sz w:val="21"/>
          <w:lang w:eastAsia="zh-CN"/>
        </w:rPr>
        <w:t>2</w:t>
      </w:r>
      <w:r>
        <w:rPr>
          <w:spacing w:val="-23"/>
          <w:sz w:val="21"/>
          <w:lang w:eastAsia="zh-CN"/>
        </w:rPr>
        <w:t>月</w:t>
      </w:r>
      <w:r>
        <w:rPr>
          <w:rFonts w:ascii="Times New Roman" w:eastAsia="Times New Roman" w:hAnsi="Times New Roman"/>
          <w:spacing w:val="-5"/>
          <w:sz w:val="21"/>
          <w:lang w:eastAsia="zh-CN"/>
        </w:rPr>
        <w:t>11</w:t>
      </w:r>
      <w:r>
        <w:rPr>
          <w:spacing w:val="-3"/>
          <w:sz w:val="21"/>
          <w:lang w:eastAsia="zh-CN"/>
        </w:rPr>
        <w:t>日，美国科学家宣布，他们探测到了引力波的存在，爱因斯坦百年前的预言终于得到印证。</w:t>
      </w:r>
      <w:commentRangeStart w:id="104"/>
      <w:proofErr w:type="spellStart"/>
      <w:r>
        <w:rPr>
          <w:spacing w:val="-3"/>
          <w:sz w:val="21"/>
        </w:rPr>
        <w:t>这说明</w:t>
      </w:r>
      <w:commentRangeEnd w:id="104"/>
      <w:proofErr w:type="spellEnd"/>
      <w:r w:rsidR="00812832">
        <w:rPr>
          <w:rStyle w:val="aa"/>
        </w:rPr>
        <w:commentReference w:id="104"/>
      </w:r>
    </w:p>
    <w:p w14:paraId="48C86518" w14:textId="77777777" w:rsidR="004A70C5" w:rsidRDefault="00A26C95">
      <w:pPr>
        <w:pStyle w:val="a4"/>
        <w:numPr>
          <w:ilvl w:val="1"/>
          <w:numId w:val="33"/>
        </w:numPr>
        <w:tabs>
          <w:tab w:val="left" w:pos="1087"/>
        </w:tabs>
        <w:spacing w:line="364" w:lineRule="auto"/>
        <w:ind w:right="6326" w:firstLine="0"/>
        <w:rPr>
          <w:sz w:val="21"/>
          <w:lang w:eastAsia="zh-CN"/>
        </w:rPr>
      </w:pPr>
      <w:r>
        <w:rPr>
          <w:spacing w:val="-3"/>
          <w:sz w:val="21"/>
          <w:lang w:eastAsia="zh-CN"/>
        </w:rPr>
        <w:t>实践能够检验一切认识</w:t>
      </w:r>
      <w:r>
        <w:rPr>
          <w:rFonts w:ascii="Times New Roman" w:eastAsia="Times New Roman"/>
          <w:spacing w:val="-3"/>
          <w:sz w:val="21"/>
          <w:lang w:eastAsia="zh-CN"/>
        </w:rPr>
        <w:t>B</w:t>
      </w:r>
      <w:r>
        <w:rPr>
          <w:spacing w:val="-4"/>
          <w:sz w:val="21"/>
          <w:lang w:eastAsia="zh-CN"/>
        </w:rPr>
        <w:t>．实践检验真理是一个过程</w:t>
      </w:r>
      <w:r>
        <w:rPr>
          <w:rFonts w:ascii="Times New Roman" w:eastAsia="Times New Roman"/>
          <w:sz w:val="21"/>
          <w:lang w:eastAsia="zh-CN"/>
        </w:rPr>
        <w:t>C</w:t>
      </w:r>
      <w:r>
        <w:rPr>
          <w:spacing w:val="-4"/>
          <w:sz w:val="21"/>
          <w:lang w:eastAsia="zh-CN"/>
        </w:rPr>
        <w:t>．人的预测具有不可推翻性</w:t>
      </w:r>
    </w:p>
    <w:p w14:paraId="4ADB1CBD" w14:textId="77777777" w:rsidR="004A70C5" w:rsidRDefault="00A26C95">
      <w:pPr>
        <w:pStyle w:val="a3"/>
        <w:spacing w:line="269" w:lineRule="exact"/>
        <w:rPr>
          <w:lang w:eastAsia="zh-CN"/>
        </w:rPr>
      </w:pPr>
      <w:r>
        <w:rPr>
          <w:rFonts w:ascii="Times New Roman" w:eastAsia="Times New Roman"/>
          <w:lang w:eastAsia="zh-CN"/>
        </w:rPr>
        <w:t>D</w:t>
      </w:r>
      <w:r>
        <w:rPr>
          <w:lang w:eastAsia="zh-CN"/>
        </w:rPr>
        <w:t>．真理是主观随意、不断变化发展的</w:t>
      </w:r>
    </w:p>
    <w:p w14:paraId="52EA6264" w14:textId="77777777" w:rsidR="004A70C5" w:rsidRDefault="004A70C5">
      <w:pPr>
        <w:pStyle w:val="a3"/>
        <w:ind w:left="0"/>
        <w:rPr>
          <w:sz w:val="22"/>
          <w:lang w:eastAsia="zh-CN"/>
        </w:rPr>
      </w:pPr>
    </w:p>
    <w:p w14:paraId="04CD671B" w14:textId="77777777" w:rsidR="004A70C5" w:rsidRDefault="004A70C5">
      <w:pPr>
        <w:pStyle w:val="a3"/>
        <w:spacing w:before="1"/>
        <w:ind w:left="0"/>
        <w:rPr>
          <w:sz w:val="17"/>
          <w:lang w:eastAsia="zh-CN"/>
        </w:rPr>
      </w:pPr>
    </w:p>
    <w:p w14:paraId="56F922F1" w14:textId="77777777" w:rsidR="004A70C5" w:rsidRDefault="00A26C95">
      <w:pPr>
        <w:pStyle w:val="a4"/>
        <w:numPr>
          <w:ilvl w:val="0"/>
          <w:numId w:val="33"/>
        </w:numPr>
        <w:tabs>
          <w:tab w:val="left" w:pos="1144"/>
        </w:tabs>
        <w:spacing w:line="364" w:lineRule="auto"/>
        <w:ind w:left="720" w:right="737" w:firstLine="0"/>
        <w:jc w:val="both"/>
        <w:rPr>
          <w:sz w:val="21"/>
        </w:rPr>
      </w:pPr>
      <w:r>
        <w:rPr>
          <w:spacing w:val="-1"/>
          <w:sz w:val="21"/>
          <w:lang w:eastAsia="zh-CN"/>
        </w:rPr>
        <w:t>实践是检验真理的唯一标准，但并不排斥逻辑证明的作用。逻辑证明是根据前提条件推断出某种结论的思维过程，它是探索真理、论证真理和扩大真理范围的手段，是对实践</w:t>
      </w:r>
      <w:r>
        <w:rPr>
          <w:spacing w:val="-3"/>
          <w:sz w:val="21"/>
          <w:lang w:eastAsia="zh-CN"/>
        </w:rPr>
        <w:t>标准的一个重要补充，但不是检验真理的标准。</w:t>
      </w:r>
      <w:commentRangeStart w:id="105"/>
      <w:proofErr w:type="spellStart"/>
      <w:r>
        <w:rPr>
          <w:spacing w:val="-3"/>
          <w:sz w:val="21"/>
        </w:rPr>
        <w:t>这是因为</w:t>
      </w:r>
      <w:commentRangeEnd w:id="105"/>
      <w:proofErr w:type="spellEnd"/>
      <w:r w:rsidR="00812832">
        <w:rPr>
          <w:rStyle w:val="aa"/>
        </w:rPr>
        <w:commentReference w:id="105"/>
      </w:r>
    </w:p>
    <w:p w14:paraId="2EBE50DE" w14:textId="77777777" w:rsidR="004A70C5" w:rsidRDefault="00A26C95">
      <w:pPr>
        <w:pStyle w:val="a4"/>
        <w:numPr>
          <w:ilvl w:val="1"/>
          <w:numId w:val="33"/>
        </w:numPr>
        <w:tabs>
          <w:tab w:val="left" w:pos="1087"/>
        </w:tabs>
        <w:spacing w:line="364" w:lineRule="auto"/>
        <w:ind w:right="4003" w:firstLine="0"/>
        <w:rPr>
          <w:sz w:val="21"/>
          <w:lang w:eastAsia="zh-CN"/>
        </w:rPr>
      </w:pPr>
      <w:r>
        <w:rPr>
          <w:spacing w:val="-3"/>
          <w:sz w:val="21"/>
          <w:lang w:eastAsia="zh-CN"/>
        </w:rPr>
        <w:t>逻辑证明只能证明前提条件与结论是否具有一致性</w:t>
      </w:r>
      <w:r>
        <w:rPr>
          <w:rFonts w:ascii="Times New Roman" w:eastAsia="Times New Roman"/>
          <w:spacing w:val="-3"/>
          <w:sz w:val="21"/>
          <w:lang w:eastAsia="zh-CN"/>
        </w:rPr>
        <w:t>B</w:t>
      </w:r>
      <w:r>
        <w:rPr>
          <w:spacing w:val="-3"/>
          <w:sz w:val="21"/>
          <w:lang w:eastAsia="zh-CN"/>
        </w:rPr>
        <w:t>．只有实践才能证明主观与客观是否相一致</w:t>
      </w:r>
    </w:p>
    <w:p w14:paraId="56311BE7" w14:textId="77777777" w:rsidR="004A70C5" w:rsidRDefault="00A26C95">
      <w:pPr>
        <w:pStyle w:val="a3"/>
        <w:spacing w:line="267" w:lineRule="exact"/>
        <w:rPr>
          <w:lang w:eastAsia="zh-CN"/>
        </w:rPr>
      </w:pPr>
      <w:r>
        <w:rPr>
          <w:rFonts w:ascii="Times New Roman" w:eastAsia="Times New Roman"/>
          <w:lang w:eastAsia="zh-CN"/>
        </w:rPr>
        <w:t>C</w:t>
      </w:r>
      <w:r>
        <w:rPr>
          <w:lang w:eastAsia="zh-CN"/>
        </w:rPr>
        <w:t>．实践是主观见之于客观的物质活动</w:t>
      </w:r>
    </w:p>
    <w:p w14:paraId="35086328" w14:textId="77777777" w:rsidR="004A70C5" w:rsidRDefault="00A26C95">
      <w:pPr>
        <w:pStyle w:val="a3"/>
        <w:spacing w:before="139"/>
        <w:rPr>
          <w:lang w:eastAsia="zh-CN"/>
        </w:rPr>
      </w:pPr>
      <w:r>
        <w:rPr>
          <w:rFonts w:ascii="Times New Roman" w:eastAsia="Times New Roman"/>
          <w:lang w:eastAsia="zh-CN"/>
        </w:rPr>
        <w:t>D</w:t>
      </w:r>
      <w:r>
        <w:rPr>
          <w:lang w:eastAsia="zh-CN"/>
        </w:rPr>
        <w:t>．逻辑证明中的逻辑法则也是从实践中产生的</w:t>
      </w:r>
    </w:p>
    <w:p w14:paraId="1DD0C123" w14:textId="77777777" w:rsidR="004A70C5" w:rsidRDefault="004A70C5">
      <w:pPr>
        <w:pStyle w:val="a3"/>
        <w:ind w:left="0"/>
        <w:rPr>
          <w:sz w:val="22"/>
          <w:lang w:eastAsia="zh-CN"/>
        </w:rPr>
      </w:pPr>
    </w:p>
    <w:p w14:paraId="6C8E19C1" w14:textId="77777777" w:rsidR="004A70C5" w:rsidRDefault="004A70C5">
      <w:pPr>
        <w:pStyle w:val="a3"/>
        <w:spacing w:before="4"/>
        <w:ind w:left="0"/>
        <w:rPr>
          <w:sz w:val="17"/>
          <w:lang w:eastAsia="zh-CN"/>
        </w:rPr>
      </w:pPr>
    </w:p>
    <w:p w14:paraId="227EEA3D" w14:textId="77777777" w:rsidR="004A70C5" w:rsidRDefault="00A26C95">
      <w:pPr>
        <w:pStyle w:val="a4"/>
        <w:numPr>
          <w:ilvl w:val="0"/>
          <w:numId w:val="33"/>
        </w:numPr>
        <w:tabs>
          <w:tab w:val="left" w:pos="1144"/>
        </w:tabs>
        <w:spacing w:line="364" w:lineRule="auto"/>
        <w:ind w:left="720" w:right="4809" w:firstLine="0"/>
        <w:rPr>
          <w:sz w:val="21"/>
          <w:lang w:eastAsia="zh-CN"/>
        </w:rPr>
      </w:pPr>
      <w:r>
        <w:rPr>
          <w:rFonts w:ascii="Times New Roman" w:eastAsia="Times New Roman" w:hAnsi="Times New Roman"/>
          <w:spacing w:val="-3"/>
          <w:sz w:val="21"/>
          <w:lang w:eastAsia="zh-CN"/>
        </w:rPr>
        <w:t>“</w:t>
      </w:r>
      <w:r>
        <w:rPr>
          <w:spacing w:val="-3"/>
          <w:sz w:val="21"/>
          <w:lang w:eastAsia="zh-CN"/>
        </w:rPr>
        <w:t>人类从必然王国进入自由王国</w:t>
      </w:r>
      <w:r>
        <w:rPr>
          <w:rFonts w:ascii="Times New Roman" w:eastAsia="Times New Roman" w:hAnsi="Times New Roman"/>
          <w:spacing w:val="-3"/>
          <w:sz w:val="21"/>
          <w:lang w:eastAsia="zh-CN"/>
        </w:rPr>
        <w:t>”</w:t>
      </w:r>
      <w:r>
        <w:rPr>
          <w:spacing w:val="-5"/>
          <w:sz w:val="21"/>
          <w:lang w:eastAsia="zh-CN"/>
        </w:rPr>
        <w:t>是</w:t>
      </w:r>
      <w:commentRangeStart w:id="106"/>
      <w:r>
        <w:rPr>
          <w:spacing w:val="-5"/>
          <w:sz w:val="21"/>
          <w:lang w:eastAsia="zh-CN"/>
        </w:rPr>
        <w:t>指</w:t>
      </w:r>
      <w:commentRangeEnd w:id="106"/>
      <w:r w:rsidR="00812832">
        <w:rPr>
          <w:rStyle w:val="aa"/>
        </w:rPr>
        <w:commentReference w:id="106"/>
      </w:r>
      <w:r>
        <w:rPr>
          <w:spacing w:val="-5"/>
          <w:sz w:val="21"/>
          <w:lang w:eastAsia="zh-CN"/>
        </w:rPr>
        <w:t>人们</w:t>
      </w:r>
      <w:r>
        <w:rPr>
          <w:rFonts w:ascii="Times New Roman" w:eastAsia="Times New Roman" w:hAnsi="Times New Roman"/>
          <w:sz w:val="21"/>
          <w:lang w:eastAsia="zh-CN"/>
        </w:rPr>
        <w:t>A</w:t>
      </w:r>
      <w:r>
        <w:rPr>
          <w:spacing w:val="-3"/>
          <w:sz w:val="21"/>
          <w:lang w:eastAsia="zh-CN"/>
        </w:rPr>
        <w:t>．摆脱了自然的奴役和社会的压迫</w:t>
      </w:r>
    </w:p>
    <w:p w14:paraId="79ECFA00" w14:textId="77777777" w:rsidR="004A70C5" w:rsidRDefault="00A26C95">
      <w:pPr>
        <w:pStyle w:val="a3"/>
        <w:spacing w:line="267" w:lineRule="exact"/>
        <w:rPr>
          <w:lang w:eastAsia="zh-CN"/>
        </w:rPr>
      </w:pPr>
      <w:r>
        <w:rPr>
          <w:rFonts w:ascii="Times New Roman" w:eastAsia="Times New Roman"/>
          <w:lang w:eastAsia="zh-CN"/>
        </w:rPr>
        <w:t>B</w:t>
      </w:r>
      <w:r>
        <w:rPr>
          <w:lang w:eastAsia="zh-CN"/>
        </w:rPr>
        <w:t>．摆脱了自然和社会规律的支配</w:t>
      </w:r>
    </w:p>
    <w:p w14:paraId="13E875C6" w14:textId="77777777" w:rsidR="004A70C5" w:rsidRDefault="00A26C95">
      <w:pPr>
        <w:pStyle w:val="a3"/>
        <w:spacing w:before="58" w:line="364" w:lineRule="auto"/>
        <w:ind w:right="6326"/>
        <w:rPr>
          <w:lang w:eastAsia="zh-CN"/>
        </w:rPr>
      </w:pPr>
      <w:r>
        <w:rPr>
          <w:rFonts w:ascii="Times New Roman" w:eastAsia="Times New Roman"/>
          <w:lang w:eastAsia="zh-CN"/>
        </w:rPr>
        <w:t>C</w:t>
      </w:r>
      <w:r>
        <w:rPr>
          <w:lang w:eastAsia="zh-CN"/>
        </w:rPr>
        <w:t>．摆脱了盲目必然性的奴役</w:t>
      </w:r>
      <w:r>
        <w:rPr>
          <w:rFonts w:ascii="Times New Roman" w:eastAsia="Times New Roman"/>
          <w:lang w:eastAsia="zh-CN"/>
        </w:rPr>
        <w:t>D</w:t>
      </w:r>
      <w:r>
        <w:rPr>
          <w:lang w:eastAsia="zh-CN"/>
        </w:rPr>
        <w:t>．获得了绝对完全的自由</w:t>
      </w:r>
    </w:p>
    <w:p w14:paraId="57FAEB1E" w14:textId="77777777" w:rsidR="004A70C5" w:rsidRDefault="004A70C5">
      <w:pPr>
        <w:pStyle w:val="a3"/>
        <w:spacing w:before="2"/>
        <w:ind w:left="0"/>
        <w:rPr>
          <w:sz w:val="28"/>
          <w:lang w:eastAsia="zh-CN"/>
        </w:rPr>
      </w:pPr>
    </w:p>
    <w:p w14:paraId="501AD4F5" w14:textId="77777777" w:rsidR="004A70C5" w:rsidRDefault="00A26C95">
      <w:pPr>
        <w:pStyle w:val="a4"/>
        <w:numPr>
          <w:ilvl w:val="0"/>
          <w:numId w:val="33"/>
        </w:numPr>
        <w:tabs>
          <w:tab w:val="left" w:pos="1144"/>
        </w:tabs>
        <w:spacing w:line="364" w:lineRule="auto"/>
        <w:ind w:left="720" w:right="733" w:firstLine="0"/>
        <w:jc w:val="both"/>
        <w:rPr>
          <w:sz w:val="21"/>
        </w:rPr>
      </w:pPr>
      <w:r>
        <w:rPr>
          <w:spacing w:val="-5"/>
          <w:sz w:val="21"/>
          <w:lang w:eastAsia="zh-CN"/>
        </w:rPr>
        <w:t>马克思把主体理解为物质实体的人，他指出：</w:t>
      </w:r>
      <w:r>
        <w:rPr>
          <w:rFonts w:ascii="Times New Roman" w:eastAsia="Times New Roman" w:hAnsi="Times New Roman"/>
          <w:spacing w:val="-8"/>
          <w:sz w:val="21"/>
          <w:lang w:eastAsia="zh-CN"/>
        </w:rPr>
        <w:t>“</w:t>
      </w:r>
      <w:r>
        <w:rPr>
          <w:spacing w:val="-2"/>
          <w:sz w:val="21"/>
          <w:lang w:eastAsia="zh-CN"/>
        </w:rPr>
        <w:t>在黑格尔那里</w:t>
      </w:r>
      <w:r>
        <w:rPr>
          <w:rFonts w:ascii="Times New Roman" w:eastAsia="Times New Roman" w:hAnsi="Times New Roman"/>
          <w:sz w:val="21"/>
          <w:lang w:eastAsia="zh-CN"/>
        </w:rPr>
        <w:t>……</w:t>
      </w:r>
      <w:r>
        <w:rPr>
          <w:spacing w:val="-3"/>
          <w:sz w:val="21"/>
          <w:lang w:eastAsia="zh-CN"/>
        </w:rPr>
        <w:t>人的实质本身仅仅被</w:t>
      </w:r>
      <w:r>
        <w:rPr>
          <w:spacing w:val="-6"/>
          <w:sz w:val="21"/>
          <w:lang w:eastAsia="zh-CN"/>
        </w:rPr>
        <w:t>看作抽象的、能思维的实质，即自我意识</w:t>
      </w:r>
      <w:r>
        <w:rPr>
          <w:rFonts w:ascii="Times New Roman" w:eastAsia="Times New Roman" w:hAnsi="Times New Roman"/>
          <w:sz w:val="21"/>
          <w:lang w:eastAsia="zh-CN"/>
        </w:rPr>
        <w:t>……</w:t>
      </w:r>
      <w:r>
        <w:rPr>
          <w:spacing w:val="-4"/>
          <w:sz w:val="21"/>
          <w:lang w:eastAsia="zh-CN"/>
        </w:rPr>
        <w:t>我们出发点是从事实际活动的人。</w:t>
      </w:r>
      <w:r>
        <w:rPr>
          <w:rFonts w:ascii="Times New Roman" w:eastAsia="Times New Roman" w:hAnsi="Times New Roman"/>
          <w:sz w:val="21"/>
        </w:rPr>
        <w:t>”</w:t>
      </w:r>
      <w:proofErr w:type="spellStart"/>
      <w:r>
        <w:rPr>
          <w:spacing w:val="-3"/>
          <w:sz w:val="21"/>
        </w:rPr>
        <w:t>从满足人的需要出发的</w:t>
      </w:r>
      <w:commentRangeStart w:id="107"/>
      <w:r>
        <w:rPr>
          <w:spacing w:val="-3"/>
          <w:sz w:val="21"/>
        </w:rPr>
        <w:t>价值评价</w:t>
      </w:r>
      <w:commentRangeEnd w:id="107"/>
      <w:proofErr w:type="spellEnd"/>
      <w:r w:rsidR="003F104A">
        <w:rPr>
          <w:rStyle w:val="aa"/>
        </w:rPr>
        <w:commentReference w:id="107"/>
      </w:r>
    </w:p>
    <w:p w14:paraId="3068ACE5" w14:textId="4956AB35" w:rsidR="004A70C5" w:rsidRDefault="00A26C95">
      <w:pPr>
        <w:pStyle w:val="a4"/>
        <w:numPr>
          <w:ilvl w:val="1"/>
          <w:numId w:val="33"/>
        </w:numPr>
        <w:tabs>
          <w:tab w:val="left" w:pos="1087"/>
        </w:tabs>
        <w:spacing w:line="364" w:lineRule="auto"/>
        <w:ind w:right="5263" w:firstLine="0"/>
        <w:rPr>
          <w:sz w:val="21"/>
          <w:lang w:eastAsia="zh-CN"/>
        </w:rPr>
      </w:pPr>
      <w:r>
        <w:rPr>
          <w:spacing w:val="-4"/>
          <w:sz w:val="21"/>
          <w:lang w:eastAsia="zh-CN"/>
        </w:rPr>
        <w:t>是以主客体的价值关系为认识对象的</w:t>
      </w:r>
      <w:r>
        <w:rPr>
          <w:rFonts w:ascii="Times New Roman" w:eastAsia="Times New Roman"/>
          <w:sz w:val="21"/>
          <w:lang w:eastAsia="zh-CN"/>
        </w:rPr>
        <w:t>B</w:t>
      </w:r>
      <w:r>
        <w:rPr>
          <w:spacing w:val="-3"/>
          <w:sz w:val="21"/>
          <w:lang w:eastAsia="zh-CN"/>
        </w:rPr>
        <w:t>．要把客体属性和主体需要相统一</w:t>
      </w:r>
      <w:r>
        <w:rPr>
          <w:rFonts w:ascii="Times New Roman" w:eastAsia="Times New Roman"/>
          <w:spacing w:val="-3"/>
          <w:sz w:val="21"/>
          <w:lang w:eastAsia="zh-CN"/>
        </w:rPr>
        <w:t>C</w:t>
      </w:r>
      <w:r>
        <w:rPr>
          <w:spacing w:val="-3"/>
          <w:sz w:val="21"/>
          <w:lang w:eastAsia="zh-CN"/>
        </w:rPr>
        <w:t>．依据主体的特点而转移</w:t>
      </w:r>
    </w:p>
    <w:p w14:paraId="3EB6654A" w14:textId="1CF2EE11" w:rsidR="00124F83" w:rsidRDefault="00A26C95" w:rsidP="00891CBF">
      <w:pPr>
        <w:pStyle w:val="a3"/>
        <w:rPr>
          <w:lang w:eastAsia="zh-CN"/>
        </w:rPr>
      </w:pPr>
      <w:r>
        <w:rPr>
          <w:rFonts w:ascii="Times New Roman" w:eastAsia="Times New Roman"/>
          <w:lang w:eastAsia="zh-CN"/>
        </w:rPr>
        <w:t>D</w:t>
      </w:r>
      <w:r>
        <w:rPr>
          <w:lang w:eastAsia="zh-CN"/>
        </w:rPr>
        <w:t>．依赖于主体的相关知识性认识</w:t>
      </w:r>
      <w:bookmarkStart w:id="108" w:name="PART05_唯物史观"/>
      <w:bookmarkEnd w:id="108"/>
      <w:r w:rsidR="00124F83">
        <w:rPr>
          <w:lang w:eastAsia="zh-CN"/>
        </w:rPr>
        <w:br w:type="page"/>
      </w:r>
    </w:p>
    <w:p w14:paraId="283602EC" w14:textId="5BDDFDEC" w:rsidR="004A70C5" w:rsidRDefault="00A26C95" w:rsidP="001B643D">
      <w:pPr>
        <w:pStyle w:val="2"/>
        <w:tabs>
          <w:tab w:val="left" w:pos="1291"/>
        </w:tabs>
        <w:ind w:right="18"/>
        <w:rPr>
          <w:rFonts w:ascii="Microsoft JhengHei" w:eastAsia="Microsoft JhengHei"/>
          <w:lang w:eastAsia="zh-CN"/>
        </w:rPr>
      </w:pPr>
      <w:r>
        <w:rPr>
          <w:spacing w:val="-6"/>
          <w:lang w:eastAsia="zh-CN"/>
        </w:rPr>
        <w:lastRenderedPageBreak/>
        <w:t>PA</w:t>
      </w:r>
      <w:r w:rsidRPr="002632C2">
        <w:rPr>
          <w:color w:val="000000" w:themeColor="text1"/>
          <w:spacing w:val="-6"/>
          <w:lang w:eastAsia="zh-CN"/>
        </w:rPr>
        <w:t>RT0</w:t>
      </w:r>
      <w:r>
        <w:rPr>
          <w:rFonts w:ascii="Microsoft JhengHei" w:eastAsia="Microsoft JhengHei" w:hint="eastAsia"/>
          <w:lang w:eastAsia="zh-CN"/>
        </w:rPr>
        <w:t>唯物史观</w:t>
      </w:r>
    </w:p>
    <w:p w14:paraId="3B1ADF71" w14:textId="77777777" w:rsidR="004A70C5" w:rsidRDefault="004A70C5">
      <w:pPr>
        <w:pStyle w:val="a3"/>
        <w:spacing w:before="1"/>
        <w:ind w:left="0"/>
        <w:rPr>
          <w:rFonts w:ascii="Microsoft JhengHei"/>
          <w:b/>
          <w:sz w:val="18"/>
          <w:lang w:eastAsia="zh-CN"/>
        </w:rPr>
      </w:pPr>
    </w:p>
    <w:p w14:paraId="10FAC560" w14:textId="77777777" w:rsidR="004A70C5" w:rsidRDefault="00A26C95">
      <w:pPr>
        <w:pStyle w:val="3"/>
        <w:rPr>
          <w:lang w:eastAsia="zh-CN"/>
        </w:rPr>
      </w:pPr>
      <w:r>
        <w:rPr>
          <w:lang w:eastAsia="zh-CN"/>
        </w:rPr>
        <w:t>一、单项选择题</w:t>
      </w:r>
    </w:p>
    <w:p w14:paraId="7F72A6BF" w14:textId="1E5C762C" w:rsidR="004A70C5" w:rsidRDefault="00A26C95">
      <w:pPr>
        <w:pStyle w:val="a4"/>
        <w:numPr>
          <w:ilvl w:val="0"/>
          <w:numId w:val="32"/>
        </w:numPr>
        <w:tabs>
          <w:tab w:val="left" w:pos="1039"/>
        </w:tabs>
        <w:spacing w:before="94" w:line="364" w:lineRule="auto"/>
        <w:ind w:right="731" w:firstLine="0"/>
        <w:jc w:val="both"/>
        <w:rPr>
          <w:sz w:val="21"/>
        </w:rPr>
      </w:pPr>
      <w:r>
        <w:rPr>
          <w:spacing w:val="-6"/>
          <w:sz w:val="21"/>
          <w:lang w:eastAsia="zh-CN"/>
        </w:rPr>
        <w:t>新冠肺炎疫情发生以来，习近平总书记在多次重要讲话中强调，要大力开展爱国卫生运动。</w:t>
      </w:r>
      <w:r>
        <w:rPr>
          <w:rFonts w:ascii="Times New Roman" w:eastAsia="Times New Roman"/>
          <w:spacing w:val="-6"/>
          <w:sz w:val="21"/>
          <w:lang w:eastAsia="zh-CN"/>
        </w:rPr>
        <w:t>2020</w:t>
      </w:r>
      <w:r>
        <w:rPr>
          <w:spacing w:val="-23"/>
          <w:sz w:val="21"/>
          <w:lang w:eastAsia="zh-CN"/>
        </w:rPr>
        <w:t>年</w:t>
      </w:r>
      <w:r>
        <w:rPr>
          <w:rFonts w:ascii="Times New Roman" w:eastAsia="Times New Roman"/>
          <w:sz w:val="21"/>
          <w:lang w:eastAsia="zh-CN"/>
        </w:rPr>
        <w:t>6</w:t>
      </w:r>
      <w:r>
        <w:rPr>
          <w:spacing w:val="-22"/>
          <w:sz w:val="21"/>
          <w:lang w:eastAsia="zh-CN"/>
        </w:rPr>
        <w:t>月</w:t>
      </w:r>
      <w:r>
        <w:rPr>
          <w:rFonts w:ascii="Times New Roman" w:eastAsia="Times New Roman"/>
          <w:sz w:val="21"/>
          <w:lang w:eastAsia="zh-CN"/>
        </w:rPr>
        <w:t>2</w:t>
      </w:r>
      <w:r>
        <w:rPr>
          <w:spacing w:val="-3"/>
          <w:sz w:val="21"/>
          <w:lang w:eastAsia="zh-CN"/>
        </w:rPr>
        <w:t>日下午，习近平总书记在主持召开专家学者座谈会时指出，爱国卫生运动是我们党把群众路线运用于卫生防病工作的成功实践。</w:t>
      </w:r>
      <w:proofErr w:type="spellStart"/>
      <w:r>
        <w:rPr>
          <w:spacing w:val="-3"/>
          <w:sz w:val="21"/>
        </w:rPr>
        <w:t>从哲学角度看，</w:t>
      </w:r>
      <w:commentRangeStart w:id="109"/>
      <w:r>
        <w:rPr>
          <w:spacing w:val="-3"/>
          <w:sz w:val="21"/>
        </w:rPr>
        <w:t>群众路线</w:t>
      </w:r>
      <w:commentRangeEnd w:id="109"/>
      <w:r w:rsidR="009739CD">
        <w:rPr>
          <w:rStyle w:val="aa"/>
        </w:rPr>
        <w:commentReference w:id="109"/>
      </w:r>
      <w:r>
        <w:rPr>
          <w:spacing w:val="-3"/>
          <w:sz w:val="21"/>
        </w:rPr>
        <w:t>是</w:t>
      </w:r>
      <w:proofErr w:type="spellEnd"/>
    </w:p>
    <w:p w14:paraId="6C73FA66" w14:textId="77777777" w:rsidR="004A70C5" w:rsidRDefault="00A26C95">
      <w:pPr>
        <w:pStyle w:val="a4"/>
        <w:numPr>
          <w:ilvl w:val="1"/>
          <w:numId w:val="32"/>
        </w:numPr>
        <w:tabs>
          <w:tab w:val="left" w:pos="1087"/>
        </w:tabs>
        <w:spacing w:line="269" w:lineRule="exact"/>
        <w:ind w:hanging="367"/>
        <w:rPr>
          <w:sz w:val="21"/>
        </w:rPr>
      </w:pPr>
      <w:proofErr w:type="spellStart"/>
      <w:r>
        <w:rPr>
          <w:spacing w:val="-3"/>
          <w:sz w:val="21"/>
        </w:rPr>
        <w:t>党的根本思想路线</w:t>
      </w:r>
      <w:proofErr w:type="spellEnd"/>
    </w:p>
    <w:p w14:paraId="385A1590" w14:textId="77777777" w:rsidR="004A70C5" w:rsidRDefault="00A26C95">
      <w:pPr>
        <w:pStyle w:val="a4"/>
        <w:numPr>
          <w:ilvl w:val="1"/>
          <w:numId w:val="32"/>
        </w:numPr>
        <w:tabs>
          <w:tab w:val="left" w:pos="1075"/>
        </w:tabs>
        <w:spacing w:before="139" w:line="364" w:lineRule="auto"/>
        <w:ind w:left="720" w:right="5484" w:firstLine="0"/>
        <w:rPr>
          <w:sz w:val="21"/>
          <w:lang w:eastAsia="zh-CN"/>
        </w:rPr>
      </w:pPr>
      <w:r>
        <w:rPr>
          <w:spacing w:val="-4"/>
          <w:sz w:val="21"/>
          <w:lang w:eastAsia="zh-CN"/>
        </w:rPr>
        <w:t>人民群众创造历史原理的必然要求</w:t>
      </w:r>
      <w:r>
        <w:rPr>
          <w:rFonts w:ascii="Times New Roman" w:eastAsia="Times New Roman"/>
          <w:sz w:val="21"/>
          <w:lang w:eastAsia="zh-CN"/>
        </w:rPr>
        <w:t>C</w:t>
      </w:r>
      <w:r>
        <w:rPr>
          <w:spacing w:val="-3"/>
          <w:sz w:val="21"/>
          <w:lang w:eastAsia="zh-CN"/>
        </w:rPr>
        <w:t>．社会历史观的基本问题</w:t>
      </w:r>
    </w:p>
    <w:p w14:paraId="72FA0E8D" w14:textId="77777777" w:rsidR="004A70C5" w:rsidRDefault="00A26C95">
      <w:pPr>
        <w:pStyle w:val="a3"/>
        <w:spacing w:line="268" w:lineRule="exact"/>
        <w:rPr>
          <w:lang w:eastAsia="zh-CN"/>
        </w:rPr>
      </w:pPr>
      <w:r>
        <w:rPr>
          <w:rFonts w:ascii="Times New Roman" w:eastAsia="Times New Roman"/>
          <w:lang w:eastAsia="zh-CN"/>
        </w:rPr>
        <w:t>D</w:t>
      </w:r>
      <w:r>
        <w:rPr>
          <w:lang w:eastAsia="zh-CN"/>
        </w:rPr>
        <w:t>．唯物史观与唯心史观的分水岭</w:t>
      </w:r>
    </w:p>
    <w:p w14:paraId="7E0D1DDF" w14:textId="77777777" w:rsidR="004A70C5" w:rsidRDefault="004A70C5">
      <w:pPr>
        <w:pStyle w:val="a3"/>
        <w:ind w:left="0"/>
        <w:rPr>
          <w:sz w:val="22"/>
          <w:lang w:eastAsia="zh-CN"/>
        </w:rPr>
      </w:pPr>
    </w:p>
    <w:p w14:paraId="583FEE85" w14:textId="77777777" w:rsidR="004A70C5" w:rsidRDefault="004A70C5">
      <w:pPr>
        <w:pStyle w:val="a3"/>
        <w:spacing w:before="4"/>
        <w:ind w:left="0"/>
        <w:rPr>
          <w:sz w:val="17"/>
          <w:lang w:eastAsia="zh-CN"/>
        </w:rPr>
      </w:pPr>
    </w:p>
    <w:p w14:paraId="27AE3D8F" w14:textId="77777777" w:rsidR="004A70C5" w:rsidRDefault="00A26C95">
      <w:pPr>
        <w:pStyle w:val="a4"/>
        <w:numPr>
          <w:ilvl w:val="0"/>
          <w:numId w:val="31"/>
        </w:numPr>
        <w:tabs>
          <w:tab w:val="left" w:pos="1039"/>
        </w:tabs>
        <w:spacing w:line="364" w:lineRule="auto"/>
        <w:ind w:right="733" w:firstLine="0"/>
        <w:rPr>
          <w:sz w:val="21"/>
          <w:lang w:eastAsia="zh-CN"/>
        </w:rPr>
      </w:pPr>
      <w:r>
        <w:rPr>
          <w:spacing w:val="-6"/>
          <w:sz w:val="21"/>
          <w:lang w:eastAsia="zh-CN"/>
        </w:rPr>
        <w:t>马克思在《德意志意识形态》中指出，</w:t>
      </w:r>
      <w:r>
        <w:rPr>
          <w:rFonts w:ascii="Times New Roman" w:eastAsia="Times New Roman" w:hAnsi="Times New Roman"/>
          <w:spacing w:val="-5"/>
          <w:sz w:val="21"/>
          <w:lang w:eastAsia="zh-CN"/>
        </w:rPr>
        <w:t>“</w:t>
      </w:r>
      <w:r>
        <w:rPr>
          <w:spacing w:val="-3"/>
          <w:sz w:val="21"/>
          <w:lang w:eastAsia="zh-CN"/>
        </w:rPr>
        <w:t>人们为了能够</w:t>
      </w:r>
      <w:r>
        <w:rPr>
          <w:rFonts w:ascii="Times New Roman" w:eastAsia="Times New Roman" w:hAnsi="Times New Roman"/>
          <w:sz w:val="21"/>
          <w:lang w:eastAsia="zh-CN"/>
        </w:rPr>
        <w:t>‘</w:t>
      </w:r>
      <w:r>
        <w:rPr>
          <w:spacing w:val="-3"/>
          <w:sz w:val="21"/>
          <w:lang w:eastAsia="zh-CN"/>
        </w:rPr>
        <w:t>创造历史</w:t>
      </w:r>
      <w:r>
        <w:rPr>
          <w:rFonts w:ascii="Times New Roman" w:eastAsia="Times New Roman" w:hAnsi="Times New Roman"/>
          <w:spacing w:val="-6"/>
          <w:sz w:val="21"/>
          <w:lang w:eastAsia="zh-CN"/>
        </w:rPr>
        <w:t>’</w:t>
      </w:r>
      <w:r>
        <w:rPr>
          <w:spacing w:val="-3"/>
          <w:sz w:val="21"/>
          <w:lang w:eastAsia="zh-CN"/>
        </w:rPr>
        <w:t>，必须能够生活</w:t>
      </w:r>
      <w:r>
        <w:rPr>
          <w:rFonts w:ascii="Times New Roman" w:eastAsia="Times New Roman" w:hAnsi="Times New Roman"/>
          <w:spacing w:val="-4"/>
          <w:sz w:val="21"/>
          <w:lang w:eastAsia="zh-CN"/>
        </w:rPr>
        <w:t>”</w:t>
      </w:r>
      <w:r>
        <w:rPr>
          <w:spacing w:val="-4"/>
          <w:sz w:val="21"/>
          <w:lang w:eastAsia="zh-CN"/>
        </w:rPr>
        <w:t>，</w:t>
      </w:r>
      <w:r>
        <w:rPr>
          <w:rFonts w:ascii="Times New Roman" w:eastAsia="Times New Roman" w:hAnsi="Times New Roman"/>
          <w:spacing w:val="-4"/>
          <w:sz w:val="21"/>
          <w:lang w:eastAsia="zh-CN"/>
        </w:rPr>
        <w:t>“</w:t>
      </w:r>
      <w:r>
        <w:rPr>
          <w:sz w:val="21"/>
          <w:lang w:eastAsia="zh-CN"/>
        </w:rPr>
        <w:t>不</w:t>
      </w:r>
      <w:r>
        <w:rPr>
          <w:spacing w:val="-3"/>
          <w:sz w:val="21"/>
          <w:lang w:eastAsia="zh-CN"/>
        </w:rPr>
        <w:t>是意识决定生活，而是生活决定意识</w:t>
      </w:r>
      <w:r>
        <w:rPr>
          <w:rFonts w:ascii="Times New Roman" w:eastAsia="Times New Roman" w:hAnsi="Times New Roman"/>
          <w:sz w:val="21"/>
          <w:lang w:eastAsia="zh-CN"/>
        </w:rPr>
        <w:t>”</w:t>
      </w:r>
      <w:r>
        <w:rPr>
          <w:spacing w:val="-3"/>
          <w:sz w:val="21"/>
          <w:lang w:eastAsia="zh-CN"/>
        </w:rPr>
        <w:t>。相比唯物史观，</w:t>
      </w:r>
      <w:commentRangeStart w:id="110"/>
      <w:r>
        <w:rPr>
          <w:spacing w:val="-3"/>
          <w:sz w:val="21"/>
          <w:lang w:eastAsia="zh-CN"/>
        </w:rPr>
        <w:t>唯心史观的缺陷</w:t>
      </w:r>
      <w:commentRangeEnd w:id="110"/>
      <w:r w:rsidR="00E96A60">
        <w:rPr>
          <w:rStyle w:val="aa"/>
        </w:rPr>
        <w:commentReference w:id="110"/>
      </w:r>
      <w:r>
        <w:rPr>
          <w:spacing w:val="-3"/>
          <w:sz w:val="21"/>
          <w:lang w:eastAsia="zh-CN"/>
        </w:rPr>
        <w:t>在于</w:t>
      </w:r>
    </w:p>
    <w:p w14:paraId="627C573C" w14:textId="77777777" w:rsidR="004A70C5" w:rsidRDefault="00A26C95">
      <w:pPr>
        <w:pStyle w:val="a4"/>
        <w:numPr>
          <w:ilvl w:val="1"/>
          <w:numId w:val="31"/>
        </w:numPr>
        <w:tabs>
          <w:tab w:val="left" w:pos="1087"/>
        </w:tabs>
        <w:spacing w:line="267" w:lineRule="exact"/>
        <w:ind w:hanging="367"/>
        <w:rPr>
          <w:sz w:val="21"/>
          <w:lang w:eastAsia="zh-CN"/>
        </w:rPr>
      </w:pPr>
      <w:r>
        <w:rPr>
          <w:spacing w:val="-3"/>
          <w:sz w:val="21"/>
          <w:lang w:eastAsia="zh-CN"/>
        </w:rPr>
        <w:t>没有看到社会意识具有相对独立性</w:t>
      </w:r>
    </w:p>
    <w:p w14:paraId="572B9327" w14:textId="77777777" w:rsidR="004A70C5" w:rsidRDefault="00A26C95">
      <w:pPr>
        <w:pStyle w:val="a4"/>
        <w:numPr>
          <w:ilvl w:val="1"/>
          <w:numId w:val="31"/>
        </w:numPr>
        <w:tabs>
          <w:tab w:val="left" w:pos="1075"/>
        </w:tabs>
        <w:spacing w:before="139" w:line="364" w:lineRule="auto"/>
        <w:ind w:left="720" w:right="4223" w:firstLine="0"/>
        <w:rPr>
          <w:sz w:val="21"/>
          <w:lang w:eastAsia="zh-CN"/>
        </w:rPr>
      </w:pPr>
      <w:r>
        <w:rPr>
          <w:spacing w:val="-3"/>
          <w:sz w:val="21"/>
          <w:lang w:eastAsia="zh-CN"/>
        </w:rPr>
        <w:t>没有认识到哲学是作为上层建筑的社会意识形式</w:t>
      </w:r>
      <w:r>
        <w:rPr>
          <w:rFonts w:ascii="Times New Roman" w:eastAsia="Times New Roman"/>
          <w:spacing w:val="-3"/>
          <w:sz w:val="21"/>
          <w:lang w:eastAsia="zh-CN"/>
        </w:rPr>
        <w:t>C</w:t>
      </w:r>
      <w:r>
        <w:rPr>
          <w:spacing w:val="-3"/>
          <w:sz w:val="21"/>
          <w:lang w:eastAsia="zh-CN"/>
        </w:rPr>
        <w:t>．没有考察思想动机背后的物质动因</w:t>
      </w:r>
    </w:p>
    <w:p w14:paraId="3DB930C2" w14:textId="77777777" w:rsidR="004A70C5" w:rsidRDefault="00A26C95">
      <w:pPr>
        <w:pStyle w:val="a3"/>
        <w:rPr>
          <w:lang w:eastAsia="zh-CN"/>
        </w:rPr>
      </w:pPr>
      <w:r>
        <w:rPr>
          <w:rFonts w:ascii="Times New Roman" w:eastAsia="Times New Roman"/>
          <w:lang w:eastAsia="zh-CN"/>
        </w:rPr>
        <w:t>D</w:t>
      </w:r>
      <w:r>
        <w:rPr>
          <w:lang w:eastAsia="zh-CN"/>
        </w:rPr>
        <w:t>．没有看到经济基础与上层建筑是辩证统一的</w:t>
      </w:r>
    </w:p>
    <w:p w14:paraId="04906A68" w14:textId="77777777" w:rsidR="004A70C5" w:rsidRDefault="004A70C5">
      <w:pPr>
        <w:pStyle w:val="a3"/>
        <w:ind w:left="0"/>
        <w:rPr>
          <w:sz w:val="22"/>
          <w:lang w:eastAsia="zh-CN"/>
        </w:rPr>
      </w:pPr>
    </w:p>
    <w:p w14:paraId="334EC8C9" w14:textId="77777777" w:rsidR="004A70C5" w:rsidRDefault="004A70C5">
      <w:pPr>
        <w:pStyle w:val="a3"/>
        <w:spacing w:before="2"/>
        <w:ind w:left="0"/>
        <w:rPr>
          <w:sz w:val="17"/>
          <w:lang w:eastAsia="zh-CN"/>
        </w:rPr>
      </w:pPr>
    </w:p>
    <w:p w14:paraId="707998EA" w14:textId="5C2E3AB1" w:rsidR="004A70C5" w:rsidRDefault="00A26C95">
      <w:pPr>
        <w:pStyle w:val="a4"/>
        <w:numPr>
          <w:ilvl w:val="0"/>
          <w:numId w:val="31"/>
        </w:numPr>
        <w:tabs>
          <w:tab w:val="left" w:pos="1041"/>
        </w:tabs>
        <w:spacing w:line="364" w:lineRule="auto"/>
        <w:ind w:right="737" w:firstLine="0"/>
        <w:jc w:val="both"/>
        <w:rPr>
          <w:sz w:val="21"/>
        </w:rPr>
      </w:pPr>
      <w:r>
        <w:rPr>
          <w:sz w:val="21"/>
          <w:lang w:eastAsia="zh-CN"/>
        </w:rPr>
        <w:t>恩格斯指出：</w:t>
      </w:r>
      <w:r>
        <w:rPr>
          <w:rFonts w:ascii="Times New Roman" w:eastAsia="Times New Roman" w:hAnsi="Times New Roman"/>
          <w:sz w:val="21"/>
          <w:lang w:eastAsia="zh-CN"/>
        </w:rPr>
        <w:t>“</w:t>
      </w:r>
      <w:r>
        <w:rPr>
          <w:spacing w:val="-1"/>
          <w:sz w:val="21"/>
          <w:lang w:eastAsia="zh-CN"/>
        </w:rPr>
        <w:t>在历史上出现的一切社会关系和国家关系，一切宗教制度和法律制度，一切理论观点，只有理解了每一个与之相应的时代的物质生活条件，并且从这些物质条件</w:t>
      </w:r>
      <w:r>
        <w:rPr>
          <w:spacing w:val="-3"/>
          <w:sz w:val="21"/>
          <w:lang w:eastAsia="zh-CN"/>
        </w:rPr>
        <w:t>中被引申出来的时候，才能理解。</w:t>
      </w:r>
      <w:r>
        <w:rPr>
          <w:rFonts w:ascii="Times New Roman" w:eastAsia="Times New Roman" w:hAnsi="Times New Roman"/>
          <w:spacing w:val="-3"/>
          <w:sz w:val="21"/>
        </w:rPr>
        <w:t>”</w:t>
      </w:r>
      <w:proofErr w:type="spellStart"/>
      <w:r>
        <w:rPr>
          <w:spacing w:val="-2"/>
          <w:sz w:val="21"/>
        </w:rPr>
        <w:t>这里的</w:t>
      </w:r>
      <w:r>
        <w:rPr>
          <w:rFonts w:ascii="Times New Roman" w:eastAsia="Times New Roman" w:hAnsi="Times New Roman"/>
          <w:sz w:val="21"/>
        </w:rPr>
        <w:t>“</w:t>
      </w:r>
      <w:r>
        <w:rPr>
          <w:spacing w:val="-3"/>
          <w:sz w:val="21"/>
        </w:rPr>
        <w:t>物质生活条件</w:t>
      </w:r>
      <w:r>
        <w:rPr>
          <w:rFonts w:ascii="Times New Roman" w:eastAsia="Times New Roman" w:hAnsi="Times New Roman"/>
          <w:sz w:val="21"/>
        </w:rPr>
        <w:t>”</w:t>
      </w:r>
      <w:commentRangeStart w:id="111"/>
      <w:r>
        <w:rPr>
          <w:spacing w:val="-2"/>
          <w:sz w:val="21"/>
        </w:rPr>
        <w:t>主要指</w:t>
      </w:r>
      <w:commentRangeEnd w:id="111"/>
      <w:proofErr w:type="spellEnd"/>
      <w:r w:rsidR="00E96A60">
        <w:rPr>
          <w:rStyle w:val="aa"/>
        </w:rPr>
        <w:commentReference w:id="111"/>
      </w:r>
    </w:p>
    <w:p w14:paraId="03EC374E" w14:textId="1AFC5B61" w:rsidR="004A70C5" w:rsidRDefault="00A26C95">
      <w:pPr>
        <w:pStyle w:val="a4"/>
        <w:numPr>
          <w:ilvl w:val="1"/>
          <w:numId w:val="31"/>
        </w:numPr>
        <w:tabs>
          <w:tab w:val="left" w:pos="1087"/>
        </w:tabs>
        <w:spacing w:line="364" w:lineRule="auto"/>
        <w:ind w:left="720" w:right="7363" w:firstLine="0"/>
        <w:rPr>
          <w:sz w:val="21"/>
          <w:lang w:eastAsia="zh-CN"/>
        </w:rPr>
      </w:pPr>
      <w:r>
        <w:rPr>
          <w:spacing w:val="-5"/>
          <w:sz w:val="21"/>
          <w:lang w:eastAsia="zh-CN"/>
        </w:rPr>
        <w:t>自然地理环境</w:t>
      </w:r>
      <w:r>
        <w:rPr>
          <w:rFonts w:ascii="Times New Roman" w:eastAsia="Times New Roman"/>
          <w:sz w:val="21"/>
          <w:lang w:eastAsia="zh-CN"/>
        </w:rPr>
        <w:t>B</w:t>
      </w:r>
      <w:r>
        <w:rPr>
          <w:spacing w:val="-1"/>
          <w:sz w:val="21"/>
          <w:lang w:eastAsia="zh-CN"/>
        </w:rPr>
        <w:t>．人口因素</w:t>
      </w:r>
      <w:r>
        <w:rPr>
          <w:rFonts w:ascii="Times New Roman" w:eastAsia="Times New Roman"/>
          <w:spacing w:val="-1"/>
          <w:sz w:val="21"/>
          <w:lang w:eastAsia="zh-CN"/>
        </w:rPr>
        <w:t>C</w:t>
      </w:r>
      <w:r>
        <w:rPr>
          <w:spacing w:val="-2"/>
          <w:sz w:val="21"/>
          <w:lang w:eastAsia="zh-CN"/>
        </w:rPr>
        <w:t>．生产方式</w:t>
      </w:r>
      <w:r>
        <w:rPr>
          <w:rFonts w:ascii="Times New Roman" w:eastAsia="Times New Roman"/>
          <w:spacing w:val="-2"/>
          <w:sz w:val="21"/>
          <w:lang w:eastAsia="zh-CN"/>
        </w:rPr>
        <w:t>D</w:t>
      </w:r>
      <w:r>
        <w:rPr>
          <w:spacing w:val="-3"/>
          <w:sz w:val="21"/>
          <w:lang w:eastAsia="zh-CN"/>
        </w:rPr>
        <w:t>．资源条件</w:t>
      </w:r>
    </w:p>
    <w:p w14:paraId="18126D33" w14:textId="77777777" w:rsidR="004A70C5" w:rsidRDefault="004A70C5">
      <w:pPr>
        <w:pStyle w:val="a3"/>
        <w:ind w:left="0"/>
        <w:rPr>
          <w:sz w:val="28"/>
          <w:lang w:eastAsia="zh-CN"/>
        </w:rPr>
      </w:pPr>
    </w:p>
    <w:p w14:paraId="15F40A68" w14:textId="77777777" w:rsidR="004A70C5" w:rsidRDefault="00A26C95">
      <w:pPr>
        <w:pStyle w:val="a4"/>
        <w:numPr>
          <w:ilvl w:val="0"/>
          <w:numId w:val="31"/>
        </w:numPr>
        <w:tabs>
          <w:tab w:val="left" w:pos="1039"/>
        </w:tabs>
        <w:spacing w:line="364" w:lineRule="auto"/>
        <w:ind w:right="736" w:firstLine="0"/>
        <w:rPr>
          <w:sz w:val="21"/>
          <w:lang w:eastAsia="zh-CN"/>
        </w:rPr>
      </w:pPr>
      <w:r>
        <w:rPr>
          <w:spacing w:val="-6"/>
          <w:sz w:val="21"/>
          <w:lang w:eastAsia="zh-CN"/>
        </w:rPr>
        <w:t>在历史上有过这样的情况：社会经济发展水平较高的国家或地区，社会意识的发展水平</w:t>
      </w:r>
      <w:r>
        <w:rPr>
          <w:spacing w:val="-7"/>
          <w:sz w:val="21"/>
          <w:lang w:eastAsia="zh-CN"/>
        </w:rPr>
        <w:t>未必都是最高的；某些经济水平相对落后的国家或地区，其社会意识的某些方面却可以领</w:t>
      </w:r>
    </w:p>
    <w:p w14:paraId="0747BC99" w14:textId="77777777" w:rsidR="004A70C5" w:rsidRDefault="00A26C95">
      <w:pPr>
        <w:pStyle w:val="a3"/>
        <w:spacing w:before="58"/>
        <w:rPr>
          <w:lang w:eastAsia="zh-CN"/>
        </w:rPr>
      </w:pPr>
      <w:r>
        <w:rPr>
          <w:lang w:eastAsia="zh-CN"/>
        </w:rPr>
        <w:t>先于经济发达的国家和地区。之所以出现这种情况，是因为</w:t>
      </w:r>
      <w:commentRangeStart w:id="112"/>
      <w:r>
        <w:rPr>
          <w:lang w:eastAsia="zh-CN"/>
        </w:rPr>
        <w:t>社会意识</w:t>
      </w:r>
      <w:commentRangeEnd w:id="112"/>
      <w:r w:rsidR="00E96A60">
        <w:rPr>
          <w:rStyle w:val="aa"/>
        </w:rPr>
        <w:commentReference w:id="112"/>
      </w:r>
    </w:p>
    <w:p w14:paraId="661AED5B" w14:textId="77777777" w:rsidR="004A70C5" w:rsidRDefault="00A26C95">
      <w:pPr>
        <w:pStyle w:val="a4"/>
        <w:numPr>
          <w:ilvl w:val="1"/>
          <w:numId w:val="31"/>
        </w:numPr>
        <w:tabs>
          <w:tab w:val="left" w:pos="1087"/>
        </w:tabs>
        <w:spacing w:before="139" w:line="364" w:lineRule="auto"/>
        <w:ind w:left="720" w:right="5894" w:firstLine="0"/>
        <w:rPr>
          <w:sz w:val="21"/>
          <w:lang w:eastAsia="zh-CN"/>
        </w:rPr>
      </w:pPr>
      <w:r>
        <w:rPr>
          <w:spacing w:val="-4"/>
          <w:sz w:val="21"/>
          <w:lang w:eastAsia="zh-CN"/>
        </w:rPr>
        <w:t>对社会存在具有能动的反作用</w:t>
      </w:r>
      <w:r>
        <w:rPr>
          <w:rFonts w:ascii="Times New Roman" w:eastAsia="Times New Roman"/>
          <w:sz w:val="21"/>
          <w:lang w:eastAsia="zh-CN"/>
        </w:rPr>
        <w:t>B</w:t>
      </w:r>
      <w:r>
        <w:rPr>
          <w:spacing w:val="-3"/>
          <w:sz w:val="21"/>
          <w:lang w:eastAsia="zh-CN"/>
        </w:rPr>
        <w:t>．内部具有历史继承性</w:t>
      </w:r>
    </w:p>
    <w:p w14:paraId="3210A99B" w14:textId="77777777" w:rsidR="004A70C5" w:rsidRDefault="00A26C95">
      <w:pPr>
        <w:pStyle w:val="a3"/>
        <w:rPr>
          <w:lang w:eastAsia="zh-CN"/>
        </w:rPr>
      </w:pPr>
      <w:r>
        <w:rPr>
          <w:rFonts w:ascii="Times New Roman" w:eastAsia="Times New Roman"/>
          <w:lang w:eastAsia="zh-CN"/>
        </w:rPr>
        <w:t>C</w:t>
      </w:r>
      <w:r>
        <w:rPr>
          <w:lang w:eastAsia="zh-CN"/>
        </w:rPr>
        <w:t>．与社会存在发展的不平衡性</w:t>
      </w:r>
    </w:p>
    <w:p w14:paraId="44476837" w14:textId="77777777" w:rsidR="004A70C5" w:rsidRDefault="00A26C95">
      <w:pPr>
        <w:pStyle w:val="a3"/>
        <w:spacing w:before="139"/>
        <w:rPr>
          <w:lang w:eastAsia="zh-CN"/>
        </w:rPr>
      </w:pPr>
      <w:r>
        <w:rPr>
          <w:rFonts w:ascii="Times New Roman" w:eastAsia="Times New Roman"/>
          <w:lang w:eastAsia="zh-CN"/>
        </w:rPr>
        <w:t>D</w:t>
      </w:r>
      <w:r>
        <w:rPr>
          <w:lang w:eastAsia="zh-CN"/>
        </w:rPr>
        <w:t>．在某些特定的条件下，可以不受社会存在制约而独立发展</w:t>
      </w:r>
    </w:p>
    <w:p w14:paraId="0275D5B5" w14:textId="77777777" w:rsidR="004A70C5" w:rsidRDefault="004A70C5">
      <w:pPr>
        <w:pStyle w:val="a3"/>
        <w:ind w:left="0"/>
        <w:rPr>
          <w:sz w:val="22"/>
          <w:lang w:eastAsia="zh-CN"/>
        </w:rPr>
      </w:pPr>
    </w:p>
    <w:p w14:paraId="7D943E6B" w14:textId="77777777" w:rsidR="004A70C5" w:rsidRDefault="004A70C5">
      <w:pPr>
        <w:pStyle w:val="a3"/>
        <w:spacing w:before="2"/>
        <w:ind w:left="0"/>
        <w:rPr>
          <w:sz w:val="17"/>
          <w:lang w:eastAsia="zh-CN"/>
        </w:rPr>
      </w:pPr>
    </w:p>
    <w:p w14:paraId="3B2B7B85" w14:textId="77777777" w:rsidR="004A70C5" w:rsidRDefault="00A26C95">
      <w:pPr>
        <w:pStyle w:val="a4"/>
        <w:numPr>
          <w:ilvl w:val="0"/>
          <w:numId w:val="30"/>
        </w:numPr>
        <w:tabs>
          <w:tab w:val="left" w:pos="1041"/>
        </w:tabs>
        <w:spacing w:line="364" w:lineRule="auto"/>
        <w:ind w:right="737" w:firstLine="0"/>
        <w:jc w:val="both"/>
        <w:rPr>
          <w:sz w:val="21"/>
        </w:rPr>
      </w:pPr>
      <w:r>
        <w:rPr>
          <w:sz w:val="21"/>
          <w:lang w:eastAsia="zh-CN"/>
        </w:rPr>
        <w:lastRenderedPageBreak/>
        <w:t>恩格斯指出：</w:t>
      </w:r>
      <w:r>
        <w:rPr>
          <w:rFonts w:ascii="Times New Roman" w:eastAsia="Times New Roman" w:hAnsi="Times New Roman"/>
          <w:sz w:val="21"/>
          <w:lang w:eastAsia="zh-CN"/>
        </w:rPr>
        <w:t>“</w:t>
      </w:r>
      <w:r>
        <w:rPr>
          <w:spacing w:val="-1"/>
          <w:sz w:val="21"/>
          <w:lang w:eastAsia="zh-CN"/>
        </w:rPr>
        <w:t>每一个时代的哲学作为分工的一个特定的领域，都具有由它的先驱者传给它而它便由此出发的特定的思想材料作为前提。因此，经济上落后的国家在哲学上仍然</w:t>
      </w:r>
      <w:r>
        <w:rPr>
          <w:spacing w:val="-3"/>
          <w:sz w:val="21"/>
          <w:lang w:eastAsia="zh-CN"/>
        </w:rPr>
        <w:t>能够演奏第一提琴。</w:t>
      </w:r>
      <w:r>
        <w:rPr>
          <w:rFonts w:ascii="Times New Roman" w:eastAsia="Times New Roman" w:hAnsi="Times New Roman"/>
          <w:sz w:val="21"/>
        </w:rPr>
        <w:t>”</w:t>
      </w:r>
      <w:commentRangeStart w:id="113"/>
      <w:proofErr w:type="spellStart"/>
      <w:r>
        <w:rPr>
          <w:spacing w:val="-2"/>
          <w:sz w:val="21"/>
        </w:rPr>
        <w:t>这是因为</w:t>
      </w:r>
      <w:commentRangeEnd w:id="113"/>
      <w:proofErr w:type="spellEnd"/>
      <w:r w:rsidR="00E96A60">
        <w:rPr>
          <w:rStyle w:val="aa"/>
        </w:rPr>
        <w:commentReference w:id="113"/>
      </w:r>
    </w:p>
    <w:p w14:paraId="0E2E7669" w14:textId="77777777" w:rsidR="004A70C5" w:rsidRDefault="00A26C95">
      <w:pPr>
        <w:pStyle w:val="a4"/>
        <w:numPr>
          <w:ilvl w:val="1"/>
          <w:numId w:val="30"/>
        </w:numPr>
        <w:tabs>
          <w:tab w:val="left" w:pos="1087"/>
        </w:tabs>
        <w:ind w:hanging="367"/>
        <w:rPr>
          <w:sz w:val="21"/>
        </w:rPr>
      </w:pPr>
      <w:proofErr w:type="spellStart"/>
      <w:r>
        <w:rPr>
          <w:spacing w:val="-3"/>
          <w:sz w:val="21"/>
        </w:rPr>
        <w:t>社会存在决定社会意识</w:t>
      </w:r>
      <w:proofErr w:type="spellEnd"/>
    </w:p>
    <w:p w14:paraId="27814C80" w14:textId="77777777" w:rsidR="004A70C5" w:rsidRDefault="00A26C95">
      <w:pPr>
        <w:pStyle w:val="a4"/>
        <w:numPr>
          <w:ilvl w:val="1"/>
          <w:numId w:val="30"/>
        </w:numPr>
        <w:tabs>
          <w:tab w:val="left" w:pos="1075"/>
        </w:tabs>
        <w:spacing w:before="139" w:line="364" w:lineRule="auto"/>
        <w:ind w:left="720" w:right="5064" w:firstLine="0"/>
        <w:rPr>
          <w:sz w:val="21"/>
          <w:lang w:eastAsia="zh-CN"/>
        </w:rPr>
      </w:pPr>
      <w:r>
        <w:rPr>
          <w:spacing w:val="-4"/>
          <w:sz w:val="21"/>
          <w:lang w:eastAsia="zh-CN"/>
        </w:rPr>
        <w:t>社会意识对社会存在具有能动的反作用</w:t>
      </w:r>
      <w:r>
        <w:rPr>
          <w:rFonts w:ascii="Times New Roman" w:eastAsia="Times New Roman"/>
          <w:sz w:val="21"/>
          <w:lang w:eastAsia="zh-CN"/>
        </w:rPr>
        <w:t>C</w:t>
      </w:r>
      <w:r>
        <w:rPr>
          <w:spacing w:val="-3"/>
          <w:sz w:val="21"/>
          <w:lang w:eastAsia="zh-CN"/>
        </w:rPr>
        <w:t>．社会意识具有相对独立性</w:t>
      </w:r>
    </w:p>
    <w:p w14:paraId="26608060" w14:textId="77777777" w:rsidR="004A70C5" w:rsidRDefault="00A26C95">
      <w:pPr>
        <w:pStyle w:val="a3"/>
        <w:spacing w:line="267" w:lineRule="exact"/>
        <w:rPr>
          <w:lang w:eastAsia="zh-CN"/>
        </w:rPr>
      </w:pPr>
      <w:r>
        <w:rPr>
          <w:rFonts w:ascii="Times New Roman" w:eastAsia="Times New Roman"/>
          <w:lang w:eastAsia="zh-CN"/>
        </w:rPr>
        <w:t>D</w:t>
      </w:r>
      <w:r>
        <w:rPr>
          <w:lang w:eastAsia="zh-CN"/>
        </w:rPr>
        <w:t>．社会意识的发展总是领先于经济的发展</w:t>
      </w:r>
    </w:p>
    <w:p w14:paraId="5F29AD5A" w14:textId="77777777" w:rsidR="004A70C5" w:rsidRDefault="004A70C5">
      <w:pPr>
        <w:pStyle w:val="a3"/>
        <w:ind w:left="0"/>
        <w:rPr>
          <w:sz w:val="22"/>
          <w:lang w:eastAsia="zh-CN"/>
        </w:rPr>
      </w:pPr>
    </w:p>
    <w:p w14:paraId="5CEC44AA" w14:textId="77777777" w:rsidR="004A70C5" w:rsidRDefault="004A70C5">
      <w:pPr>
        <w:pStyle w:val="a3"/>
        <w:spacing w:before="2"/>
        <w:ind w:left="0"/>
        <w:rPr>
          <w:sz w:val="17"/>
          <w:lang w:eastAsia="zh-CN"/>
        </w:rPr>
      </w:pPr>
    </w:p>
    <w:p w14:paraId="6F1307F8" w14:textId="77777777" w:rsidR="004A70C5" w:rsidRDefault="00A26C95">
      <w:pPr>
        <w:pStyle w:val="a4"/>
        <w:numPr>
          <w:ilvl w:val="0"/>
          <w:numId w:val="30"/>
        </w:numPr>
        <w:tabs>
          <w:tab w:val="left" w:pos="1039"/>
        </w:tabs>
        <w:spacing w:line="367" w:lineRule="auto"/>
        <w:ind w:right="3839" w:firstLine="0"/>
        <w:rPr>
          <w:sz w:val="21"/>
          <w:lang w:eastAsia="zh-CN"/>
        </w:rPr>
      </w:pPr>
      <w:r>
        <w:rPr>
          <w:spacing w:val="-3"/>
          <w:sz w:val="21"/>
          <w:lang w:eastAsia="zh-CN"/>
        </w:rPr>
        <w:t>下列属于社会意识范畴，但</w:t>
      </w:r>
      <w:commentRangeStart w:id="114"/>
      <w:r>
        <w:rPr>
          <w:spacing w:val="-3"/>
          <w:sz w:val="21"/>
          <w:lang w:eastAsia="zh-CN"/>
        </w:rPr>
        <w:t>不属于上层建筑范畴</w:t>
      </w:r>
      <w:commentRangeEnd w:id="114"/>
      <w:r w:rsidR="00C26DC7">
        <w:rPr>
          <w:rStyle w:val="aa"/>
        </w:rPr>
        <w:commentReference w:id="114"/>
      </w:r>
      <w:r>
        <w:rPr>
          <w:spacing w:val="-3"/>
          <w:sz w:val="21"/>
          <w:lang w:eastAsia="zh-CN"/>
        </w:rPr>
        <w:t>的是</w:t>
      </w:r>
      <w:r>
        <w:rPr>
          <w:rFonts w:ascii="Times New Roman" w:eastAsia="Times New Roman"/>
          <w:spacing w:val="-3"/>
          <w:sz w:val="21"/>
          <w:lang w:eastAsia="zh-CN"/>
        </w:rPr>
        <w:t>A</w:t>
      </w:r>
      <w:r>
        <w:rPr>
          <w:spacing w:val="-3"/>
          <w:sz w:val="21"/>
          <w:lang w:eastAsia="zh-CN"/>
        </w:rPr>
        <w:t>．政治法律思想</w:t>
      </w:r>
    </w:p>
    <w:p w14:paraId="4825A99B" w14:textId="77777777" w:rsidR="004A70C5" w:rsidRDefault="00A26C95">
      <w:pPr>
        <w:pStyle w:val="a3"/>
        <w:spacing w:line="364" w:lineRule="auto"/>
        <w:ind w:right="7795"/>
        <w:rPr>
          <w:lang w:eastAsia="zh-CN"/>
        </w:rPr>
      </w:pPr>
      <w:r>
        <w:rPr>
          <w:rFonts w:ascii="Times New Roman" w:eastAsia="Times New Roman"/>
          <w:lang w:eastAsia="zh-CN"/>
        </w:rPr>
        <w:t>B</w:t>
      </w:r>
      <w:r>
        <w:rPr>
          <w:lang w:eastAsia="zh-CN"/>
        </w:rPr>
        <w:t>．宗教思想</w:t>
      </w:r>
      <w:r>
        <w:rPr>
          <w:rFonts w:ascii="Times New Roman" w:eastAsia="Times New Roman"/>
          <w:lang w:eastAsia="zh-CN"/>
        </w:rPr>
        <w:t>C</w:t>
      </w:r>
      <w:r>
        <w:rPr>
          <w:lang w:eastAsia="zh-CN"/>
        </w:rPr>
        <w:t>．自然科学</w:t>
      </w:r>
    </w:p>
    <w:p w14:paraId="67E88A87" w14:textId="77777777" w:rsidR="004A70C5" w:rsidRDefault="00A26C95">
      <w:pPr>
        <w:pStyle w:val="a3"/>
        <w:spacing w:line="267" w:lineRule="exact"/>
        <w:rPr>
          <w:lang w:eastAsia="zh-CN"/>
        </w:rPr>
      </w:pPr>
      <w:r>
        <w:rPr>
          <w:rFonts w:ascii="Times New Roman" w:eastAsia="Times New Roman"/>
          <w:lang w:eastAsia="zh-CN"/>
        </w:rPr>
        <w:t>D</w:t>
      </w:r>
      <w:r>
        <w:rPr>
          <w:lang w:eastAsia="zh-CN"/>
        </w:rPr>
        <w:t>．国家政治制度和政权机构</w:t>
      </w:r>
    </w:p>
    <w:p w14:paraId="5F175A79" w14:textId="77777777" w:rsidR="004A70C5" w:rsidRDefault="004A70C5">
      <w:pPr>
        <w:pStyle w:val="a3"/>
        <w:ind w:left="0"/>
        <w:rPr>
          <w:sz w:val="22"/>
          <w:lang w:eastAsia="zh-CN"/>
        </w:rPr>
      </w:pPr>
    </w:p>
    <w:p w14:paraId="1DF6B059" w14:textId="77777777" w:rsidR="004A70C5" w:rsidRDefault="004A70C5">
      <w:pPr>
        <w:pStyle w:val="a3"/>
        <w:spacing w:before="9"/>
        <w:ind w:left="0"/>
        <w:rPr>
          <w:sz w:val="16"/>
          <w:lang w:eastAsia="zh-CN"/>
        </w:rPr>
      </w:pPr>
    </w:p>
    <w:p w14:paraId="1BD7F863" w14:textId="77777777" w:rsidR="004A70C5" w:rsidRDefault="00A26C95">
      <w:pPr>
        <w:pStyle w:val="a4"/>
        <w:numPr>
          <w:ilvl w:val="0"/>
          <w:numId w:val="30"/>
        </w:numPr>
        <w:tabs>
          <w:tab w:val="left" w:pos="1039"/>
        </w:tabs>
        <w:spacing w:before="1" w:line="364" w:lineRule="auto"/>
        <w:ind w:right="735" w:firstLine="0"/>
        <w:jc w:val="both"/>
        <w:rPr>
          <w:sz w:val="21"/>
        </w:rPr>
      </w:pPr>
      <w:r>
        <w:rPr>
          <w:spacing w:val="-5"/>
          <w:sz w:val="21"/>
          <w:lang w:eastAsia="zh-CN"/>
        </w:rPr>
        <w:t>有一个部落位于沼泽地边缘，经常出现人和牲畜陷入沼泽溺亡的事，导致该部落人口稀</w:t>
      </w:r>
      <w:r>
        <w:rPr>
          <w:spacing w:val="-6"/>
          <w:sz w:val="21"/>
          <w:lang w:eastAsia="zh-CN"/>
        </w:rPr>
        <w:t>少，经常被其他部族欺负。为了摆脱这种局面，全族人迁到了一片水草肥美的草原。环境</w:t>
      </w:r>
      <w:r>
        <w:rPr>
          <w:spacing w:val="-1"/>
          <w:sz w:val="21"/>
          <w:lang w:eastAsia="zh-CN"/>
        </w:rPr>
        <w:t>的改变导致该部落人口大量增加，马匹牲畜也膘肥体壮，逐渐吞并了其他部落成为草原的</w:t>
      </w:r>
      <w:r>
        <w:rPr>
          <w:spacing w:val="-3"/>
          <w:sz w:val="21"/>
          <w:lang w:eastAsia="zh-CN"/>
        </w:rPr>
        <w:t>霸主，并最终入主中原，导致了朝代的更迭。</w:t>
      </w:r>
      <w:proofErr w:type="spellStart"/>
      <w:r>
        <w:rPr>
          <w:spacing w:val="-3"/>
          <w:sz w:val="21"/>
        </w:rPr>
        <w:t>这个故事</w:t>
      </w:r>
      <w:commentRangeStart w:id="115"/>
      <w:r>
        <w:rPr>
          <w:spacing w:val="-3"/>
          <w:sz w:val="21"/>
        </w:rPr>
        <w:t>说明</w:t>
      </w:r>
      <w:commentRangeEnd w:id="115"/>
      <w:proofErr w:type="spellEnd"/>
      <w:r w:rsidR="005E5EC1">
        <w:rPr>
          <w:rStyle w:val="aa"/>
        </w:rPr>
        <w:commentReference w:id="115"/>
      </w:r>
    </w:p>
    <w:p w14:paraId="4760AE54" w14:textId="77777777" w:rsidR="004A70C5" w:rsidRDefault="00A26C95">
      <w:pPr>
        <w:pStyle w:val="a4"/>
        <w:numPr>
          <w:ilvl w:val="1"/>
          <w:numId w:val="30"/>
        </w:numPr>
        <w:tabs>
          <w:tab w:val="left" w:pos="1087"/>
        </w:tabs>
        <w:spacing w:line="367" w:lineRule="auto"/>
        <w:ind w:left="720" w:right="5054" w:firstLine="0"/>
        <w:rPr>
          <w:sz w:val="21"/>
          <w:lang w:eastAsia="zh-CN"/>
        </w:rPr>
      </w:pPr>
      <w:r>
        <w:rPr>
          <w:spacing w:val="-4"/>
          <w:sz w:val="21"/>
          <w:lang w:eastAsia="zh-CN"/>
        </w:rPr>
        <w:t>自然地理环境和人口因素决定社会发展</w:t>
      </w:r>
      <w:r>
        <w:rPr>
          <w:rFonts w:ascii="Times New Roman" w:eastAsia="Times New Roman"/>
          <w:sz w:val="21"/>
          <w:lang w:eastAsia="zh-CN"/>
        </w:rPr>
        <w:t>B</w:t>
      </w:r>
      <w:r>
        <w:rPr>
          <w:spacing w:val="-3"/>
          <w:sz w:val="21"/>
          <w:lang w:eastAsia="zh-CN"/>
        </w:rPr>
        <w:t>．外因是事物变化的根本原因</w:t>
      </w:r>
    </w:p>
    <w:p w14:paraId="630CA77A" w14:textId="77777777" w:rsidR="004A70C5" w:rsidRDefault="00A26C95">
      <w:pPr>
        <w:pStyle w:val="a3"/>
        <w:spacing w:line="364" w:lineRule="auto"/>
        <w:ind w:right="3592"/>
        <w:rPr>
          <w:lang w:eastAsia="zh-CN"/>
        </w:rPr>
      </w:pPr>
      <w:r>
        <w:rPr>
          <w:rFonts w:ascii="Times New Roman" w:eastAsia="Times New Roman"/>
          <w:lang w:eastAsia="zh-CN"/>
        </w:rPr>
        <w:t>C</w:t>
      </w:r>
      <w:r>
        <w:rPr>
          <w:lang w:eastAsia="zh-CN"/>
        </w:rPr>
        <w:t>．自然地理环境和人口因素是社会存在和发展的必要条件</w:t>
      </w:r>
      <w:r>
        <w:rPr>
          <w:rFonts w:ascii="Times New Roman" w:eastAsia="Times New Roman"/>
          <w:lang w:eastAsia="zh-CN"/>
        </w:rPr>
        <w:t>D</w:t>
      </w:r>
      <w:r>
        <w:rPr>
          <w:lang w:eastAsia="zh-CN"/>
        </w:rPr>
        <w:t>．实践是推动社会发展的根本动力</w:t>
      </w:r>
    </w:p>
    <w:p w14:paraId="7781E0CA" w14:textId="77777777" w:rsidR="004A70C5" w:rsidRDefault="004A70C5">
      <w:pPr>
        <w:pStyle w:val="a3"/>
        <w:spacing w:before="8"/>
        <w:ind w:left="0"/>
        <w:rPr>
          <w:sz w:val="27"/>
          <w:lang w:eastAsia="zh-CN"/>
        </w:rPr>
      </w:pPr>
    </w:p>
    <w:p w14:paraId="4C998DAF" w14:textId="77777777" w:rsidR="004A70C5" w:rsidRDefault="00A26C95">
      <w:pPr>
        <w:pStyle w:val="a4"/>
        <w:numPr>
          <w:ilvl w:val="0"/>
          <w:numId w:val="30"/>
        </w:numPr>
        <w:tabs>
          <w:tab w:val="left" w:pos="1147"/>
        </w:tabs>
        <w:spacing w:line="364" w:lineRule="auto"/>
        <w:ind w:right="737" w:firstLine="0"/>
        <w:rPr>
          <w:sz w:val="21"/>
        </w:rPr>
      </w:pPr>
      <w:r>
        <w:rPr>
          <w:sz w:val="21"/>
          <w:lang w:eastAsia="zh-CN"/>
        </w:rPr>
        <w:t>马克思认为</w:t>
      </w:r>
      <w:r>
        <w:rPr>
          <w:rFonts w:ascii="Times New Roman" w:eastAsia="Times New Roman" w:hAnsi="Times New Roman"/>
          <w:sz w:val="21"/>
          <w:lang w:eastAsia="zh-CN"/>
        </w:rPr>
        <w:t>“</w:t>
      </w:r>
      <w:r>
        <w:rPr>
          <w:sz w:val="21"/>
          <w:lang w:eastAsia="zh-CN"/>
        </w:rPr>
        <w:t>制约人的行为和动机的根本条件是生产方式</w:t>
      </w:r>
      <w:r>
        <w:rPr>
          <w:rFonts w:ascii="Times New Roman" w:eastAsia="Times New Roman" w:hAnsi="Times New Roman"/>
          <w:sz w:val="21"/>
          <w:lang w:eastAsia="zh-CN"/>
        </w:rPr>
        <w:t>”</w:t>
      </w:r>
      <w:r>
        <w:rPr>
          <w:spacing w:val="-2"/>
          <w:sz w:val="21"/>
          <w:lang w:eastAsia="zh-CN"/>
        </w:rPr>
        <w:t>，生产方式是社会发展的决</w:t>
      </w:r>
      <w:r>
        <w:rPr>
          <w:spacing w:val="-3"/>
          <w:sz w:val="21"/>
          <w:lang w:eastAsia="zh-CN"/>
        </w:rPr>
        <w:t>定性力量。</w:t>
      </w:r>
      <w:commentRangeStart w:id="116"/>
      <w:proofErr w:type="spellStart"/>
      <w:r>
        <w:rPr>
          <w:spacing w:val="-3"/>
          <w:sz w:val="21"/>
        </w:rPr>
        <w:t>生产方式主要是指</w:t>
      </w:r>
      <w:commentRangeEnd w:id="116"/>
      <w:proofErr w:type="spellEnd"/>
      <w:r w:rsidR="005E5EC1">
        <w:rPr>
          <w:rStyle w:val="aa"/>
        </w:rPr>
        <w:commentReference w:id="116"/>
      </w:r>
    </w:p>
    <w:p w14:paraId="39DD466B" w14:textId="77777777" w:rsidR="004A70C5" w:rsidRDefault="00A26C95">
      <w:pPr>
        <w:pStyle w:val="a4"/>
        <w:numPr>
          <w:ilvl w:val="1"/>
          <w:numId w:val="30"/>
        </w:numPr>
        <w:tabs>
          <w:tab w:val="left" w:pos="1087"/>
        </w:tabs>
        <w:spacing w:before="1" w:line="364" w:lineRule="auto"/>
        <w:ind w:left="720" w:right="6115" w:firstLine="0"/>
        <w:rPr>
          <w:sz w:val="21"/>
          <w:lang w:eastAsia="zh-CN"/>
        </w:rPr>
      </w:pPr>
      <w:r>
        <w:rPr>
          <w:spacing w:val="-3"/>
          <w:sz w:val="21"/>
          <w:lang w:eastAsia="zh-CN"/>
        </w:rPr>
        <w:t>生产力和生产关系的统一</w:t>
      </w:r>
      <w:r>
        <w:rPr>
          <w:rFonts w:ascii="Times New Roman" w:eastAsia="Times New Roman"/>
          <w:spacing w:val="-3"/>
          <w:sz w:val="21"/>
          <w:lang w:eastAsia="zh-CN"/>
        </w:rPr>
        <w:t>B</w:t>
      </w:r>
      <w:r>
        <w:rPr>
          <w:spacing w:val="-4"/>
          <w:sz w:val="21"/>
          <w:lang w:eastAsia="zh-CN"/>
        </w:rPr>
        <w:t>．经济基础和上层建筑的统一</w:t>
      </w:r>
      <w:r>
        <w:rPr>
          <w:rFonts w:ascii="Times New Roman" w:eastAsia="Times New Roman"/>
          <w:sz w:val="21"/>
          <w:lang w:eastAsia="zh-CN"/>
        </w:rPr>
        <w:t>C</w:t>
      </w:r>
      <w:r>
        <w:rPr>
          <w:spacing w:val="-3"/>
          <w:sz w:val="21"/>
          <w:lang w:eastAsia="zh-CN"/>
        </w:rPr>
        <w:t>．一切社会关系的总和</w:t>
      </w:r>
    </w:p>
    <w:p w14:paraId="4514B6D9" w14:textId="77777777" w:rsidR="004A70C5" w:rsidRDefault="00A26C95">
      <w:pPr>
        <w:pStyle w:val="a3"/>
        <w:spacing w:before="58"/>
        <w:rPr>
          <w:lang w:eastAsia="zh-CN"/>
        </w:rPr>
      </w:pPr>
      <w:r>
        <w:rPr>
          <w:rFonts w:ascii="Times New Roman" w:eastAsia="Times New Roman"/>
          <w:lang w:eastAsia="zh-CN"/>
        </w:rPr>
        <w:t>D</w:t>
      </w:r>
      <w:r>
        <w:rPr>
          <w:lang w:eastAsia="zh-CN"/>
        </w:rPr>
        <w:t>．劳动资料、劳动对象和劳动力的统一</w:t>
      </w:r>
    </w:p>
    <w:p w14:paraId="46B77986" w14:textId="77777777" w:rsidR="004A70C5" w:rsidRDefault="004A70C5">
      <w:pPr>
        <w:pStyle w:val="a3"/>
        <w:ind w:left="0"/>
        <w:rPr>
          <w:sz w:val="22"/>
          <w:lang w:eastAsia="zh-CN"/>
        </w:rPr>
      </w:pPr>
    </w:p>
    <w:p w14:paraId="07BDE997" w14:textId="77777777" w:rsidR="004A70C5" w:rsidRDefault="004A70C5">
      <w:pPr>
        <w:pStyle w:val="a3"/>
        <w:spacing w:before="2"/>
        <w:ind w:left="0"/>
        <w:rPr>
          <w:sz w:val="17"/>
          <w:lang w:eastAsia="zh-CN"/>
        </w:rPr>
      </w:pPr>
    </w:p>
    <w:p w14:paraId="1BB70C84" w14:textId="77777777" w:rsidR="004A70C5" w:rsidRDefault="00A26C95">
      <w:pPr>
        <w:pStyle w:val="a4"/>
        <w:numPr>
          <w:ilvl w:val="0"/>
          <w:numId w:val="30"/>
        </w:numPr>
        <w:tabs>
          <w:tab w:val="left" w:pos="1137"/>
        </w:tabs>
        <w:spacing w:line="364" w:lineRule="auto"/>
        <w:ind w:right="733" w:firstLine="0"/>
        <w:jc w:val="both"/>
        <w:rPr>
          <w:sz w:val="21"/>
        </w:rPr>
      </w:pPr>
      <w:r>
        <w:rPr>
          <w:spacing w:val="-5"/>
          <w:sz w:val="21"/>
          <w:lang w:eastAsia="zh-CN"/>
        </w:rPr>
        <w:t>在《德意志意识形态》中，马克思、恩格斯指出：</w:t>
      </w:r>
      <w:r>
        <w:rPr>
          <w:rFonts w:ascii="Times New Roman" w:eastAsia="Times New Roman" w:hAnsi="Times New Roman"/>
          <w:spacing w:val="-3"/>
          <w:sz w:val="21"/>
          <w:lang w:eastAsia="zh-CN"/>
        </w:rPr>
        <w:t>“</w:t>
      </w:r>
      <w:r>
        <w:rPr>
          <w:spacing w:val="-3"/>
          <w:sz w:val="21"/>
          <w:lang w:eastAsia="zh-CN"/>
        </w:rPr>
        <w:t>我们首先应当确定一切人类生存的</w:t>
      </w:r>
      <w:r>
        <w:rPr>
          <w:spacing w:val="-8"/>
          <w:sz w:val="21"/>
          <w:lang w:eastAsia="zh-CN"/>
        </w:rPr>
        <w:t>第一个前提，也就是一切历史的第一个前提，这个前提是：人们为了能够</w:t>
      </w:r>
      <w:r>
        <w:rPr>
          <w:rFonts w:ascii="Times New Roman" w:eastAsia="Times New Roman" w:hAnsi="Times New Roman"/>
          <w:spacing w:val="-4"/>
          <w:sz w:val="21"/>
          <w:lang w:eastAsia="zh-CN"/>
        </w:rPr>
        <w:t>‘</w:t>
      </w:r>
      <w:r>
        <w:rPr>
          <w:spacing w:val="-2"/>
          <w:sz w:val="21"/>
          <w:lang w:eastAsia="zh-CN"/>
        </w:rPr>
        <w:t>创造历史</w:t>
      </w:r>
      <w:r>
        <w:rPr>
          <w:rFonts w:ascii="Times New Roman" w:eastAsia="Times New Roman" w:hAnsi="Times New Roman"/>
          <w:spacing w:val="-13"/>
          <w:sz w:val="21"/>
          <w:lang w:eastAsia="zh-CN"/>
        </w:rPr>
        <w:t>’</w:t>
      </w:r>
      <w:r>
        <w:rPr>
          <w:spacing w:val="-5"/>
          <w:sz w:val="21"/>
          <w:lang w:eastAsia="zh-CN"/>
        </w:rPr>
        <w:t>，必须</w:t>
      </w:r>
      <w:r>
        <w:rPr>
          <w:spacing w:val="-6"/>
          <w:sz w:val="21"/>
          <w:lang w:eastAsia="zh-CN"/>
        </w:rPr>
        <w:t>能够生活。但是为了生活，首先就需要衣、食、住以及其他东西。因此第一个历史活动就</w:t>
      </w:r>
      <w:r>
        <w:rPr>
          <w:spacing w:val="-3"/>
          <w:sz w:val="21"/>
          <w:lang w:eastAsia="zh-CN"/>
        </w:rPr>
        <w:t>是生产满足这些需要的资料，即生产物质生活本身。</w:t>
      </w:r>
      <w:r>
        <w:rPr>
          <w:rFonts w:ascii="Times New Roman" w:eastAsia="Times New Roman" w:hAnsi="Times New Roman"/>
          <w:sz w:val="21"/>
        </w:rPr>
        <w:t>”</w:t>
      </w:r>
      <w:commentRangeStart w:id="117"/>
      <w:proofErr w:type="spellStart"/>
      <w:r>
        <w:rPr>
          <w:spacing w:val="-2"/>
          <w:sz w:val="21"/>
        </w:rPr>
        <w:t>这表明</w:t>
      </w:r>
      <w:commentRangeEnd w:id="117"/>
      <w:proofErr w:type="spellEnd"/>
      <w:r w:rsidR="005E5EC1">
        <w:rPr>
          <w:rStyle w:val="aa"/>
        </w:rPr>
        <w:commentReference w:id="117"/>
      </w:r>
    </w:p>
    <w:p w14:paraId="5867E271" w14:textId="77777777" w:rsidR="004A70C5" w:rsidRDefault="00A26C95">
      <w:pPr>
        <w:pStyle w:val="a4"/>
        <w:numPr>
          <w:ilvl w:val="1"/>
          <w:numId w:val="30"/>
        </w:numPr>
        <w:tabs>
          <w:tab w:val="left" w:pos="1087"/>
        </w:tabs>
        <w:spacing w:line="364" w:lineRule="auto"/>
        <w:ind w:left="720" w:right="4855" w:firstLine="0"/>
        <w:rPr>
          <w:sz w:val="21"/>
          <w:lang w:eastAsia="zh-CN"/>
        </w:rPr>
      </w:pPr>
      <w:r>
        <w:rPr>
          <w:spacing w:val="-3"/>
          <w:sz w:val="21"/>
          <w:lang w:eastAsia="zh-CN"/>
        </w:rPr>
        <w:lastRenderedPageBreak/>
        <w:t>物质生产实践是人类最基本的实践活动</w:t>
      </w:r>
      <w:r>
        <w:rPr>
          <w:rFonts w:ascii="Times New Roman" w:eastAsia="Times New Roman"/>
          <w:spacing w:val="-3"/>
          <w:sz w:val="21"/>
          <w:lang w:eastAsia="zh-CN"/>
        </w:rPr>
        <w:t>B</w:t>
      </w:r>
      <w:r>
        <w:rPr>
          <w:spacing w:val="-4"/>
          <w:sz w:val="21"/>
          <w:lang w:eastAsia="zh-CN"/>
        </w:rPr>
        <w:t>．社会政治实践是改造社会关系的实践活动</w:t>
      </w:r>
    </w:p>
    <w:p w14:paraId="2466F5A0" w14:textId="77777777" w:rsidR="004A70C5" w:rsidRDefault="00A26C95">
      <w:pPr>
        <w:pStyle w:val="a3"/>
        <w:spacing w:line="367" w:lineRule="auto"/>
        <w:ind w:right="4435"/>
        <w:rPr>
          <w:lang w:eastAsia="zh-CN"/>
        </w:rPr>
      </w:pPr>
      <w:r>
        <w:rPr>
          <w:rFonts w:ascii="Times New Roman" w:eastAsia="Times New Roman"/>
          <w:lang w:eastAsia="zh-CN"/>
        </w:rPr>
        <w:t>C</w:t>
      </w:r>
      <w:r>
        <w:rPr>
          <w:lang w:eastAsia="zh-CN"/>
        </w:rPr>
        <w:t>．实践是人类能动地改造世界的客观物质性活动</w:t>
      </w:r>
      <w:r>
        <w:rPr>
          <w:rFonts w:ascii="Times New Roman" w:eastAsia="Times New Roman"/>
          <w:lang w:eastAsia="zh-CN"/>
        </w:rPr>
        <w:t>D</w:t>
      </w:r>
      <w:r>
        <w:rPr>
          <w:lang w:eastAsia="zh-CN"/>
        </w:rPr>
        <w:t>．人类实践活动的具体形式是丰富多样的</w:t>
      </w:r>
    </w:p>
    <w:p w14:paraId="1CE9B62C" w14:textId="77777777" w:rsidR="004A70C5" w:rsidRDefault="004A70C5">
      <w:pPr>
        <w:pStyle w:val="a3"/>
        <w:spacing w:before="8"/>
        <w:ind w:left="0"/>
        <w:rPr>
          <w:sz w:val="27"/>
          <w:lang w:eastAsia="zh-CN"/>
        </w:rPr>
      </w:pPr>
    </w:p>
    <w:p w14:paraId="4CFE6E8E" w14:textId="5E4A499D" w:rsidR="004A70C5" w:rsidRDefault="00A26C95">
      <w:pPr>
        <w:pStyle w:val="a4"/>
        <w:numPr>
          <w:ilvl w:val="0"/>
          <w:numId w:val="30"/>
        </w:numPr>
        <w:tabs>
          <w:tab w:val="left" w:pos="1144"/>
        </w:tabs>
        <w:spacing w:line="364" w:lineRule="auto"/>
        <w:ind w:right="700" w:firstLine="0"/>
        <w:jc w:val="both"/>
        <w:rPr>
          <w:sz w:val="21"/>
        </w:rPr>
      </w:pPr>
      <w:r>
        <w:rPr>
          <w:rFonts w:ascii="Times New Roman" w:eastAsia="Times New Roman" w:hAnsi="Times New Roman"/>
          <w:spacing w:val="-3"/>
          <w:sz w:val="21"/>
          <w:lang w:eastAsia="zh-CN"/>
        </w:rPr>
        <w:t>“</w:t>
      </w:r>
      <w:r>
        <w:rPr>
          <w:spacing w:val="-3"/>
          <w:sz w:val="21"/>
          <w:lang w:eastAsia="zh-CN"/>
        </w:rPr>
        <w:t>无论哪一个社会形态，在它所能容纳的全部生产力发挥出来以前，是决不会灭亡的；而新的更高的生产关系，在它的物质存在条件在旧社会的胎胞里成熟以前，是决不会出现的。</w:t>
      </w:r>
      <w:r>
        <w:rPr>
          <w:rFonts w:ascii="Times New Roman" w:eastAsia="Times New Roman" w:hAnsi="Times New Roman"/>
          <w:spacing w:val="-3"/>
          <w:sz w:val="21"/>
        </w:rPr>
        <w:t>”</w:t>
      </w:r>
      <w:proofErr w:type="spellStart"/>
      <w:r>
        <w:rPr>
          <w:spacing w:val="-3"/>
          <w:sz w:val="21"/>
        </w:rPr>
        <w:t>这段话</w:t>
      </w:r>
      <w:commentRangeStart w:id="118"/>
      <w:r>
        <w:rPr>
          <w:spacing w:val="-3"/>
          <w:sz w:val="21"/>
        </w:rPr>
        <w:t>说明</w:t>
      </w:r>
      <w:commentRangeEnd w:id="118"/>
      <w:proofErr w:type="spellEnd"/>
      <w:r w:rsidR="005E5EC1">
        <w:rPr>
          <w:rStyle w:val="aa"/>
        </w:rPr>
        <w:commentReference w:id="118"/>
      </w:r>
    </w:p>
    <w:p w14:paraId="57E41CBE" w14:textId="77777777" w:rsidR="004A70C5" w:rsidRDefault="00A26C95">
      <w:pPr>
        <w:pStyle w:val="a4"/>
        <w:numPr>
          <w:ilvl w:val="1"/>
          <w:numId w:val="30"/>
        </w:numPr>
        <w:tabs>
          <w:tab w:val="left" w:pos="1087"/>
        </w:tabs>
        <w:spacing w:line="367" w:lineRule="auto"/>
        <w:ind w:left="720" w:right="2111" w:firstLine="0"/>
        <w:rPr>
          <w:sz w:val="21"/>
          <w:lang w:eastAsia="zh-CN"/>
        </w:rPr>
      </w:pPr>
      <w:r>
        <w:rPr>
          <w:spacing w:val="-3"/>
          <w:sz w:val="21"/>
          <w:lang w:eastAsia="zh-CN"/>
        </w:rPr>
        <w:t>生产力的发展引起生产关系的改变，是不以人的意志为转移的客观过程</w:t>
      </w:r>
      <w:r>
        <w:rPr>
          <w:rFonts w:ascii="Times New Roman" w:eastAsia="Times New Roman"/>
          <w:spacing w:val="-3"/>
          <w:sz w:val="21"/>
          <w:lang w:eastAsia="zh-CN"/>
        </w:rPr>
        <w:t>B</w:t>
      </w:r>
      <w:r>
        <w:rPr>
          <w:spacing w:val="-3"/>
          <w:sz w:val="21"/>
          <w:lang w:eastAsia="zh-CN"/>
        </w:rPr>
        <w:t>．生产关系的变革必须要通过社会革命才能完成</w:t>
      </w:r>
    </w:p>
    <w:p w14:paraId="652F9916" w14:textId="77777777" w:rsidR="004A70C5" w:rsidRDefault="00A26C95">
      <w:pPr>
        <w:pStyle w:val="a3"/>
        <w:spacing w:line="265" w:lineRule="exact"/>
        <w:rPr>
          <w:lang w:eastAsia="zh-CN"/>
        </w:rPr>
      </w:pPr>
      <w:r>
        <w:rPr>
          <w:rFonts w:ascii="Times New Roman" w:eastAsia="Times New Roman"/>
          <w:lang w:eastAsia="zh-CN"/>
        </w:rPr>
        <w:t>C</w:t>
      </w:r>
      <w:r>
        <w:rPr>
          <w:lang w:eastAsia="zh-CN"/>
        </w:rPr>
        <w:t>．生产关系的改变是一个无需人参与的自发过程</w:t>
      </w:r>
    </w:p>
    <w:p w14:paraId="6E10C8B1" w14:textId="77777777" w:rsidR="004A70C5" w:rsidRDefault="00A26C95">
      <w:pPr>
        <w:pStyle w:val="a3"/>
        <w:spacing w:before="136"/>
        <w:rPr>
          <w:lang w:eastAsia="zh-CN"/>
        </w:rPr>
      </w:pPr>
      <w:r>
        <w:rPr>
          <w:rFonts w:ascii="Times New Roman" w:eastAsia="Times New Roman"/>
          <w:lang w:eastAsia="zh-CN"/>
        </w:rPr>
        <w:t>D</w:t>
      </w:r>
      <w:r>
        <w:rPr>
          <w:lang w:eastAsia="zh-CN"/>
        </w:rPr>
        <w:t>．生产力决定生产关系，生产关系对生产力具有反作用</w:t>
      </w:r>
    </w:p>
    <w:p w14:paraId="14F01721" w14:textId="77777777" w:rsidR="004A70C5" w:rsidRDefault="004A70C5">
      <w:pPr>
        <w:pStyle w:val="a3"/>
        <w:ind w:left="0"/>
        <w:rPr>
          <w:sz w:val="22"/>
          <w:lang w:eastAsia="zh-CN"/>
        </w:rPr>
      </w:pPr>
    </w:p>
    <w:p w14:paraId="59B404F5" w14:textId="77777777" w:rsidR="004A70C5" w:rsidRDefault="004A70C5">
      <w:pPr>
        <w:pStyle w:val="a3"/>
        <w:ind w:left="0"/>
        <w:rPr>
          <w:sz w:val="22"/>
          <w:lang w:eastAsia="zh-CN"/>
        </w:rPr>
      </w:pPr>
    </w:p>
    <w:p w14:paraId="6A2F1F24" w14:textId="77777777" w:rsidR="004A70C5" w:rsidRDefault="004A70C5">
      <w:pPr>
        <w:pStyle w:val="a3"/>
        <w:spacing w:before="6"/>
        <w:ind w:left="0"/>
        <w:rPr>
          <w:sz w:val="23"/>
          <w:lang w:eastAsia="zh-CN"/>
        </w:rPr>
      </w:pPr>
    </w:p>
    <w:p w14:paraId="2CCA96C0" w14:textId="77777777" w:rsidR="004A70C5" w:rsidRDefault="00A26C95">
      <w:pPr>
        <w:pStyle w:val="a4"/>
        <w:numPr>
          <w:ilvl w:val="0"/>
          <w:numId w:val="30"/>
        </w:numPr>
        <w:tabs>
          <w:tab w:val="left" w:pos="1147"/>
        </w:tabs>
        <w:spacing w:line="364" w:lineRule="auto"/>
        <w:ind w:right="735" w:firstLine="0"/>
        <w:rPr>
          <w:sz w:val="21"/>
        </w:rPr>
      </w:pPr>
      <w:r>
        <w:rPr>
          <w:sz w:val="21"/>
          <w:lang w:eastAsia="zh-CN"/>
        </w:rPr>
        <w:t>马克思说：</w:t>
      </w:r>
      <w:r>
        <w:rPr>
          <w:rFonts w:ascii="Times New Roman" w:eastAsia="Times New Roman" w:hAnsi="Times New Roman"/>
          <w:sz w:val="21"/>
          <w:lang w:eastAsia="zh-CN"/>
        </w:rPr>
        <w:t>“</w:t>
      </w:r>
      <w:r>
        <w:rPr>
          <w:sz w:val="21"/>
          <w:lang w:eastAsia="zh-CN"/>
        </w:rPr>
        <w:t>手推磨产生的是封建主的社会，蒸汽磨产生的是工业资本家的社会。</w:t>
      </w:r>
      <w:r>
        <w:rPr>
          <w:rFonts w:ascii="Times New Roman" w:eastAsia="Times New Roman" w:hAnsi="Times New Roman"/>
          <w:sz w:val="21"/>
        </w:rPr>
        <w:t>”</w:t>
      </w:r>
      <w:proofErr w:type="spellStart"/>
      <w:r>
        <w:rPr>
          <w:spacing w:val="-13"/>
          <w:sz w:val="21"/>
        </w:rPr>
        <w:t>这</w:t>
      </w:r>
      <w:commentRangeStart w:id="119"/>
      <w:r>
        <w:rPr>
          <w:sz w:val="21"/>
        </w:rPr>
        <w:t>意味着</w:t>
      </w:r>
      <w:commentRangeEnd w:id="119"/>
      <w:proofErr w:type="spellEnd"/>
      <w:r w:rsidR="00027B2C">
        <w:rPr>
          <w:rStyle w:val="aa"/>
        </w:rPr>
        <w:commentReference w:id="119"/>
      </w:r>
    </w:p>
    <w:p w14:paraId="73060216" w14:textId="77777777" w:rsidR="004A70C5" w:rsidRDefault="00A26C95">
      <w:pPr>
        <w:pStyle w:val="a4"/>
        <w:numPr>
          <w:ilvl w:val="1"/>
          <w:numId w:val="30"/>
        </w:numPr>
        <w:tabs>
          <w:tab w:val="left" w:pos="1087"/>
        </w:tabs>
        <w:spacing w:line="364" w:lineRule="auto"/>
        <w:ind w:left="720" w:right="4843" w:firstLine="0"/>
        <w:rPr>
          <w:sz w:val="21"/>
          <w:lang w:eastAsia="zh-CN"/>
        </w:rPr>
      </w:pPr>
      <w:r>
        <w:rPr>
          <w:spacing w:val="-4"/>
          <w:sz w:val="21"/>
          <w:lang w:eastAsia="zh-CN"/>
        </w:rPr>
        <w:t>有什么样的生产力就有什么样的生产关系</w:t>
      </w:r>
      <w:r>
        <w:rPr>
          <w:rFonts w:ascii="Times New Roman" w:eastAsia="Times New Roman"/>
          <w:sz w:val="21"/>
          <w:lang w:eastAsia="zh-CN"/>
        </w:rPr>
        <w:t>B</w:t>
      </w:r>
      <w:r>
        <w:rPr>
          <w:spacing w:val="-3"/>
          <w:sz w:val="21"/>
          <w:lang w:eastAsia="zh-CN"/>
        </w:rPr>
        <w:t>．生产关系是社会关系中最基本的关系</w:t>
      </w:r>
    </w:p>
    <w:p w14:paraId="488B0AFD" w14:textId="77777777" w:rsidR="004A70C5" w:rsidRDefault="00A26C95">
      <w:pPr>
        <w:pStyle w:val="a3"/>
        <w:spacing w:line="364" w:lineRule="auto"/>
        <w:ind w:right="4644"/>
        <w:rPr>
          <w:lang w:eastAsia="zh-CN"/>
        </w:rPr>
      </w:pPr>
      <w:r>
        <w:rPr>
          <w:rFonts w:ascii="Times New Roman" w:eastAsia="Times New Roman"/>
          <w:lang w:eastAsia="zh-CN"/>
        </w:rPr>
        <w:t>C</w:t>
      </w:r>
      <w:r>
        <w:rPr>
          <w:lang w:eastAsia="zh-CN"/>
        </w:rPr>
        <w:t>．生产关系不适应生产力的发展会起消极作用</w:t>
      </w:r>
      <w:r>
        <w:rPr>
          <w:rFonts w:ascii="Times New Roman" w:eastAsia="Times New Roman"/>
          <w:lang w:eastAsia="zh-CN"/>
        </w:rPr>
        <w:t>D</w:t>
      </w:r>
      <w:r>
        <w:rPr>
          <w:lang w:eastAsia="zh-CN"/>
        </w:rPr>
        <w:t>．生产关系的总和构成了经济基础</w:t>
      </w:r>
    </w:p>
    <w:p w14:paraId="193175A3" w14:textId="77777777" w:rsidR="004A70C5" w:rsidRDefault="004A70C5">
      <w:pPr>
        <w:pStyle w:val="a3"/>
        <w:ind w:left="0"/>
        <w:rPr>
          <w:sz w:val="28"/>
          <w:lang w:eastAsia="zh-CN"/>
        </w:rPr>
      </w:pPr>
    </w:p>
    <w:p w14:paraId="197AAD02" w14:textId="77777777" w:rsidR="004A70C5" w:rsidRDefault="00A26C95">
      <w:pPr>
        <w:pStyle w:val="a4"/>
        <w:numPr>
          <w:ilvl w:val="0"/>
          <w:numId w:val="30"/>
        </w:numPr>
        <w:tabs>
          <w:tab w:val="left" w:pos="1144"/>
        </w:tabs>
        <w:spacing w:before="1" w:line="364" w:lineRule="auto"/>
        <w:ind w:right="735" w:firstLine="0"/>
        <w:rPr>
          <w:sz w:val="21"/>
          <w:lang w:eastAsia="zh-CN"/>
        </w:rPr>
      </w:pPr>
      <w:r>
        <w:rPr>
          <w:spacing w:val="-1"/>
          <w:sz w:val="21"/>
          <w:lang w:eastAsia="zh-CN"/>
        </w:rPr>
        <w:t>生产关系是人们在物质生产过程中形成的不以人的意志为转移的经济关系，是社会关</w:t>
      </w:r>
      <w:r>
        <w:rPr>
          <w:spacing w:val="-3"/>
          <w:sz w:val="21"/>
          <w:lang w:eastAsia="zh-CN"/>
        </w:rPr>
        <w:t>系中最基本的关系。其中，区分不同生产方式、判定社会经济结构性质的客观依据在于</w:t>
      </w:r>
      <w:commentRangeStart w:id="120"/>
      <w:r>
        <w:rPr>
          <w:rFonts w:ascii="Times New Roman" w:eastAsia="Times New Roman"/>
          <w:spacing w:val="-3"/>
          <w:sz w:val="21"/>
          <w:lang w:eastAsia="zh-CN"/>
        </w:rPr>
        <w:t>A</w:t>
      </w:r>
      <w:commentRangeEnd w:id="120"/>
      <w:r w:rsidR="00027B2C">
        <w:rPr>
          <w:rStyle w:val="aa"/>
        </w:rPr>
        <w:commentReference w:id="120"/>
      </w:r>
      <w:r>
        <w:rPr>
          <w:spacing w:val="-3"/>
          <w:sz w:val="21"/>
          <w:lang w:eastAsia="zh-CN"/>
        </w:rPr>
        <w:t>．生产资料所有制关系</w:t>
      </w:r>
    </w:p>
    <w:p w14:paraId="124BE173" w14:textId="77777777" w:rsidR="004A70C5" w:rsidRDefault="00A26C95">
      <w:pPr>
        <w:pStyle w:val="a3"/>
        <w:spacing w:line="364" w:lineRule="auto"/>
        <w:ind w:right="6746"/>
        <w:rPr>
          <w:lang w:eastAsia="zh-CN"/>
        </w:rPr>
      </w:pPr>
      <w:r>
        <w:rPr>
          <w:rFonts w:ascii="Times New Roman" w:eastAsia="Times New Roman"/>
          <w:lang w:eastAsia="zh-CN"/>
        </w:rPr>
        <w:t>B</w:t>
      </w:r>
      <w:r>
        <w:rPr>
          <w:lang w:eastAsia="zh-CN"/>
        </w:rPr>
        <w:t>．生产中人与人的关系</w:t>
      </w:r>
      <w:r>
        <w:rPr>
          <w:rFonts w:ascii="Times New Roman" w:eastAsia="Times New Roman"/>
          <w:lang w:eastAsia="zh-CN"/>
        </w:rPr>
        <w:t>C</w:t>
      </w:r>
      <w:r>
        <w:rPr>
          <w:lang w:eastAsia="zh-CN"/>
        </w:rPr>
        <w:t>．产品分配关系</w:t>
      </w:r>
    </w:p>
    <w:p w14:paraId="0414A357" w14:textId="77777777" w:rsidR="004A70C5" w:rsidRDefault="00A26C95">
      <w:pPr>
        <w:pStyle w:val="a3"/>
        <w:spacing w:line="268" w:lineRule="exact"/>
        <w:rPr>
          <w:lang w:eastAsia="zh-CN"/>
        </w:rPr>
      </w:pPr>
      <w:r>
        <w:rPr>
          <w:rFonts w:ascii="Times New Roman" w:eastAsia="Times New Roman"/>
          <w:lang w:eastAsia="zh-CN"/>
        </w:rPr>
        <w:t>D</w:t>
      </w:r>
      <w:r>
        <w:rPr>
          <w:lang w:eastAsia="zh-CN"/>
        </w:rPr>
        <w:t>．特定的经济基础和经济体制</w:t>
      </w:r>
    </w:p>
    <w:p w14:paraId="26CAFAAD" w14:textId="77777777" w:rsidR="004A70C5" w:rsidRDefault="004A70C5">
      <w:pPr>
        <w:pStyle w:val="a3"/>
        <w:ind w:left="0"/>
        <w:rPr>
          <w:sz w:val="22"/>
          <w:lang w:eastAsia="zh-CN"/>
        </w:rPr>
      </w:pPr>
    </w:p>
    <w:p w14:paraId="53FF8FEB" w14:textId="77777777" w:rsidR="004A70C5" w:rsidRDefault="004A70C5">
      <w:pPr>
        <w:pStyle w:val="a3"/>
        <w:spacing w:before="3"/>
        <w:ind w:left="0"/>
        <w:rPr>
          <w:sz w:val="17"/>
          <w:lang w:eastAsia="zh-CN"/>
        </w:rPr>
      </w:pPr>
    </w:p>
    <w:p w14:paraId="0E4118BE" w14:textId="77777777" w:rsidR="004A70C5" w:rsidRDefault="00A26C95">
      <w:pPr>
        <w:pStyle w:val="a4"/>
        <w:numPr>
          <w:ilvl w:val="0"/>
          <w:numId w:val="30"/>
        </w:numPr>
        <w:tabs>
          <w:tab w:val="left" w:pos="1144"/>
        </w:tabs>
        <w:ind w:left="1143" w:hanging="424"/>
        <w:rPr>
          <w:sz w:val="21"/>
        </w:rPr>
      </w:pPr>
      <w:r>
        <w:rPr>
          <w:sz w:val="21"/>
          <w:lang w:eastAsia="zh-CN"/>
        </w:rPr>
        <w:t>上层建筑指的是建立在经济基础之上的意识形态以及制度、组织和设施。</w:t>
      </w:r>
      <w:proofErr w:type="spellStart"/>
      <w:r>
        <w:rPr>
          <w:sz w:val="21"/>
        </w:rPr>
        <w:t>判断一种上</w:t>
      </w:r>
      <w:proofErr w:type="spellEnd"/>
    </w:p>
    <w:p w14:paraId="40A40F50" w14:textId="77777777" w:rsidR="004A70C5" w:rsidRDefault="00A26C95">
      <w:pPr>
        <w:pStyle w:val="a3"/>
        <w:spacing w:before="58"/>
        <w:rPr>
          <w:lang w:eastAsia="zh-CN"/>
        </w:rPr>
      </w:pPr>
      <w:proofErr w:type="gramStart"/>
      <w:r>
        <w:rPr>
          <w:lang w:eastAsia="zh-CN"/>
        </w:rPr>
        <w:t>层建筑</w:t>
      </w:r>
      <w:proofErr w:type="gramEnd"/>
      <w:r>
        <w:rPr>
          <w:lang w:eastAsia="zh-CN"/>
        </w:rPr>
        <w:t>是否先进，</w:t>
      </w:r>
      <w:commentRangeStart w:id="121"/>
      <w:r>
        <w:rPr>
          <w:lang w:eastAsia="zh-CN"/>
        </w:rPr>
        <w:t>取决于</w:t>
      </w:r>
      <w:commentRangeEnd w:id="121"/>
      <w:r w:rsidR="00027B2C">
        <w:rPr>
          <w:rStyle w:val="aa"/>
        </w:rPr>
        <w:commentReference w:id="121"/>
      </w:r>
    </w:p>
    <w:p w14:paraId="70EC5849" w14:textId="77777777" w:rsidR="004A70C5" w:rsidRDefault="00A26C95">
      <w:pPr>
        <w:pStyle w:val="a4"/>
        <w:numPr>
          <w:ilvl w:val="1"/>
          <w:numId w:val="30"/>
        </w:numPr>
        <w:tabs>
          <w:tab w:val="left" w:pos="1087"/>
        </w:tabs>
        <w:spacing w:before="139"/>
        <w:ind w:hanging="367"/>
        <w:rPr>
          <w:sz w:val="21"/>
          <w:lang w:eastAsia="zh-CN"/>
        </w:rPr>
      </w:pPr>
      <w:r>
        <w:rPr>
          <w:spacing w:val="-3"/>
          <w:sz w:val="21"/>
          <w:lang w:eastAsia="zh-CN"/>
        </w:rPr>
        <w:t>它是否代表劳动人民的利益</w:t>
      </w:r>
    </w:p>
    <w:p w14:paraId="3603DBC3" w14:textId="77777777" w:rsidR="004A70C5" w:rsidRDefault="00A26C95">
      <w:pPr>
        <w:pStyle w:val="a4"/>
        <w:numPr>
          <w:ilvl w:val="1"/>
          <w:numId w:val="30"/>
        </w:numPr>
        <w:tabs>
          <w:tab w:val="left" w:pos="1075"/>
        </w:tabs>
        <w:spacing w:before="139" w:line="367" w:lineRule="auto"/>
        <w:ind w:left="720" w:right="4644" w:firstLine="0"/>
        <w:rPr>
          <w:sz w:val="21"/>
          <w:lang w:eastAsia="zh-CN"/>
        </w:rPr>
      </w:pPr>
      <w:r>
        <w:rPr>
          <w:spacing w:val="-4"/>
          <w:sz w:val="21"/>
          <w:lang w:eastAsia="zh-CN"/>
        </w:rPr>
        <w:t>它维护的经济基础是否能适应生产力的发展</w:t>
      </w:r>
      <w:r>
        <w:rPr>
          <w:rFonts w:ascii="Times New Roman" w:eastAsia="Times New Roman"/>
          <w:sz w:val="21"/>
          <w:lang w:eastAsia="zh-CN"/>
        </w:rPr>
        <w:t>C</w:t>
      </w:r>
      <w:r>
        <w:rPr>
          <w:spacing w:val="-3"/>
          <w:sz w:val="21"/>
          <w:lang w:eastAsia="zh-CN"/>
        </w:rPr>
        <w:t>．它是否能为它的经济基础服务</w:t>
      </w:r>
    </w:p>
    <w:p w14:paraId="4D128967" w14:textId="77777777" w:rsidR="004A70C5" w:rsidRDefault="00A26C95">
      <w:pPr>
        <w:pStyle w:val="a3"/>
        <w:spacing w:line="264" w:lineRule="exact"/>
        <w:rPr>
          <w:lang w:eastAsia="zh-CN"/>
        </w:rPr>
      </w:pPr>
      <w:r>
        <w:rPr>
          <w:rFonts w:ascii="Times New Roman" w:eastAsia="Times New Roman"/>
          <w:lang w:eastAsia="zh-CN"/>
        </w:rPr>
        <w:t>D</w:t>
      </w:r>
      <w:r>
        <w:rPr>
          <w:lang w:eastAsia="zh-CN"/>
        </w:rPr>
        <w:t>．它能否促进经济基础的发展</w:t>
      </w:r>
    </w:p>
    <w:p w14:paraId="5B2E0BC8" w14:textId="48477630" w:rsidR="004A70C5" w:rsidRDefault="002F1EF8">
      <w:pPr>
        <w:pStyle w:val="a3"/>
        <w:ind w:left="0"/>
        <w:rPr>
          <w:sz w:val="22"/>
          <w:lang w:eastAsia="zh-CN"/>
        </w:rPr>
      </w:pPr>
      <w:r>
        <w:rPr>
          <w:rFonts w:hint="eastAsia"/>
          <w:sz w:val="22"/>
          <w:lang w:eastAsia="zh-CN"/>
        </w:rPr>
        <w:t xml:space="preserve"> </w:t>
      </w:r>
    </w:p>
    <w:p w14:paraId="1086EFEB" w14:textId="77777777" w:rsidR="004A70C5" w:rsidRDefault="004A70C5">
      <w:pPr>
        <w:pStyle w:val="a3"/>
        <w:spacing w:before="1"/>
        <w:ind w:left="0"/>
        <w:rPr>
          <w:sz w:val="17"/>
          <w:lang w:eastAsia="zh-CN"/>
        </w:rPr>
      </w:pPr>
    </w:p>
    <w:p w14:paraId="23AED24E" w14:textId="38E5859F" w:rsidR="004A70C5" w:rsidRDefault="00A26C95">
      <w:pPr>
        <w:pStyle w:val="a4"/>
        <w:numPr>
          <w:ilvl w:val="0"/>
          <w:numId w:val="30"/>
        </w:numPr>
        <w:tabs>
          <w:tab w:val="left" w:pos="1144"/>
        </w:tabs>
        <w:spacing w:before="1" w:line="364" w:lineRule="auto"/>
        <w:ind w:right="733" w:firstLine="0"/>
        <w:jc w:val="both"/>
        <w:rPr>
          <w:sz w:val="21"/>
          <w:lang w:eastAsia="zh-CN"/>
        </w:rPr>
      </w:pPr>
      <w:r>
        <w:rPr>
          <w:spacing w:val="-14"/>
          <w:sz w:val="21"/>
          <w:lang w:eastAsia="zh-CN"/>
        </w:rPr>
        <w:lastRenderedPageBreak/>
        <w:t>社会形态的内容是全面的，既包括经济基础，又包括上层建筑，两者缺一不可，犹如</w:t>
      </w:r>
      <w:r>
        <w:rPr>
          <w:rFonts w:ascii="Times New Roman" w:eastAsia="Times New Roman" w:hAnsi="Times New Roman"/>
          <w:sz w:val="21"/>
          <w:lang w:eastAsia="zh-CN"/>
        </w:rPr>
        <w:t>“</w:t>
      </w:r>
      <w:r>
        <w:rPr>
          <w:sz w:val="21"/>
          <w:lang w:eastAsia="zh-CN"/>
        </w:rPr>
        <w:t>骨骼</w:t>
      </w:r>
      <w:r>
        <w:rPr>
          <w:rFonts w:ascii="Times New Roman" w:eastAsia="Times New Roman" w:hAnsi="Times New Roman"/>
          <w:sz w:val="21"/>
          <w:lang w:eastAsia="zh-CN"/>
        </w:rPr>
        <w:t>”</w:t>
      </w:r>
      <w:r>
        <w:rPr>
          <w:sz w:val="21"/>
          <w:lang w:eastAsia="zh-CN"/>
        </w:rPr>
        <w:t>和</w:t>
      </w:r>
      <w:r>
        <w:rPr>
          <w:rFonts w:ascii="Times New Roman" w:eastAsia="Times New Roman" w:hAnsi="Times New Roman"/>
          <w:spacing w:val="-3"/>
          <w:sz w:val="21"/>
          <w:lang w:eastAsia="zh-CN"/>
        </w:rPr>
        <w:t>“</w:t>
      </w:r>
      <w:r>
        <w:rPr>
          <w:sz w:val="21"/>
          <w:lang w:eastAsia="zh-CN"/>
        </w:rPr>
        <w:t>血肉</w:t>
      </w:r>
      <w:r>
        <w:rPr>
          <w:rFonts w:ascii="Times New Roman" w:eastAsia="Times New Roman" w:hAnsi="Times New Roman"/>
          <w:spacing w:val="-3"/>
          <w:sz w:val="21"/>
          <w:lang w:eastAsia="zh-CN"/>
        </w:rPr>
        <w:t>”</w:t>
      </w:r>
      <w:r>
        <w:rPr>
          <w:spacing w:val="-3"/>
          <w:sz w:val="21"/>
          <w:lang w:eastAsia="zh-CN"/>
        </w:rPr>
        <w:t>。经济基础为社会的</w:t>
      </w:r>
      <w:r>
        <w:rPr>
          <w:rFonts w:ascii="Times New Roman" w:eastAsia="Times New Roman" w:hAnsi="Times New Roman"/>
          <w:sz w:val="21"/>
          <w:lang w:eastAsia="zh-CN"/>
        </w:rPr>
        <w:t>“</w:t>
      </w:r>
      <w:r>
        <w:rPr>
          <w:spacing w:val="-3"/>
          <w:sz w:val="21"/>
          <w:lang w:eastAsia="zh-CN"/>
        </w:rPr>
        <w:t>骨骼系统</w:t>
      </w:r>
      <w:r>
        <w:rPr>
          <w:rFonts w:ascii="Times New Roman" w:eastAsia="Times New Roman" w:hAnsi="Times New Roman"/>
          <w:sz w:val="21"/>
          <w:lang w:eastAsia="zh-CN"/>
        </w:rPr>
        <w:t>”</w:t>
      </w:r>
      <w:r>
        <w:rPr>
          <w:spacing w:val="-2"/>
          <w:sz w:val="21"/>
          <w:lang w:eastAsia="zh-CN"/>
        </w:rPr>
        <w:t>，上层建筑是</w:t>
      </w:r>
      <w:r>
        <w:rPr>
          <w:rFonts w:ascii="Times New Roman" w:eastAsia="Times New Roman" w:hAnsi="Times New Roman"/>
          <w:sz w:val="21"/>
          <w:lang w:eastAsia="zh-CN"/>
        </w:rPr>
        <w:t>“</w:t>
      </w:r>
      <w:r>
        <w:rPr>
          <w:spacing w:val="-3"/>
          <w:sz w:val="21"/>
          <w:lang w:eastAsia="zh-CN"/>
        </w:rPr>
        <w:t>血肉系统</w:t>
      </w:r>
      <w:r>
        <w:rPr>
          <w:rFonts w:ascii="Times New Roman" w:eastAsia="Times New Roman" w:hAnsi="Times New Roman"/>
          <w:sz w:val="21"/>
          <w:lang w:eastAsia="zh-CN"/>
        </w:rPr>
        <w:t>”</w:t>
      </w:r>
      <w:r>
        <w:rPr>
          <w:spacing w:val="-3"/>
          <w:sz w:val="21"/>
          <w:lang w:eastAsia="zh-CN"/>
        </w:rPr>
        <w:t>。下列说法</w:t>
      </w:r>
      <w:commentRangeStart w:id="122"/>
      <w:r>
        <w:rPr>
          <w:spacing w:val="-3"/>
          <w:sz w:val="21"/>
          <w:lang w:eastAsia="zh-CN"/>
        </w:rPr>
        <w:t>正确的</w:t>
      </w:r>
      <w:r>
        <w:rPr>
          <w:sz w:val="21"/>
          <w:lang w:eastAsia="zh-CN"/>
        </w:rPr>
        <w:t>是</w:t>
      </w:r>
      <w:commentRangeEnd w:id="122"/>
      <w:r w:rsidR="002F1EF8">
        <w:rPr>
          <w:rStyle w:val="aa"/>
        </w:rPr>
        <w:commentReference w:id="122"/>
      </w:r>
      <w:r>
        <w:rPr>
          <w:rFonts w:ascii="Times New Roman" w:eastAsia="Times New Roman" w:hAnsi="Times New Roman"/>
          <w:sz w:val="21"/>
          <w:lang w:eastAsia="zh-CN"/>
        </w:rPr>
        <w:t>A</w:t>
      </w:r>
      <w:r>
        <w:rPr>
          <w:spacing w:val="-3"/>
          <w:sz w:val="21"/>
          <w:lang w:eastAsia="zh-CN"/>
        </w:rPr>
        <w:t>．这种观点与把社会基础归结为人类天性的唯心史观相区分</w:t>
      </w:r>
    </w:p>
    <w:p w14:paraId="04C6BC34" w14:textId="5843E87F" w:rsidR="004A70C5" w:rsidRDefault="00A26C95">
      <w:pPr>
        <w:pStyle w:val="a3"/>
        <w:spacing w:line="364" w:lineRule="auto"/>
        <w:ind w:right="5008"/>
        <w:rPr>
          <w:lang w:eastAsia="zh-CN"/>
        </w:rPr>
      </w:pPr>
      <w:r>
        <w:rPr>
          <w:rFonts w:ascii="Times New Roman" w:eastAsia="Times New Roman"/>
          <w:lang w:eastAsia="zh-CN"/>
        </w:rPr>
        <w:t>B</w:t>
      </w:r>
      <w:r>
        <w:rPr>
          <w:lang w:eastAsia="zh-CN"/>
        </w:rPr>
        <w:t>．经济基础是上层建筑的客观的表现形态</w:t>
      </w:r>
      <w:r>
        <w:rPr>
          <w:rFonts w:ascii="Times New Roman" w:eastAsia="Times New Roman"/>
          <w:lang w:eastAsia="zh-CN"/>
        </w:rPr>
        <w:t>C</w:t>
      </w:r>
      <w:r>
        <w:rPr>
          <w:lang w:eastAsia="zh-CN"/>
        </w:rPr>
        <w:t>．经济基础使社会形态由抽象到具体</w:t>
      </w:r>
      <w:r>
        <w:rPr>
          <w:rFonts w:ascii="Times New Roman" w:eastAsia="Times New Roman"/>
          <w:lang w:eastAsia="zh-CN"/>
        </w:rPr>
        <w:t>D</w:t>
      </w:r>
      <w:r>
        <w:rPr>
          <w:lang w:eastAsia="zh-CN"/>
        </w:rPr>
        <w:t>．经济基础一定要适合上层建筑</w:t>
      </w:r>
    </w:p>
    <w:p w14:paraId="572EBD67" w14:textId="77777777" w:rsidR="004A70C5" w:rsidRDefault="004A70C5">
      <w:pPr>
        <w:pStyle w:val="a3"/>
        <w:ind w:left="0"/>
        <w:rPr>
          <w:sz w:val="28"/>
          <w:lang w:eastAsia="zh-CN"/>
        </w:rPr>
      </w:pPr>
    </w:p>
    <w:p w14:paraId="37250032" w14:textId="77777777" w:rsidR="004A70C5" w:rsidRDefault="00A26C95">
      <w:pPr>
        <w:pStyle w:val="a4"/>
        <w:numPr>
          <w:ilvl w:val="0"/>
          <w:numId w:val="30"/>
        </w:numPr>
        <w:tabs>
          <w:tab w:val="left" w:pos="1144"/>
        </w:tabs>
        <w:spacing w:line="364" w:lineRule="auto"/>
        <w:ind w:right="733" w:firstLine="0"/>
        <w:rPr>
          <w:sz w:val="21"/>
        </w:rPr>
      </w:pPr>
      <w:r>
        <w:rPr>
          <w:rFonts w:ascii="Times New Roman" w:eastAsia="Times New Roman" w:hAnsi="Times New Roman"/>
          <w:sz w:val="21"/>
          <w:lang w:eastAsia="zh-CN"/>
        </w:rPr>
        <w:t>“</w:t>
      </w:r>
      <w:r>
        <w:rPr>
          <w:spacing w:val="-6"/>
          <w:sz w:val="21"/>
          <w:lang w:eastAsia="zh-CN"/>
        </w:rPr>
        <w:t>历史，并不是把人当作达到自己目的的工具来利用的某种特殊的人格。历史不过是追</w:t>
      </w:r>
      <w:r>
        <w:rPr>
          <w:spacing w:val="-4"/>
          <w:sz w:val="21"/>
          <w:lang w:eastAsia="zh-CN"/>
        </w:rPr>
        <w:t>求着自己目的的人类的活动而已。</w:t>
      </w:r>
      <w:r>
        <w:rPr>
          <w:rFonts w:ascii="Times New Roman" w:eastAsia="Times New Roman" w:hAnsi="Times New Roman"/>
          <w:spacing w:val="-3"/>
          <w:sz w:val="21"/>
        </w:rPr>
        <w:t>”</w:t>
      </w:r>
      <w:proofErr w:type="spellStart"/>
      <w:r>
        <w:rPr>
          <w:spacing w:val="-3"/>
          <w:sz w:val="21"/>
        </w:rPr>
        <w:t>这句话</w:t>
      </w:r>
      <w:commentRangeStart w:id="123"/>
      <w:r>
        <w:rPr>
          <w:spacing w:val="-3"/>
          <w:sz w:val="21"/>
        </w:rPr>
        <w:t>反映出</w:t>
      </w:r>
      <w:commentRangeEnd w:id="123"/>
      <w:proofErr w:type="spellEnd"/>
      <w:r w:rsidR="00B27703">
        <w:rPr>
          <w:rStyle w:val="aa"/>
        </w:rPr>
        <w:commentReference w:id="123"/>
      </w:r>
    </w:p>
    <w:p w14:paraId="21854799" w14:textId="403B31C5" w:rsidR="004A70C5" w:rsidRDefault="00A26C95">
      <w:pPr>
        <w:pStyle w:val="a4"/>
        <w:numPr>
          <w:ilvl w:val="1"/>
          <w:numId w:val="30"/>
        </w:numPr>
        <w:tabs>
          <w:tab w:val="left" w:pos="1087"/>
        </w:tabs>
        <w:spacing w:before="1" w:line="364" w:lineRule="auto"/>
        <w:ind w:left="720" w:right="5054" w:firstLine="0"/>
        <w:rPr>
          <w:sz w:val="21"/>
          <w:lang w:eastAsia="zh-CN"/>
        </w:rPr>
      </w:pPr>
      <w:r>
        <w:rPr>
          <w:spacing w:val="-4"/>
          <w:sz w:val="21"/>
          <w:lang w:eastAsia="zh-CN"/>
        </w:rPr>
        <w:t>社会历史发展受人的主体选择性的影响</w:t>
      </w:r>
      <w:r>
        <w:rPr>
          <w:rFonts w:ascii="Times New Roman" w:eastAsia="Times New Roman"/>
          <w:sz w:val="21"/>
          <w:lang w:eastAsia="zh-CN"/>
        </w:rPr>
        <w:t>B</w:t>
      </w:r>
      <w:r>
        <w:rPr>
          <w:spacing w:val="-3"/>
          <w:sz w:val="21"/>
          <w:lang w:eastAsia="zh-CN"/>
        </w:rPr>
        <w:t>．人类的活动目的本身就是历史规律</w:t>
      </w:r>
      <w:r>
        <w:rPr>
          <w:rFonts w:ascii="Times New Roman" w:eastAsia="Times New Roman"/>
          <w:spacing w:val="-3"/>
          <w:sz w:val="21"/>
          <w:lang w:eastAsia="zh-CN"/>
        </w:rPr>
        <w:t>C</w:t>
      </w:r>
      <w:r>
        <w:rPr>
          <w:spacing w:val="-3"/>
          <w:sz w:val="21"/>
          <w:lang w:eastAsia="zh-CN"/>
        </w:rPr>
        <w:t>．唯心史观的观点</w:t>
      </w:r>
    </w:p>
    <w:p w14:paraId="11186C5C" w14:textId="77777777" w:rsidR="004A70C5" w:rsidRDefault="00A26C95">
      <w:pPr>
        <w:pStyle w:val="a3"/>
        <w:spacing w:line="266" w:lineRule="exact"/>
        <w:rPr>
          <w:lang w:eastAsia="zh-CN"/>
        </w:rPr>
      </w:pPr>
      <w:r>
        <w:rPr>
          <w:rFonts w:ascii="Times New Roman" w:eastAsia="Times New Roman"/>
          <w:lang w:eastAsia="zh-CN"/>
        </w:rPr>
        <w:t>D</w:t>
      </w:r>
      <w:r>
        <w:rPr>
          <w:lang w:eastAsia="zh-CN"/>
        </w:rPr>
        <w:t>．人民群众的意志就是历史的发展方向</w:t>
      </w:r>
    </w:p>
    <w:p w14:paraId="7101CC9A" w14:textId="77777777" w:rsidR="004A70C5" w:rsidRDefault="004A70C5">
      <w:pPr>
        <w:pStyle w:val="a3"/>
        <w:ind w:left="0"/>
        <w:rPr>
          <w:sz w:val="22"/>
          <w:lang w:eastAsia="zh-CN"/>
        </w:rPr>
      </w:pPr>
    </w:p>
    <w:p w14:paraId="6D131F36" w14:textId="77777777" w:rsidR="004A70C5" w:rsidRDefault="004A70C5">
      <w:pPr>
        <w:pStyle w:val="a3"/>
        <w:spacing w:before="2"/>
        <w:ind w:left="0"/>
        <w:rPr>
          <w:sz w:val="17"/>
          <w:lang w:eastAsia="zh-CN"/>
        </w:rPr>
      </w:pPr>
    </w:p>
    <w:p w14:paraId="11A150C8" w14:textId="77777777" w:rsidR="004A70C5" w:rsidRDefault="00A26C95">
      <w:pPr>
        <w:pStyle w:val="a4"/>
        <w:numPr>
          <w:ilvl w:val="0"/>
          <w:numId w:val="30"/>
        </w:numPr>
        <w:tabs>
          <w:tab w:val="left" w:pos="1144"/>
        </w:tabs>
        <w:spacing w:line="367" w:lineRule="auto"/>
        <w:ind w:right="737" w:firstLine="0"/>
        <w:rPr>
          <w:sz w:val="21"/>
          <w:lang w:eastAsia="zh-CN"/>
        </w:rPr>
      </w:pPr>
      <w:r>
        <w:rPr>
          <w:spacing w:val="-1"/>
          <w:sz w:val="21"/>
          <w:lang w:eastAsia="zh-CN"/>
        </w:rPr>
        <w:t>社会形态依次更替的过程和规律是客观的，但是社会发展的道路往往是有着多种选择</w:t>
      </w:r>
      <w:r>
        <w:rPr>
          <w:spacing w:val="-3"/>
          <w:sz w:val="21"/>
          <w:lang w:eastAsia="zh-CN"/>
        </w:rPr>
        <w:t>的。下列符合历史发展</w:t>
      </w:r>
      <w:commentRangeStart w:id="124"/>
      <w:r>
        <w:rPr>
          <w:spacing w:val="-3"/>
          <w:sz w:val="21"/>
          <w:lang w:eastAsia="zh-CN"/>
        </w:rPr>
        <w:t>规律</w:t>
      </w:r>
      <w:commentRangeEnd w:id="124"/>
      <w:r w:rsidR="00B40871">
        <w:rPr>
          <w:rStyle w:val="aa"/>
        </w:rPr>
        <w:commentReference w:id="124"/>
      </w:r>
      <w:r>
        <w:rPr>
          <w:spacing w:val="-3"/>
          <w:sz w:val="21"/>
          <w:lang w:eastAsia="zh-CN"/>
        </w:rPr>
        <w:t>的是</w:t>
      </w:r>
    </w:p>
    <w:p w14:paraId="74A4CD5D" w14:textId="77777777" w:rsidR="004A70C5" w:rsidRDefault="00A26C95">
      <w:pPr>
        <w:pStyle w:val="a4"/>
        <w:numPr>
          <w:ilvl w:val="1"/>
          <w:numId w:val="30"/>
        </w:numPr>
        <w:tabs>
          <w:tab w:val="left" w:pos="1087"/>
        </w:tabs>
        <w:spacing w:line="364" w:lineRule="auto"/>
        <w:ind w:left="720" w:right="6746" w:firstLine="0"/>
        <w:rPr>
          <w:sz w:val="21"/>
          <w:lang w:eastAsia="zh-CN"/>
        </w:rPr>
      </w:pPr>
      <w:r>
        <w:rPr>
          <w:spacing w:val="-3"/>
          <w:sz w:val="21"/>
          <w:lang w:eastAsia="zh-CN"/>
        </w:rPr>
        <w:t>随机性选择的道路</w:t>
      </w:r>
      <w:r>
        <w:rPr>
          <w:rFonts w:ascii="Times New Roman" w:eastAsia="Times New Roman"/>
          <w:spacing w:val="-3"/>
          <w:sz w:val="21"/>
          <w:lang w:eastAsia="zh-CN"/>
        </w:rPr>
        <w:t>B</w:t>
      </w:r>
      <w:r>
        <w:rPr>
          <w:spacing w:val="-4"/>
          <w:sz w:val="21"/>
          <w:lang w:eastAsia="zh-CN"/>
        </w:rPr>
        <w:t>．英雄人物选择的道路</w:t>
      </w:r>
    </w:p>
    <w:p w14:paraId="71675847" w14:textId="77777777" w:rsidR="004A70C5" w:rsidRDefault="00A26C95">
      <w:pPr>
        <w:pStyle w:val="a3"/>
        <w:spacing w:line="367" w:lineRule="auto"/>
        <w:ind w:right="5904"/>
        <w:rPr>
          <w:lang w:eastAsia="zh-CN"/>
        </w:rPr>
      </w:pPr>
      <w:r>
        <w:rPr>
          <w:rFonts w:ascii="Times New Roman" w:eastAsia="Times New Roman"/>
          <w:lang w:eastAsia="zh-CN"/>
        </w:rPr>
        <w:t>C</w:t>
      </w:r>
      <w:r>
        <w:rPr>
          <w:lang w:eastAsia="zh-CN"/>
        </w:rPr>
        <w:t>．能够解放和发展生产力的道路</w:t>
      </w:r>
      <w:r>
        <w:rPr>
          <w:rFonts w:ascii="Times New Roman" w:eastAsia="Times New Roman"/>
          <w:lang w:eastAsia="zh-CN"/>
        </w:rPr>
        <w:t>D</w:t>
      </w:r>
      <w:r>
        <w:rPr>
          <w:lang w:eastAsia="zh-CN"/>
        </w:rPr>
        <w:t>．多数人选择的道路</w:t>
      </w:r>
    </w:p>
    <w:p w14:paraId="24B2806C" w14:textId="77777777" w:rsidR="004A70C5" w:rsidRDefault="004A70C5">
      <w:pPr>
        <w:pStyle w:val="a3"/>
        <w:spacing w:before="5"/>
        <w:ind w:left="0"/>
        <w:rPr>
          <w:sz w:val="27"/>
          <w:lang w:eastAsia="zh-CN"/>
        </w:rPr>
      </w:pPr>
    </w:p>
    <w:p w14:paraId="6EF586F9" w14:textId="326C97CC" w:rsidR="004A70C5" w:rsidRDefault="00A26C95">
      <w:pPr>
        <w:pStyle w:val="a3"/>
        <w:spacing w:line="364" w:lineRule="auto"/>
        <w:ind w:right="731"/>
        <w:jc w:val="both"/>
        <w:rPr>
          <w:lang w:eastAsia="zh-CN"/>
        </w:rPr>
      </w:pPr>
      <w:r>
        <w:rPr>
          <w:rFonts w:ascii="Times New Roman" w:eastAsia="Times New Roman" w:hAnsi="Times New Roman"/>
          <w:spacing w:val="-4"/>
          <w:lang w:eastAsia="zh-CN"/>
        </w:rPr>
        <w:t>19</w:t>
      </w:r>
      <w:r>
        <w:rPr>
          <w:spacing w:val="-4"/>
          <w:lang w:eastAsia="zh-CN"/>
        </w:rPr>
        <w:t>．</w:t>
      </w:r>
      <w:r>
        <w:rPr>
          <w:rFonts w:ascii="Times New Roman" w:eastAsia="Times New Roman" w:hAnsi="Times New Roman"/>
          <w:spacing w:val="-4"/>
          <w:lang w:eastAsia="zh-CN"/>
        </w:rPr>
        <w:t>1893</w:t>
      </w:r>
      <w:r>
        <w:rPr>
          <w:spacing w:val="-22"/>
          <w:lang w:eastAsia="zh-CN"/>
        </w:rPr>
        <w:t>年</w:t>
      </w:r>
      <w:r>
        <w:rPr>
          <w:rFonts w:ascii="Times New Roman" w:eastAsia="Times New Roman" w:hAnsi="Times New Roman"/>
          <w:lang w:eastAsia="zh-CN"/>
        </w:rPr>
        <w:t>10</w:t>
      </w:r>
      <w:r>
        <w:rPr>
          <w:spacing w:val="-22"/>
          <w:lang w:eastAsia="zh-CN"/>
        </w:rPr>
        <w:t>月</w:t>
      </w:r>
      <w:r>
        <w:rPr>
          <w:rFonts w:ascii="Times New Roman" w:eastAsia="Times New Roman" w:hAnsi="Times New Roman"/>
          <w:lang w:eastAsia="zh-CN"/>
        </w:rPr>
        <w:t>10</w:t>
      </w:r>
      <w:r>
        <w:rPr>
          <w:spacing w:val="-6"/>
          <w:lang w:eastAsia="zh-CN"/>
        </w:rPr>
        <w:t>日，恩格斯在给俄国友人尼</w:t>
      </w:r>
      <w:r>
        <w:rPr>
          <w:spacing w:val="-24"/>
          <w:lang w:eastAsia="zh-CN"/>
        </w:rPr>
        <w:t>·</w:t>
      </w:r>
      <w:r>
        <w:rPr>
          <w:spacing w:val="-4"/>
          <w:lang w:eastAsia="zh-CN"/>
        </w:rPr>
        <w:t>丹尼尔逊的</w:t>
      </w:r>
      <w:proofErr w:type="gramStart"/>
      <w:r>
        <w:rPr>
          <w:spacing w:val="-4"/>
          <w:lang w:eastAsia="zh-CN"/>
        </w:rPr>
        <w:t>一</w:t>
      </w:r>
      <w:proofErr w:type="gramEnd"/>
      <w:r>
        <w:rPr>
          <w:spacing w:val="-4"/>
          <w:lang w:eastAsia="zh-CN"/>
        </w:rPr>
        <w:t>封信中指出：</w:t>
      </w:r>
      <w:r>
        <w:rPr>
          <w:rFonts w:ascii="Times New Roman" w:eastAsia="Times New Roman" w:hAnsi="Times New Roman"/>
          <w:spacing w:val="-12"/>
          <w:lang w:eastAsia="zh-CN"/>
        </w:rPr>
        <w:t>“</w:t>
      </w:r>
      <w:r>
        <w:rPr>
          <w:spacing w:val="-3"/>
          <w:lang w:eastAsia="zh-CN"/>
        </w:rPr>
        <w:t>像你们的民</w:t>
      </w:r>
      <w:r>
        <w:rPr>
          <w:spacing w:val="-4"/>
          <w:lang w:eastAsia="zh-CN"/>
        </w:rPr>
        <w:t>族那样伟大的民族，是经得起任何危机的。没有哪一次巨大的历史灾难不是以历史的进步</w:t>
      </w:r>
      <w:r>
        <w:rPr>
          <w:spacing w:val="-2"/>
          <w:lang w:eastAsia="zh-CN"/>
        </w:rPr>
        <w:t>为补偿的。</w:t>
      </w:r>
      <w:r>
        <w:rPr>
          <w:rFonts w:ascii="Times New Roman" w:eastAsia="Times New Roman" w:hAnsi="Times New Roman"/>
          <w:lang w:eastAsia="zh-CN"/>
        </w:rPr>
        <w:t>”</w:t>
      </w:r>
      <w:r>
        <w:rPr>
          <w:spacing w:val="-3"/>
          <w:lang w:eastAsia="zh-CN"/>
        </w:rPr>
        <w:t>这句话</w:t>
      </w:r>
      <w:commentRangeStart w:id="125"/>
      <w:r>
        <w:rPr>
          <w:spacing w:val="-3"/>
          <w:lang w:eastAsia="zh-CN"/>
        </w:rPr>
        <w:t>表明</w:t>
      </w:r>
      <w:commentRangeEnd w:id="125"/>
      <w:r w:rsidR="00B40871">
        <w:rPr>
          <w:rStyle w:val="aa"/>
        </w:rPr>
        <w:commentReference w:id="125"/>
      </w:r>
    </w:p>
    <w:p w14:paraId="5C47F332" w14:textId="77777777" w:rsidR="004A70C5" w:rsidRDefault="00A26C95">
      <w:pPr>
        <w:pStyle w:val="a3"/>
        <w:spacing w:line="367" w:lineRule="auto"/>
        <w:ind w:right="5054"/>
        <w:rPr>
          <w:lang w:eastAsia="zh-CN"/>
        </w:rPr>
      </w:pPr>
      <w:r>
        <w:rPr>
          <w:rFonts w:ascii="Times New Roman" w:eastAsia="Times New Roman"/>
          <w:lang w:eastAsia="zh-CN"/>
        </w:rPr>
        <w:t>A</w:t>
      </w:r>
      <w:r>
        <w:rPr>
          <w:lang w:eastAsia="zh-CN"/>
        </w:rPr>
        <w:t>．社会意识对社会存在具有能动的反作用</w:t>
      </w:r>
      <w:r>
        <w:rPr>
          <w:rFonts w:ascii="Times New Roman" w:eastAsia="Times New Roman"/>
          <w:lang w:eastAsia="zh-CN"/>
        </w:rPr>
        <w:t>B</w:t>
      </w:r>
      <w:r>
        <w:rPr>
          <w:lang w:eastAsia="zh-CN"/>
        </w:rPr>
        <w:t>．危机是事物发展的内在动力</w:t>
      </w:r>
    </w:p>
    <w:p w14:paraId="4F499F01" w14:textId="77777777" w:rsidR="004A70C5" w:rsidRDefault="00A26C95">
      <w:pPr>
        <w:pStyle w:val="a3"/>
        <w:spacing w:line="364" w:lineRule="auto"/>
        <w:ind w:right="4644"/>
        <w:rPr>
          <w:lang w:eastAsia="zh-CN"/>
        </w:rPr>
      </w:pPr>
      <w:r>
        <w:rPr>
          <w:rFonts w:ascii="Times New Roman" w:eastAsia="Times New Roman"/>
          <w:lang w:eastAsia="zh-CN"/>
        </w:rPr>
        <w:t>C</w:t>
      </w:r>
      <w:r>
        <w:rPr>
          <w:lang w:eastAsia="zh-CN"/>
        </w:rPr>
        <w:t>．灾难是历史发展道路呈现多样性的内在原因</w:t>
      </w:r>
      <w:r>
        <w:rPr>
          <w:rFonts w:ascii="Times New Roman" w:eastAsia="Times New Roman"/>
          <w:lang w:eastAsia="zh-CN"/>
        </w:rPr>
        <w:t>D</w:t>
      </w:r>
      <w:r>
        <w:rPr>
          <w:lang w:eastAsia="zh-CN"/>
        </w:rPr>
        <w:t>．社会历史发展是前进性与曲折性的统一</w:t>
      </w:r>
    </w:p>
    <w:p w14:paraId="17C521A9" w14:textId="77777777" w:rsidR="004A70C5" w:rsidRDefault="004A70C5">
      <w:pPr>
        <w:pStyle w:val="a3"/>
        <w:spacing w:before="7"/>
        <w:ind w:left="0"/>
        <w:rPr>
          <w:sz w:val="9"/>
          <w:lang w:eastAsia="zh-CN"/>
        </w:rPr>
      </w:pPr>
    </w:p>
    <w:p w14:paraId="00A91EA0" w14:textId="77777777" w:rsidR="004A70C5" w:rsidRDefault="00A26C95">
      <w:pPr>
        <w:pStyle w:val="a4"/>
        <w:numPr>
          <w:ilvl w:val="0"/>
          <w:numId w:val="29"/>
        </w:numPr>
        <w:tabs>
          <w:tab w:val="left" w:pos="1144"/>
        </w:tabs>
        <w:spacing w:before="78" w:line="364" w:lineRule="auto"/>
        <w:ind w:right="737" w:firstLine="0"/>
        <w:rPr>
          <w:sz w:val="21"/>
          <w:lang w:eastAsia="zh-CN"/>
        </w:rPr>
      </w:pPr>
      <w:r>
        <w:rPr>
          <w:spacing w:val="-1"/>
          <w:sz w:val="21"/>
          <w:lang w:eastAsia="zh-CN"/>
        </w:rPr>
        <w:t>马克思认为，社会形态更替具有必然性与人们的历史选择性，社会形态更替的过程是</w:t>
      </w:r>
      <w:r>
        <w:rPr>
          <w:spacing w:val="-3"/>
          <w:sz w:val="21"/>
          <w:lang w:eastAsia="zh-CN"/>
        </w:rPr>
        <w:t>一个合目的性与合规律性相统一的过程。下列关于</w:t>
      </w:r>
      <w:r>
        <w:rPr>
          <w:rFonts w:ascii="Times New Roman" w:eastAsia="Times New Roman" w:hAnsi="Times New Roman"/>
          <w:spacing w:val="-3"/>
          <w:sz w:val="21"/>
          <w:lang w:eastAsia="zh-CN"/>
        </w:rPr>
        <w:t>“</w:t>
      </w:r>
      <w:r>
        <w:rPr>
          <w:spacing w:val="-1"/>
          <w:sz w:val="21"/>
          <w:lang w:eastAsia="zh-CN"/>
        </w:rPr>
        <w:t>合规律性</w:t>
      </w:r>
      <w:r>
        <w:rPr>
          <w:rFonts w:ascii="Times New Roman" w:eastAsia="Times New Roman" w:hAnsi="Times New Roman"/>
          <w:spacing w:val="-3"/>
          <w:sz w:val="21"/>
          <w:lang w:eastAsia="zh-CN"/>
        </w:rPr>
        <w:t>”</w:t>
      </w:r>
      <w:r>
        <w:rPr>
          <w:spacing w:val="-3"/>
          <w:sz w:val="21"/>
          <w:lang w:eastAsia="zh-CN"/>
        </w:rPr>
        <w:t>的认识</w:t>
      </w:r>
      <w:commentRangeStart w:id="126"/>
      <w:r>
        <w:rPr>
          <w:spacing w:val="-3"/>
          <w:sz w:val="21"/>
          <w:lang w:eastAsia="zh-CN"/>
        </w:rPr>
        <w:t>正确的是</w:t>
      </w:r>
      <w:commentRangeEnd w:id="126"/>
      <w:r w:rsidR="00B40871">
        <w:rPr>
          <w:rStyle w:val="aa"/>
        </w:rPr>
        <w:commentReference w:id="126"/>
      </w:r>
    </w:p>
    <w:p w14:paraId="73088583" w14:textId="77777777" w:rsidR="004A70C5" w:rsidRDefault="00A26C95">
      <w:pPr>
        <w:pStyle w:val="a3"/>
        <w:spacing w:line="367" w:lineRule="auto"/>
        <w:ind w:right="4843"/>
        <w:rPr>
          <w:lang w:eastAsia="zh-CN"/>
        </w:rPr>
      </w:pPr>
      <w:r>
        <w:rPr>
          <w:rFonts w:ascii="Times New Roman" w:eastAsia="Times New Roman"/>
          <w:lang w:eastAsia="zh-CN"/>
        </w:rPr>
        <w:t>A</w:t>
      </w:r>
      <w:r>
        <w:rPr>
          <w:lang w:eastAsia="zh-CN"/>
        </w:rPr>
        <w:t>．合规律是指人的活动仅仅要符合自然规律</w:t>
      </w:r>
      <w:r>
        <w:rPr>
          <w:rFonts w:ascii="Times New Roman" w:eastAsia="Times New Roman"/>
          <w:lang w:eastAsia="zh-CN"/>
        </w:rPr>
        <w:t>B</w:t>
      </w:r>
      <w:r>
        <w:rPr>
          <w:lang w:eastAsia="zh-CN"/>
        </w:rPr>
        <w:t>．认识和把握客观规律是合规律的前提</w:t>
      </w:r>
    </w:p>
    <w:p w14:paraId="28F6E4EF" w14:textId="77777777" w:rsidR="004A70C5" w:rsidRDefault="00A26C95">
      <w:pPr>
        <w:pStyle w:val="a3"/>
        <w:spacing w:line="364" w:lineRule="auto"/>
        <w:ind w:right="4644"/>
        <w:rPr>
          <w:lang w:eastAsia="zh-CN"/>
        </w:rPr>
      </w:pPr>
      <w:r>
        <w:rPr>
          <w:rFonts w:ascii="Times New Roman" w:eastAsia="Times New Roman"/>
          <w:lang w:eastAsia="zh-CN"/>
        </w:rPr>
        <w:t>C</w:t>
      </w:r>
      <w:r>
        <w:rPr>
          <w:lang w:eastAsia="zh-CN"/>
        </w:rPr>
        <w:t>．合规律就是把人的内在尺度运用到对象上去</w:t>
      </w:r>
      <w:r>
        <w:rPr>
          <w:rFonts w:ascii="Times New Roman" w:eastAsia="Times New Roman"/>
          <w:lang w:eastAsia="zh-CN"/>
        </w:rPr>
        <w:t>D</w:t>
      </w:r>
      <w:r>
        <w:rPr>
          <w:lang w:eastAsia="zh-CN"/>
        </w:rPr>
        <w:t>．合规律的活动是由抽象的人完成的</w:t>
      </w:r>
    </w:p>
    <w:p w14:paraId="22B96AE2" w14:textId="77777777" w:rsidR="004A70C5" w:rsidRDefault="004A70C5">
      <w:pPr>
        <w:pStyle w:val="a3"/>
        <w:spacing w:before="8"/>
        <w:ind w:left="0"/>
        <w:rPr>
          <w:sz w:val="27"/>
          <w:lang w:eastAsia="zh-CN"/>
        </w:rPr>
      </w:pPr>
    </w:p>
    <w:p w14:paraId="3E463392" w14:textId="77777777" w:rsidR="004A70C5" w:rsidRDefault="00A26C95">
      <w:pPr>
        <w:pStyle w:val="a3"/>
        <w:spacing w:line="364" w:lineRule="auto"/>
        <w:ind w:right="2263"/>
        <w:rPr>
          <w:lang w:eastAsia="zh-CN"/>
        </w:rPr>
      </w:pPr>
      <w:r>
        <w:rPr>
          <w:rFonts w:ascii="Times New Roman" w:eastAsia="Times New Roman"/>
          <w:lang w:eastAsia="zh-CN"/>
        </w:rPr>
        <w:t>23</w:t>
      </w:r>
      <w:r>
        <w:rPr>
          <w:lang w:eastAsia="zh-CN"/>
        </w:rPr>
        <w:t>．人民群众对历史的创造作用总是受历史条件的制约，其</w:t>
      </w:r>
      <w:commentRangeStart w:id="127"/>
      <w:r>
        <w:rPr>
          <w:lang w:eastAsia="zh-CN"/>
        </w:rPr>
        <w:t>根本条件</w:t>
      </w:r>
      <w:commentRangeEnd w:id="127"/>
      <w:r w:rsidR="00B40871">
        <w:rPr>
          <w:rStyle w:val="aa"/>
        </w:rPr>
        <w:commentReference w:id="127"/>
      </w:r>
      <w:r>
        <w:rPr>
          <w:lang w:eastAsia="zh-CN"/>
        </w:rPr>
        <w:t>是指</w:t>
      </w:r>
      <w:r>
        <w:rPr>
          <w:rFonts w:ascii="Times New Roman" w:eastAsia="Times New Roman"/>
          <w:lang w:eastAsia="zh-CN"/>
        </w:rPr>
        <w:t>A</w:t>
      </w:r>
      <w:r>
        <w:rPr>
          <w:lang w:eastAsia="zh-CN"/>
        </w:rPr>
        <w:t>．生产力和生产关系的状况</w:t>
      </w:r>
    </w:p>
    <w:p w14:paraId="26354F38" w14:textId="77777777" w:rsidR="004A70C5" w:rsidRDefault="00A26C95">
      <w:pPr>
        <w:pStyle w:val="a3"/>
        <w:spacing w:before="1" w:line="364" w:lineRule="auto"/>
        <w:ind w:right="6955"/>
        <w:rPr>
          <w:lang w:eastAsia="zh-CN"/>
        </w:rPr>
      </w:pPr>
      <w:r>
        <w:rPr>
          <w:rFonts w:ascii="Times New Roman" w:eastAsia="Times New Roman"/>
          <w:lang w:eastAsia="zh-CN"/>
        </w:rPr>
        <w:t>B</w:t>
      </w:r>
      <w:r>
        <w:rPr>
          <w:lang w:eastAsia="zh-CN"/>
        </w:rPr>
        <w:t>．人们头脑中的观念</w:t>
      </w:r>
      <w:r>
        <w:rPr>
          <w:rFonts w:ascii="Times New Roman" w:eastAsia="Times New Roman"/>
          <w:lang w:eastAsia="zh-CN"/>
        </w:rPr>
        <w:t>C</w:t>
      </w:r>
      <w:r>
        <w:rPr>
          <w:lang w:eastAsia="zh-CN"/>
        </w:rPr>
        <w:t>．科学文化的水平</w:t>
      </w:r>
      <w:r>
        <w:rPr>
          <w:rFonts w:ascii="Times New Roman" w:eastAsia="Times New Roman"/>
          <w:lang w:eastAsia="zh-CN"/>
        </w:rPr>
        <w:t>D</w:t>
      </w:r>
      <w:r>
        <w:rPr>
          <w:lang w:eastAsia="zh-CN"/>
        </w:rPr>
        <w:t>．人们的生活水平</w:t>
      </w:r>
    </w:p>
    <w:p w14:paraId="662CCF63" w14:textId="77777777" w:rsidR="004A70C5" w:rsidRDefault="004A70C5">
      <w:pPr>
        <w:pStyle w:val="a3"/>
        <w:spacing w:before="8"/>
        <w:ind w:left="0"/>
        <w:rPr>
          <w:sz w:val="22"/>
          <w:lang w:eastAsia="zh-CN"/>
        </w:rPr>
      </w:pPr>
    </w:p>
    <w:p w14:paraId="601D0412" w14:textId="77777777" w:rsidR="004A70C5" w:rsidRDefault="00A26C95">
      <w:pPr>
        <w:pStyle w:val="3"/>
      </w:pPr>
      <w:proofErr w:type="spellStart"/>
      <w:r>
        <w:t>二、多项选择题</w:t>
      </w:r>
      <w:proofErr w:type="spellEnd"/>
    </w:p>
    <w:p w14:paraId="54321116" w14:textId="77777777" w:rsidR="004A70C5" w:rsidRDefault="00A26C95">
      <w:pPr>
        <w:pStyle w:val="a4"/>
        <w:numPr>
          <w:ilvl w:val="0"/>
          <w:numId w:val="2"/>
        </w:numPr>
        <w:tabs>
          <w:tab w:val="left" w:pos="1039"/>
        </w:tabs>
        <w:spacing w:before="91" w:line="364" w:lineRule="auto"/>
        <w:ind w:right="733" w:firstLine="0"/>
        <w:jc w:val="both"/>
        <w:rPr>
          <w:sz w:val="21"/>
          <w:lang w:eastAsia="zh-CN"/>
        </w:rPr>
      </w:pPr>
      <w:r>
        <w:rPr>
          <w:spacing w:val="-5"/>
          <w:sz w:val="21"/>
          <w:lang w:eastAsia="zh-CN"/>
        </w:rPr>
        <w:t>正如达尔文发现了有机界的规律一样，马克思发现了人类社会发展的客观规律，科学地</w:t>
      </w:r>
      <w:r>
        <w:rPr>
          <w:spacing w:val="-6"/>
          <w:sz w:val="21"/>
          <w:lang w:eastAsia="zh-CN"/>
        </w:rPr>
        <w:t>解决了社会存在与社会意识的关系问题，创立了唯物史观。与唯心史观相比，</w:t>
      </w:r>
      <w:commentRangeStart w:id="128"/>
      <w:r>
        <w:rPr>
          <w:spacing w:val="-6"/>
          <w:sz w:val="21"/>
          <w:lang w:eastAsia="zh-CN"/>
        </w:rPr>
        <w:t>唯物史观</w:t>
      </w:r>
      <w:commentRangeEnd w:id="128"/>
      <w:r w:rsidR="00B91C81">
        <w:rPr>
          <w:rStyle w:val="aa"/>
        </w:rPr>
        <w:commentReference w:id="128"/>
      </w:r>
      <w:r>
        <w:rPr>
          <w:spacing w:val="-6"/>
          <w:sz w:val="21"/>
          <w:lang w:eastAsia="zh-CN"/>
        </w:rPr>
        <w:t>的</w:t>
      </w:r>
      <w:r>
        <w:rPr>
          <w:spacing w:val="-1"/>
          <w:sz w:val="21"/>
          <w:lang w:eastAsia="zh-CN"/>
        </w:rPr>
        <w:t>进步性在于</w:t>
      </w:r>
    </w:p>
    <w:p w14:paraId="1FC65E13" w14:textId="0B083199" w:rsidR="004A70C5" w:rsidRDefault="00A26C95">
      <w:pPr>
        <w:pStyle w:val="a3"/>
        <w:spacing w:line="364" w:lineRule="auto"/>
        <w:ind w:right="2951"/>
        <w:rPr>
          <w:lang w:eastAsia="zh-CN"/>
        </w:rPr>
      </w:pPr>
      <w:r>
        <w:rPr>
          <w:rFonts w:ascii="Times New Roman" w:eastAsia="Times New Roman"/>
          <w:lang w:eastAsia="zh-CN"/>
        </w:rPr>
        <w:t>A</w:t>
      </w:r>
      <w:r>
        <w:rPr>
          <w:spacing w:val="-3"/>
          <w:lang w:eastAsia="zh-CN"/>
        </w:rPr>
        <w:t>．正确地解释了人类社会及其赖以生存的自然界运转的客观规律</w:t>
      </w:r>
      <w:r>
        <w:rPr>
          <w:rFonts w:ascii="Times New Roman" w:eastAsia="Times New Roman"/>
          <w:spacing w:val="-3"/>
          <w:lang w:eastAsia="zh-CN"/>
        </w:rPr>
        <w:t>B</w:t>
      </w:r>
      <w:r>
        <w:rPr>
          <w:spacing w:val="-3"/>
          <w:lang w:eastAsia="zh-CN"/>
        </w:rPr>
        <w:t>．认为人类社会的发展是由精神力量和物质力量共同决定的</w:t>
      </w:r>
      <w:r>
        <w:rPr>
          <w:rFonts w:ascii="Times New Roman" w:eastAsia="Times New Roman"/>
          <w:spacing w:val="-3"/>
          <w:lang w:eastAsia="zh-CN"/>
        </w:rPr>
        <w:t>C</w:t>
      </w:r>
      <w:r>
        <w:rPr>
          <w:spacing w:val="-3"/>
          <w:lang w:eastAsia="zh-CN"/>
        </w:rPr>
        <w:t>．深入探究了人类社会发展的物质动因和经济根源</w:t>
      </w:r>
    </w:p>
    <w:p w14:paraId="1813B3A8" w14:textId="77777777" w:rsidR="004A70C5" w:rsidRDefault="00A26C95">
      <w:pPr>
        <w:pStyle w:val="a3"/>
        <w:spacing w:line="269" w:lineRule="exact"/>
        <w:rPr>
          <w:lang w:eastAsia="zh-CN"/>
        </w:rPr>
      </w:pPr>
      <w:r>
        <w:rPr>
          <w:rFonts w:ascii="Times New Roman" w:eastAsia="Times New Roman"/>
          <w:lang w:eastAsia="zh-CN"/>
        </w:rPr>
        <w:t>D</w:t>
      </w:r>
      <w:r>
        <w:rPr>
          <w:lang w:eastAsia="zh-CN"/>
        </w:rPr>
        <w:t>．提出人类历史是由人民群众创造的</w:t>
      </w:r>
    </w:p>
    <w:p w14:paraId="46DFE2B6" w14:textId="77777777" w:rsidR="004A70C5" w:rsidRDefault="004A70C5">
      <w:pPr>
        <w:pStyle w:val="a3"/>
        <w:ind w:left="0"/>
        <w:rPr>
          <w:sz w:val="22"/>
          <w:lang w:eastAsia="zh-CN"/>
        </w:rPr>
      </w:pPr>
    </w:p>
    <w:p w14:paraId="1609402E" w14:textId="77777777" w:rsidR="004A70C5" w:rsidRDefault="004A70C5">
      <w:pPr>
        <w:pStyle w:val="a3"/>
        <w:spacing w:before="2"/>
        <w:ind w:left="0"/>
        <w:rPr>
          <w:sz w:val="17"/>
          <w:lang w:eastAsia="zh-CN"/>
        </w:rPr>
      </w:pPr>
    </w:p>
    <w:p w14:paraId="7BEFD2F0" w14:textId="77777777" w:rsidR="004A70C5" w:rsidRDefault="00A26C95">
      <w:pPr>
        <w:pStyle w:val="a4"/>
        <w:numPr>
          <w:ilvl w:val="0"/>
          <w:numId w:val="28"/>
        </w:numPr>
        <w:tabs>
          <w:tab w:val="left" w:pos="1039"/>
        </w:tabs>
        <w:spacing w:line="364" w:lineRule="auto"/>
        <w:ind w:right="736" w:firstLine="0"/>
        <w:rPr>
          <w:sz w:val="21"/>
          <w:lang w:eastAsia="zh-CN"/>
        </w:rPr>
      </w:pPr>
      <w:r>
        <w:rPr>
          <w:spacing w:val="-5"/>
          <w:sz w:val="21"/>
          <w:lang w:eastAsia="zh-CN"/>
        </w:rPr>
        <w:t>社会存在是社会生活的物质方面，是社会实践和物质生活条件的综合。下列属于</w:t>
      </w:r>
      <w:commentRangeStart w:id="129"/>
      <w:r>
        <w:rPr>
          <w:spacing w:val="-5"/>
          <w:sz w:val="21"/>
          <w:lang w:eastAsia="zh-CN"/>
        </w:rPr>
        <w:t>社会存</w:t>
      </w:r>
      <w:r>
        <w:rPr>
          <w:spacing w:val="-4"/>
          <w:sz w:val="21"/>
          <w:lang w:eastAsia="zh-CN"/>
        </w:rPr>
        <w:t>在范畴</w:t>
      </w:r>
      <w:commentRangeEnd w:id="129"/>
      <w:r w:rsidR="001E0815">
        <w:rPr>
          <w:rStyle w:val="aa"/>
        </w:rPr>
        <w:commentReference w:id="129"/>
      </w:r>
      <w:r>
        <w:rPr>
          <w:spacing w:val="-4"/>
          <w:sz w:val="21"/>
          <w:lang w:eastAsia="zh-CN"/>
        </w:rPr>
        <w:t>的是</w:t>
      </w:r>
    </w:p>
    <w:p w14:paraId="3A7C442A" w14:textId="77777777" w:rsidR="004A70C5" w:rsidRDefault="00A26C95">
      <w:pPr>
        <w:pStyle w:val="a4"/>
        <w:numPr>
          <w:ilvl w:val="1"/>
          <w:numId w:val="28"/>
        </w:numPr>
        <w:tabs>
          <w:tab w:val="left" w:pos="1087"/>
        </w:tabs>
        <w:spacing w:line="267" w:lineRule="exact"/>
        <w:ind w:hanging="367"/>
        <w:rPr>
          <w:sz w:val="21"/>
        </w:rPr>
      </w:pPr>
      <w:proofErr w:type="spellStart"/>
      <w:r>
        <w:rPr>
          <w:spacing w:val="-3"/>
          <w:sz w:val="21"/>
        </w:rPr>
        <w:t>人们的物质生活实践</w:t>
      </w:r>
      <w:proofErr w:type="spellEnd"/>
    </w:p>
    <w:p w14:paraId="4C4FC637" w14:textId="77777777" w:rsidR="004A70C5" w:rsidRDefault="00A26C95">
      <w:pPr>
        <w:pStyle w:val="a4"/>
        <w:numPr>
          <w:ilvl w:val="1"/>
          <w:numId w:val="28"/>
        </w:numPr>
        <w:tabs>
          <w:tab w:val="left" w:pos="1075"/>
        </w:tabs>
        <w:spacing w:before="139" w:line="367" w:lineRule="auto"/>
        <w:ind w:left="720" w:right="5484" w:firstLine="0"/>
        <w:rPr>
          <w:sz w:val="21"/>
          <w:lang w:eastAsia="zh-CN"/>
        </w:rPr>
      </w:pPr>
      <w:r>
        <w:rPr>
          <w:spacing w:val="-4"/>
          <w:sz w:val="21"/>
          <w:lang w:eastAsia="zh-CN"/>
        </w:rPr>
        <w:t>人们实践活动中所利用的自然资源</w:t>
      </w:r>
      <w:r>
        <w:rPr>
          <w:rFonts w:ascii="Times New Roman" w:eastAsia="Times New Roman"/>
          <w:sz w:val="21"/>
          <w:lang w:eastAsia="zh-CN"/>
        </w:rPr>
        <w:t>C</w:t>
      </w:r>
      <w:r>
        <w:rPr>
          <w:spacing w:val="-3"/>
          <w:sz w:val="21"/>
          <w:lang w:eastAsia="zh-CN"/>
        </w:rPr>
        <w:t>．人们实践活动所创造的生产力</w:t>
      </w:r>
    </w:p>
    <w:p w14:paraId="2B740658" w14:textId="77777777" w:rsidR="004A70C5" w:rsidRDefault="00A26C95">
      <w:pPr>
        <w:pStyle w:val="a3"/>
        <w:spacing w:line="264" w:lineRule="exact"/>
        <w:rPr>
          <w:lang w:eastAsia="zh-CN"/>
        </w:rPr>
      </w:pPr>
      <w:r>
        <w:rPr>
          <w:rFonts w:ascii="Times New Roman" w:eastAsia="Times New Roman"/>
          <w:lang w:eastAsia="zh-CN"/>
        </w:rPr>
        <w:t>D</w:t>
      </w:r>
      <w:r>
        <w:rPr>
          <w:lang w:eastAsia="zh-CN"/>
        </w:rPr>
        <w:t>．人们在实践活动中所形成的各种社会关系</w:t>
      </w:r>
    </w:p>
    <w:p w14:paraId="1D243A0F" w14:textId="77777777" w:rsidR="004A70C5" w:rsidRDefault="004A70C5">
      <w:pPr>
        <w:pStyle w:val="a3"/>
        <w:ind w:left="0"/>
        <w:rPr>
          <w:sz w:val="22"/>
          <w:lang w:eastAsia="zh-CN"/>
        </w:rPr>
      </w:pPr>
    </w:p>
    <w:p w14:paraId="11D40DFF" w14:textId="77777777" w:rsidR="004A70C5" w:rsidRDefault="004A70C5">
      <w:pPr>
        <w:pStyle w:val="a3"/>
        <w:spacing w:before="2"/>
        <w:ind w:left="0"/>
        <w:rPr>
          <w:sz w:val="17"/>
          <w:lang w:eastAsia="zh-CN"/>
        </w:rPr>
      </w:pPr>
    </w:p>
    <w:p w14:paraId="0F299A20" w14:textId="77777777" w:rsidR="004A70C5" w:rsidRDefault="00A26C95">
      <w:pPr>
        <w:pStyle w:val="a4"/>
        <w:numPr>
          <w:ilvl w:val="0"/>
          <w:numId w:val="27"/>
        </w:numPr>
        <w:tabs>
          <w:tab w:val="left" w:pos="1041"/>
        </w:tabs>
        <w:spacing w:line="364" w:lineRule="auto"/>
        <w:ind w:right="735" w:firstLine="0"/>
        <w:jc w:val="both"/>
        <w:rPr>
          <w:sz w:val="21"/>
          <w:lang w:eastAsia="zh-CN"/>
        </w:rPr>
      </w:pPr>
      <w:r>
        <w:rPr>
          <w:sz w:val="21"/>
          <w:lang w:eastAsia="zh-CN"/>
        </w:rPr>
        <w:t>鲁迅先生说：</w:t>
      </w:r>
      <w:r>
        <w:rPr>
          <w:rFonts w:ascii="Times New Roman" w:eastAsia="Times New Roman" w:hAnsi="Times New Roman"/>
          <w:sz w:val="21"/>
          <w:lang w:eastAsia="zh-CN"/>
        </w:rPr>
        <w:t>“</w:t>
      </w:r>
      <w:r>
        <w:rPr>
          <w:spacing w:val="-1"/>
          <w:sz w:val="21"/>
          <w:lang w:eastAsia="zh-CN"/>
        </w:rPr>
        <w:t>穷人绝无开交易所折本的懊恼，煤油大王哪会知道北方捡煤渣老婆子深</w:t>
      </w:r>
      <w:r>
        <w:rPr>
          <w:spacing w:val="-6"/>
          <w:sz w:val="21"/>
          <w:lang w:eastAsia="zh-CN"/>
        </w:rPr>
        <w:t>受的酸辛，灾区的饥民，大约总不会去种兰花，像阔老太爷一样</w:t>
      </w:r>
      <w:r>
        <w:rPr>
          <w:rFonts w:ascii="Times New Roman" w:eastAsia="Times New Roman" w:hAnsi="Times New Roman"/>
          <w:sz w:val="21"/>
          <w:lang w:eastAsia="zh-CN"/>
        </w:rPr>
        <w:t>……”</w:t>
      </w:r>
      <w:r>
        <w:rPr>
          <w:spacing w:val="-3"/>
          <w:sz w:val="21"/>
          <w:lang w:eastAsia="zh-CN"/>
        </w:rPr>
        <w:t>这句话</w:t>
      </w:r>
      <w:commentRangeStart w:id="130"/>
      <w:r>
        <w:rPr>
          <w:spacing w:val="-3"/>
          <w:sz w:val="21"/>
          <w:lang w:eastAsia="zh-CN"/>
        </w:rPr>
        <w:t>蕴含的哲理</w:t>
      </w:r>
      <w:commentRangeEnd w:id="130"/>
      <w:r w:rsidR="001E0815">
        <w:rPr>
          <w:rStyle w:val="aa"/>
        </w:rPr>
        <w:commentReference w:id="130"/>
      </w:r>
      <w:r>
        <w:rPr>
          <w:spacing w:val="-3"/>
          <w:sz w:val="21"/>
          <w:lang w:eastAsia="zh-CN"/>
        </w:rPr>
        <w:t>有</w:t>
      </w:r>
      <w:r>
        <w:rPr>
          <w:rFonts w:ascii="Times New Roman" w:eastAsia="Times New Roman" w:hAnsi="Times New Roman"/>
          <w:spacing w:val="-3"/>
          <w:sz w:val="21"/>
          <w:lang w:eastAsia="zh-CN"/>
        </w:rPr>
        <w:t>A</w:t>
      </w:r>
      <w:r>
        <w:rPr>
          <w:spacing w:val="-3"/>
          <w:sz w:val="21"/>
          <w:lang w:eastAsia="zh-CN"/>
        </w:rPr>
        <w:t>．社会存在决定社会意识</w:t>
      </w:r>
    </w:p>
    <w:p w14:paraId="4A0A70BA" w14:textId="77777777" w:rsidR="004A70C5" w:rsidRDefault="00A26C95">
      <w:pPr>
        <w:pStyle w:val="a4"/>
        <w:numPr>
          <w:ilvl w:val="0"/>
          <w:numId w:val="26"/>
        </w:numPr>
        <w:tabs>
          <w:tab w:val="left" w:pos="1075"/>
        </w:tabs>
        <w:ind w:hanging="355"/>
        <w:rPr>
          <w:sz w:val="21"/>
          <w:lang w:eastAsia="zh-CN"/>
        </w:rPr>
      </w:pPr>
      <w:r>
        <w:rPr>
          <w:spacing w:val="-3"/>
          <w:sz w:val="21"/>
          <w:lang w:eastAsia="zh-CN"/>
        </w:rPr>
        <w:t>社会意识是社会存在的反映</w:t>
      </w:r>
    </w:p>
    <w:p w14:paraId="6A8D7AD5" w14:textId="77777777" w:rsidR="004A70C5" w:rsidRDefault="00A26C95">
      <w:pPr>
        <w:pStyle w:val="a4"/>
        <w:numPr>
          <w:ilvl w:val="0"/>
          <w:numId w:val="26"/>
        </w:numPr>
        <w:tabs>
          <w:tab w:val="left" w:pos="1075"/>
        </w:tabs>
        <w:spacing w:before="58"/>
        <w:ind w:hanging="355"/>
        <w:rPr>
          <w:sz w:val="21"/>
          <w:lang w:eastAsia="zh-CN"/>
        </w:rPr>
      </w:pPr>
      <w:r>
        <w:rPr>
          <w:spacing w:val="-3"/>
          <w:sz w:val="21"/>
          <w:lang w:eastAsia="zh-CN"/>
        </w:rPr>
        <w:t>社会意识内部各种形式之间相互影响</w:t>
      </w:r>
    </w:p>
    <w:p w14:paraId="50AE3018" w14:textId="77777777" w:rsidR="004A70C5" w:rsidRDefault="00A26C95">
      <w:pPr>
        <w:pStyle w:val="a4"/>
        <w:numPr>
          <w:ilvl w:val="0"/>
          <w:numId w:val="26"/>
        </w:numPr>
        <w:tabs>
          <w:tab w:val="left" w:pos="1087"/>
        </w:tabs>
        <w:spacing w:before="139"/>
        <w:ind w:left="1086" w:hanging="367"/>
        <w:rPr>
          <w:sz w:val="21"/>
          <w:lang w:eastAsia="zh-CN"/>
        </w:rPr>
      </w:pPr>
      <w:r>
        <w:rPr>
          <w:spacing w:val="-3"/>
          <w:sz w:val="21"/>
          <w:lang w:eastAsia="zh-CN"/>
        </w:rPr>
        <w:t>社会意识内部各种形式之间具有历史继承性</w:t>
      </w:r>
    </w:p>
    <w:p w14:paraId="4577E614" w14:textId="77777777" w:rsidR="004A70C5" w:rsidRDefault="004A70C5">
      <w:pPr>
        <w:pStyle w:val="a3"/>
        <w:ind w:left="0"/>
        <w:rPr>
          <w:sz w:val="22"/>
          <w:lang w:eastAsia="zh-CN"/>
        </w:rPr>
      </w:pPr>
    </w:p>
    <w:p w14:paraId="23C2738B" w14:textId="77777777" w:rsidR="004A70C5" w:rsidRDefault="004A70C5">
      <w:pPr>
        <w:pStyle w:val="a3"/>
        <w:spacing w:before="1"/>
        <w:ind w:left="0"/>
        <w:rPr>
          <w:sz w:val="17"/>
          <w:lang w:eastAsia="zh-CN"/>
        </w:rPr>
      </w:pPr>
    </w:p>
    <w:p w14:paraId="75D77302" w14:textId="77777777" w:rsidR="004A70C5" w:rsidRDefault="00A26C95">
      <w:pPr>
        <w:pStyle w:val="a4"/>
        <w:numPr>
          <w:ilvl w:val="0"/>
          <w:numId w:val="27"/>
        </w:numPr>
        <w:tabs>
          <w:tab w:val="left" w:pos="1039"/>
        </w:tabs>
        <w:spacing w:before="1" w:line="367" w:lineRule="auto"/>
        <w:ind w:right="733" w:firstLine="0"/>
        <w:rPr>
          <w:sz w:val="21"/>
          <w:lang w:eastAsia="zh-CN"/>
        </w:rPr>
      </w:pPr>
      <w:r>
        <w:rPr>
          <w:spacing w:val="-6"/>
          <w:sz w:val="21"/>
          <w:lang w:eastAsia="zh-CN"/>
        </w:rPr>
        <w:t>生产关系是社会关系中最基本的关系，其他诸如政治关系、家庭关系和宗教关系等，都</w:t>
      </w:r>
      <w:r>
        <w:rPr>
          <w:spacing w:val="-4"/>
          <w:sz w:val="21"/>
          <w:lang w:eastAsia="zh-CN"/>
        </w:rPr>
        <w:t>受生产关系的支配和制约。下列关于生产关系的表述</w:t>
      </w:r>
      <w:commentRangeStart w:id="131"/>
      <w:r>
        <w:rPr>
          <w:spacing w:val="-4"/>
          <w:sz w:val="21"/>
          <w:lang w:eastAsia="zh-CN"/>
        </w:rPr>
        <w:t>正确的有</w:t>
      </w:r>
      <w:commentRangeEnd w:id="131"/>
      <w:r w:rsidR="001E0815">
        <w:rPr>
          <w:rStyle w:val="aa"/>
        </w:rPr>
        <w:commentReference w:id="131"/>
      </w:r>
    </w:p>
    <w:p w14:paraId="656419EC" w14:textId="77777777" w:rsidR="004A70C5" w:rsidRDefault="00A26C95">
      <w:pPr>
        <w:pStyle w:val="a4"/>
        <w:numPr>
          <w:ilvl w:val="1"/>
          <w:numId w:val="27"/>
        </w:numPr>
        <w:tabs>
          <w:tab w:val="left" w:pos="1087"/>
        </w:tabs>
        <w:spacing w:line="264" w:lineRule="exact"/>
        <w:ind w:hanging="367"/>
        <w:rPr>
          <w:sz w:val="21"/>
          <w:lang w:eastAsia="zh-CN"/>
        </w:rPr>
      </w:pPr>
      <w:r>
        <w:rPr>
          <w:spacing w:val="-3"/>
          <w:sz w:val="21"/>
          <w:lang w:eastAsia="zh-CN"/>
        </w:rPr>
        <w:t>生产关系是生产方式的社会形式</w:t>
      </w:r>
    </w:p>
    <w:p w14:paraId="4C4358DC" w14:textId="77777777" w:rsidR="004A70C5" w:rsidRDefault="00A26C95">
      <w:pPr>
        <w:pStyle w:val="a4"/>
        <w:numPr>
          <w:ilvl w:val="1"/>
          <w:numId w:val="27"/>
        </w:numPr>
        <w:tabs>
          <w:tab w:val="left" w:pos="1075"/>
        </w:tabs>
        <w:spacing w:before="139" w:line="364" w:lineRule="auto"/>
        <w:ind w:left="720" w:right="3172" w:firstLine="0"/>
        <w:rPr>
          <w:sz w:val="21"/>
          <w:lang w:eastAsia="zh-CN"/>
        </w:rPr>
      </w:pPr>
      <w:r>
        <w:rPr>
          <w:spacing w:val="-3"/>
          <w:sz w:val="21"/>
          <w:lang w:eastAsia="zh-CN"/>
        </w:rPr>
        <w:t>生产关系是人们在生产过程中结成的管理与被管理的关系</w:t>
      </w:r>
      <w:r>
        <w:rPr>
          <w:rFonts w:ascii="Times New Roman" w:eastAsia="Times New Roman"/>
          <w:spacing w:val="-3"/>
          <w:sz w:val="21"/>
          <w:lang w:eastAsia="zh-CN"/>
        </w:rPr>
        <w:t>C</w:t>
      </w:r>
      <w:r>
        <w:rPr>
          <w:spacing w:val="-3"/>
          <w:sz w:val="21"/>
          <w:lang w:eastAsia="zh-CN"/>
        </w:rPr>
        <w:t>．生产关系是人们在生产过程中结成的人与人的物质利益关系</w:t>
      </w:r>
      <w:r>
        <w:rPr>
          <w:rFonts w:ascii="Times New Roman" w:eastAsia="Times New Roman"/>
          <w:spacing w:val="-3"/>
          <w:sz w:val="21"/>
          <w:lang w:eastAsia="zh-CN"/>
        </w:rPr>
        <w:lastRenderedPageBreak/>
        <w:t>D</w:t>
      </w:r>
      <w:r>
        <w:rPr>
          <w:spacing w:val="-3"/>
          <w:sz w:val="21"/>
          <w:lang w:eastAsia="zh-CN"/>
        </w:rPr>
        <w:t>．生产关系属于社会意识的范畴</w:t>
      </w:r>
    </w:p>
    <w:p w14:paraId="4EB4DFDD" w14:textId="77777777" w:rsidR="004A70C5" w:rsidRDefault="004A70C5">
      <w:pPr>
        <w:pStyle w:val="a3"/>
        <w:spacing w:before="3"/>
        <w:ind w:left="0"/>
        <w:rPr>
          <w:sz w:val="28"/>
          <w:lang w:eastAsia="zh-CN"/>
        </w:rPr>
      </w:pPr>
    </w:p>
    <w:p w14:paraId="0BFD095D" w14:textId="54636ECE" w:rsidR="004A70C5" w:rsidRDefault="00A26C95">
      <w:pPr>
        <w:pStyle w:val="a4"/>
        <w:numPr>
          <w:ilvl w:val="0"/>
          <w:numId w:val="27"/>
        </w:numPr>
        <w:tabs>
          <w:tab w:val="left" w:pos="1039"/>
        </w:tabs>
        <w:spacing w:line="364" w:lineRule="auto"/>
        <w:ind w:right="733" w:firstLine="0"/>
        <w:rPr>
          <w:sz w:val="21"/>
          <w:lang w:eastAsia="zh-CN"/>
        </w:rPr>
      </w:pPr>
      <w:r>
        <w:rPr>
          <w:spacing w:val="-5"/>
          <w:sz w:val="21"/>
          <w:lang w:eastAsia="zh-CN"/>
        </w:rPr>
        <w:t>生产力是人们解决社会同自然矛盾的实际能力，是人类改造自然使其适应社会需要的</w:t>
      </w:r>
      <w:r>
        <w:rPr>
          <w:spacing w:val="-3"/>
          <w:sz w:val="21"/>
          <w:lang w:eastAsia="zh-CN"/>
        </w:rPr>
        <w:t>物质力量。生产力具有复杂的系统结构，下列关于其基本要素的表述</w:t>
      </w:r>
      <w:commentRangeStart w:id="132"/>
      <w:r>
        <w:rPr>
          <w:spacing w:val="-3"/>
          <w:sz w:val="21"/>
          <w:lang w:eastAsia="zh-CN"/>
        </w:rPr>
        <w:t>正确的有</w:t>
      </w:r>
      <w:commentRangeEnd w:id="132"/>
      <w:r w:rsidR="008506E0">
        <w:rPr>
          <w:rStyle w:val="aa"/>
        </w:rPr>
        <w:commentReference w:id="132"/>
      </w:r>
    </w:p>
    <w:p w14:paraId="055CF3BB" w14:textId="059EC5D5" w:rsidR="004A70C5" w:rsidRDefault="00A26C95">
      <w:pPr>
        <w:pStyle w:val="a4"/>
        <w:numPr>
          <w:ilvl w:val="1"/>
          <w:numId w:val="27"/>
        </w:numPr>
        <w:tabs>
          <w:tab w:val="left" w:pos="1087"/>
        </w:tabs>
        <w:spacing w:line="364" w:lineRule="auto"/>
        <w:ind w:left="720" w:right="5275" w:firstLine="0"/>
        <w:rPr>
          <w:sz w:val="21"/>
          <w:lang w:eastAsia="zh-CN"/>
        </w:rPr>
      </w:pPr>
      <w:r>
        <w:rPr>
          <w:spacing w:val="-3"/>
          <w:sz w:val="21"/>
          <w:lang w:eastAsia="zh-CN"/>
        </w:rPr>
        <w:t>人是生产力要素中最活跃的因素</w:t>
      </w:r>
      <w:r>
        <w:rPr>
          <w:rFonts w:ascii="Times New Roman" w:eastAsia="Times New Roman"/>
          <w:spacing w:val="-3"/>
          <w:sz w:val="21"/>
          <w:lang w:eastAsia="zh-CN"/>
        </w:rPr>
        <w:t>B</w:t>
      </w:r>
      <w:r>
        <w:rPr>
          <w:spacing w:val="-3"/>
          <w:sz w:val="21"/>
          <w:lang w:eastAsia="zh-CN"/>
        </w:rPr>
        <w:t>．生产工具体现着生产力水平的高低</w:t>
      </w:r>
      <w:r>
        <w:rPr>
          <w:rFonts w:ascii="Times New Roman" w:eastAsia="Times New Roman"/>
          <w:spacing w:val="-3"/>
          <w:sz w:val="21"/>
          <w:lang w:eastAsia="zh-CN"/>
        </w:rPr>
        <w:t>C</w:t>
      </w:r>
      <w:r>
        <w:rPr>
          <w:spacing w:val="-4"/>
          <w:sz w:val="21"/>
          <w:lang w:eastAsia="zh-CN"/>
        </w:rPr>
        <w:t>．劳动资料与劳动对象合称为生产资料</w:t>
      </w:r>
    </w:p>
    <w:p w14:paraId="59FEF039" w14:textId="77777777" w:rsidR="004A70C5" w:rsidRDefault="00A26C95">
      <w:pPr>
        <w:pStyle w:val="a3"/>
        <w:rPr>
          <w:lang w:eastAsia="zh-CN"/>
        </w:rPr>
      </w:pPr>
      <w:r>
        <w:rPr>
          <w:rFonts w:ascii="Times New Roman" w:eastAsia="Times New Roman"/>
          <w:lang w:eastAsia="zh-CN"/>
        </w:rPr>
        <w:t>D</w:t>
      </w:r>
      <w:r>
        <w:rPr>
          <w:lang w:eastAsia="zh-CN"/>
        </w:rPr>
        <w:t>．劳动者必须结合生产资料才能产生生产力</w:t>
      </w:r>
    </w:p>
    <w:p w14:paraId="2452A9C1" w14:textId="77777777" w:rsidR="004A70C5" w:rsidRDefault="004A70C5">
      <w:pPr>
        <w:pStyle w:val="a3"/>
        <w:ind w:left="0"/>
        <w:rPr>
          <w:sz w:val="22"/>
          <w:lang w:eastAsia="zh-CN"/>
        </w:rPr>
      </w:pPr>
    </w:p>
    <w:p w14:paraId="12470BEF" w14:textId="77777777" w:rsidR="004A70C5" w:rsidRDefault="004A70C5">
      <w:pPr>
        <w:pStyle w:val="a3"/>
        <w:ind w:left="0"/>
        <w:rPr>
          <w:sz w:val="17"/>
          <w:lang w:eastAsia="zh-CN"/>
        </w:rPr>
      </w:pPr>
    </w:p>
    <w:p w14:paraId="4AA199DA" w14:textId="35723BEC" w:rsidR="004A70C5" w:rsidRDefault="00A26C95">
      <w:pPr>
        <w:pStyle w:val="a4"/>
        <w:numPr>
          <w:ilvl w:val="0"/>
          <w:numId w:val="27"/>
        </w:numPr>
        <w:tabs>
          <w:tab w:val="left" w:pos="1144"/>
        </w:tabs>
        <w:spacing w:line="364" w:lineRule="auto"/>
        <w:ind w:right="733" w:firstLine="0"/>
        <w:jc w:val="both"/>
        <w:rPr>
          <w:sz w:val="21"/>
        </w:rPr>
      </w:pPr>
      <w:r>
        <w:rPr>
          <w:spacing w:val="-13"/>
          <w:sz w:val="21"/>
          <w:lang w:eastAsia="zh-CN"/>
        </w:rPr>
        <w:t>新冠肺炎疫情之下，全球经济面临产业链、供应链多点</w:t>
      </w:r>
      <w:r>
        <w:rPr>
          <w:rFonts w:ascii="Times New Roman" w:eastAsia="Times New Roman" w:hAnsi="Times New Roman"/>
          <w:sz w:val="21"/>
          <w:lang w:eastAsia="zh-CN"/>
        </w:rPr>
        <w:t>“</w:t>
      </w:r>
      <w:r>
        <w:rPr>
          <w:spacing w:val="-2"/>
          <w:sz w:val="21"/>
          <w:lang w:eastAsia="zh-CN"/>
        </w:rPr>
        <w:t>梗阻</w:t>
      </w:r>
      <w:r>
        <w:rPr>
          <w:rFonts w:ascii="Times New Roman" w:eastAsia="Times New Roman" w:hAnsi="Times New Roman"/>
          <w:sz w:val="21"/>
          <w:lang w:eastAsia="zh-CN"/>
        </w:rPr>
        <w:t>”</w:t>
      </w:r>
      <w:r>
        <w:rPr>
          <w:spacing w:val="-10"/>
          <w:sz w:val="21"/>
          <w:lang w:eastAsia="zh-CN"/>
        </w:rPr>
        <w:t>的新考验，暴露出中国</w:t>
      </w:r>
      <w:r>
        <w:rPr>
          <w:rFonts w:ascii="Times New Roman" w:eastAsia="Times New Roman" w:hAnsi="Times New Roman"/>
          <w:spacing w:val="-3"/>
          <w:sz w:val="21"/>
          <w:lang w:eastAsia="zh-CN"/>
        </w:rPr>
        <w:t>“</w:t>
      </w:r>
      <w:r>
        <w:rPr>
          <w:sz w:val="21"/>
          <w:lang w:eastAsia="zh-CN"/>
        </w:rPr>
        <w:t>两链</w:t>
      </w:r>
      <w:r>
        <w:rPr>
          <w:rFonts w:ascii="Times New Roman" w:eastAsia="Times New Roman" w:hAnsi="Times New Roman"/>
          <w:sz w:val="21"/>
          <w:lang w:eastAsia="zh-CN"/>
        </w:rPr>
        <w:t>”</w:t>
      </w:r>
      <w:r>
        <w:rPr>
          <w:spacing w:val="-7"/>
          <w:sz w:val="21"/>
          <w:lang w:eastAsia="zh-CN"/>
        </w:rPr>
        <w:t>的短板。对此，习近平在部署传统产业改造提升的同时提出一系列新增长点。如今，</w:t>
      </w:r>
      <w:r>
        <w:rPr>
          <w:spacing w:val="-3"/>
          <w:sz w:val="21"/>
          <w:lang w:eastAsia="zh-CN"/>
        </w:rPr>
        <w:t>在中国应对疫情的过程中，</w:t>
      </w:r>
      <w:r>
        <w:rPr>
          <w:rFonts w:ascii="Times New Roman" w:eastAsia="Times New Roman" w:hAnsi="Times New Roman"/>
          <w:sz w:val="21"/>
          <w:lang w:eastAsia="zh-CN"/>
        </w:rPr>
        <w:t>5G</w:t>
      </w:r>
      <w:r>
        <w:rPr>
          <w:spacing w:val="-3"/>
          <w:sz w:val="21"/>
          <w:lang w:eastAsia="zh-CN"/>
        </w:rPr>
        <w:t>、云计算、大数据、人工智能等新技术，创造了更多元、更丰富的应用场景，正催生并推动许多新兴产业快速发展。</w:t>
      </w:r>
      <w:commentRangeStart w:id="133"/>
      <w:proofErr w:type="spellStart"/>
      <w:r>
        <w:rPr>
          <w:spacing w:val="-3"/>
          <w:sz w:val="21"/>
        </w:rPr>
        <w:t>这说明</w:t>
      </w:r>
      <w:commentRangeEnd w:id="133"/>
      <w:proofErr w:type="spellEnd"/>
      <w:r w:rsidR="00C61678">
        <w:rPr>
          <w:rStyle w:val="aa"/>
        </w:rPr>
        <w:commentReference w:id="133"/>
      </w:r>
    </w:p>
    <w:p w14:paraId="34982BB8" w14:textId="77777777" w:rsidR="004A70C5" w:rsidRDefault="00A26C95">
      <w:pPr>
        <w:pStyle w:val="a4"/>
        <w:numPr>
          <w:ilvl w:val="1"/>
          <w:numId w:val="27"/>
        </w:numPr>
        <w:tabs>
          <w:tab w:val="left" w:pos="1087"/>
        </w:tabs>
        <w:spacing w:line="364" w:lineRule="auto"/>
        <w:ind w:left="720" w:right="4423" w:firstLine="0"/>
        <w:rPr>
          <w:sz w:val="21"/>
          <w:lang w:eastAsia="zh-CN"/>
        </w:rPr>
      </w:pPr>
      <w:r>
        <w:rPr>
          <w:spacing w:val="-4"/>
          <w:sz w:val="21"/>
          <w:lang w:eastAsia="zh-CN"/>
        </w:rPr>
        <w:t>科学技术革命是解决社会基本矛盾的首要方式</w:t>
      </w:r>
      <w:r>
        <w:rPr>
          <w:rFonts w:ascii="Times New Roman" w:eastAsia="Times New Roman"/>
          <w:sz w:val="21"/>
          <w:lang w:eastAsia="zh-CN"/>
        </w:rPr>
        <w:t>B</w:t>
      </w:r>
      <w:r>
        <w:rPr>
          <w:spacing w:val="-3"/>
          <w:sz w:val="21"/>
          <w:lang w:eastAsia="zh-CN"/>
        </w:rPr>
        <w:t>．科学技术可以推动社会跨越式发展</w:t>
      </w:r>
    </w:p>
    <w:p w14:paraId="4CD1FE6C" w14:textId="77777777" w:rsidR="004A70C5" w:rsidRDefault="00A26C95">
      <w:pPr>
        <w:pStyle w:val="a3"/>
        <w:spacing w:line="268" w:lineRule="exact"/>
        <w:rPr>
          <w:lang w:eastAsia="zh-CN"/>
        </w:rPr>
      </w:pPr>
      <w:r>
        <w:rPr>
          <w:rFonts w:ascii="Times New Roman" w:eastAsia="Times New Roman"/>
          <w:lang w:eastAsia="zh-CN"/>
        </w:rPr>
        <w:t>C</w:t>
      </w:r>
      <w:r>
        <w:rPr>
          <w:lang w:eastAsia="zh-CN"/>
        </w:rPr>
        <w:t>．科学技术革命是一种重要的革命力量</w:t>
      </w:r>
    </w:p>
    <w:p w14:paraId="2F1A4123" w14:textId="77777777" w:rsidR="004A70C5" w:rsidRDefault="00A26C95">
      <w:pPr>
        <w:pStyle w:val="a3"/>
        <w:spacing w:before="137"/>
        <w:rPr>
          <w:lang w:eastAsia="zh-CN"/>
        </w:rPr>
      </w:pPr>
      <w:r>
        <w:rPr>
          <w:rFonts w:ascii="Times New Roman" w:eastAsia="Times New Roman"/>
          <w:lang w:eastAsia="zh-CN"/>
        </w:rPr>
        <w:t>D</w:t>
      </w:r>
      <w:r>
        <w:rPr>
          <w:lang w:eastAsia="zh-CN"/>
        </w:rPr>
        <w:t>．科学技术对社会历史发展起着归根到底的决定作用</w:t>
      </w:r>
    </w:p>
    <w:p w14:paraId="1D41B5A2" w14:textId="77777777" w:rsidR="004A70C5" w:rsidRDefault="004A70C5">
      <w:pPr>
        <w:pStyle w:val="a3"/>
        <w:ind w:left="0"/>
        <w:rPr>
          <w:sz w:val="22"/>
          <w:lang w:eastAsia="zh-CN"/>
        </w:rPr>
      </w:pPr>
    </w:p>
    <w:p w14:paraId="7CE1BA20" w14:textId="77777777" w:rsidR="004A70C5" w:rsidRDefault="004A70C5">
      <w:pPr>
        <w:pStyle w:val="a3"/>
        <w:spacing w:before="2"/>
        <w:ind w:left="0"/>
        <w:rPr>
          <w:sz w:val="17"/>
          <w:lang w:eastAsia="zh-CN"/>
        </w:rPr>
      </w:pPr>
    </w:p>
    <w:p w14:paraId="7AAE5941" w14:textId="77777777" w:rsidR="004A70C5" w:rsidRDefault="00A26C95">
      <w:pPr>
        <w:pStyle w:val="a4"/>
        <w:numPr>
          <w:ilvl w:val="0"/>
          <w:numId w:val="27"/>
        </w:numPr>
        <w:tabs>
          <w:tab w:val="left" w:pos="1139"/>
        </w:tabs>
        <w:spacing w:line="367" w:lineRule="auto"/>
        <w:ind w:right="738" w:firstLine="0"/>
        <w:rPr>
          <w:sz w:val="21"/>
          <w:lang w:eastAsia="zh-CN"/>
        </w:rPr>
      </w:pPr>
      <w:r>
        <w:rPr>
          <w:sz w:val="21"/>
          <w:lang w:eastAsia="zh-CN"/>
        </w:rPr>
        <w:t>邓小平指出：</w:t>
      </w:r>
      <w:r>
        <w:rPr>
          <w:rFonts w:ascii="Times New Roman" w:eastAsia="Times New Roman" w:hAnsi="Times New Roman"/>
          <w:sz w:val="21"/>
          <w:lang w:eastAsia="zh-CN"/>
        </w:rPr>
        <w:t>“</w:t>
      </w:r>
      <w:r>
        <w:rPr>
          <w:sz w:val="21"/>
          <w:lang w:eastAsia="zh-CN"/>
        </w:rPr>
        <w:t>科学技术是第一生产力。</w:t>
      </w:r>
      <w:r>
        <w:rPr>
          <w:rFonts w:ascii="Times New Roman" w:eastAsia="Times New Roman" w:hAnsi="Times New Roman"/>
          <w:sz w:val="21"/>
          <w:lang w:eastAsia="zh-CN"/>
        </w:rPr>
        <w:t>”</w:t>
      </w:r>
      <w:r>
        <w:rPr>
          <w:spacing w:val="-1"/>
          <w:sz w:val="21"/>
          <w:lang w:eastAsia="zh-CN"/>
        </w:rPr>
        <w:t>科学技术日益成为生产发展的决定性因素。</w:t>
      </w:r>
      <w:r>
        <w:rPr>
          <w:spacing w:val="-3"/>
          <w:sz w:val="21"/>
          <w:lang w:eastAsia="zh-CN"/>
        </w:rPr>
        <w:t>科学技术之所以是第一生产力，是</w:t>
      </w:r>
      <w:commentRangeStart w:id="134"/>
      <w:r>
        <w:rPr>
          <w:spacing w:val="-3"/>
          <w:sz w:val="21"/>
          <w:lang w:eastAsia="zh-CN"/>
        </w:rPr>
        <w:t>因为</w:t>
      </w:r>
      <w:commentRangeEnd w:id="134"/>
      <w:r w:rsidR="00C61678">
        <w:rPr>
          <w:rStyle w:val="aa"/>
        </w:rPr>
        <w:commentReference w:id="134"/>
      </w:r>
    </w:p>
    <w:p w14:paraId="0DA307BB" w14:textId="7A719BA1" w:rsidR="004A70C5" w:rsidRDefault="00A26C95">
      <w:pPr>
        <w:pStyle w:val="a4"/>
        <w:numPr>
          <w:ilvl w:val="1"/>
          <w:numId w:val="27"/>
        </w:numPr>
        <w:tabs>
          <w:tab w:val="left" w:pos="1087"/>
        </w:tabs>
        <w:spacing w:line="364" w:lineRule="auto"/>
        <w:ind w:left="720" w:right="4223" w:firstLine="0"/>
        <w:rPr>
          <w:sz w:val="21"/>
          <w:lang w:eastAsia="zh-CN"/>
        </w:rPr>
      </w:pPr>
      <w:r>
        <w:rPr>
          <w:spacing w:val="-3"/>
          <w:sz w:val="21"/>
          <w:lang w:eastAsia="zh-CN"/>
        </w:rPr>
        <w:t>科学技术引起了生产力中各要素的深刻变革</w:t>
      </w:r>
      <w:r>
        <w:rPr>
          <w:rFonts w:ascii="Times New Roman" w:eastAsia="Times New Roman"/>
          <w:spacing w:val="-3"/>
          <w:sz w:val="21"/>
          <w:lang w:eastAsia="zh-CN"/>
        </w:rPr>
        <w:t>B</w:t>
      </w:r>
      <w:r>
        <w:rPr>
          <w:spacing w:val="-3"/>
          <w:sz w:val="21"/>
          <w:lang w:eastAsia="zh-CN"/>
        </w:rPr>
        <w:t>．科学技术应用于生产的组织管理提高管理效率</w:t>
      </w:r>
      <w:r>
        <w:rPr>
          <w:rFonts w:ascii="Times New Roman" w:eastAsia="Times New Roman"/>
          <w:spacing w:val="-3"/>
          <w:sz w:val="21"/>
          <w:lang w:eastAsia="zh-CN"/>
        </w:rPr>
        <w:t>C</w:t>
      </w:r>
      <w:r>
        <w:rPr>
          <w:spacing w:val="-3"/>
          <w:sz w:val="21"/>
          <w:lang w:eastAsia="zh-CN"/>
        </w:rPr>
        <w:t>．科学技术为劳动者所掌握，极大提高劳动生产率</w:t>
      </w:r>
      <w:r>
        <w:rPr>
          <w:rFonts w:ascii="Times New Roman" w:eastAsia="Times New Roman"/>
          <w:spacing w:val="-3"/>
          <w:sz w:val="21"/>
          <w:lang w:eastAsia="zh-CN"/>
        </w:rPr>
        <w:t>D</w:t>
      </w:r>
      <w:r>
        <w:rPr>
          <w:spacing w:val="-3"/>
          <w:sz w:val="21"/>
          <w:lang w:eastAsia="zh-CN"/>
        </w:rPr>
        <w:t>．科学技术解决了生产力与生产关系之间的矛盾</w:t>
      </w:r>
    </w:p>
    <w:p w14:paraId="426C40D0" w14:textId="77777777" w:rsidR="004A70C5" w:rsidRDefault="004A70C5">
      <w:pPr>
        <w:pStyle w:val="a3"/>
        <w:spacing w:before="10"/>
        <w:ind w:left="0"/>
        <w:rPr>
          <w:sz w:val="27"/>
          <w:lang w:eastAsia="zh-CN"/>
        </w:rPr>
      </w:pPr>
    </w:p>
    <w:p w14:paraId="4DFF4806" w14:textId="77777777" w:rsidR="004A70C5" w:rsidRDefault="00A26C95">
      <w:pPr>
        <w:pStyle w:val="a4"/>
        <w:numPr>
          <w:ilvl w:val="0"/>
          <w:numId w:val="27"/>
        </w:numPr>
        <w:tabs>
          <w:tab w:val="left" w:pos="1144"/>
        </w:tabs>
        <w:ind w:left="1143" w:hanging="424"/>
        <w:rPr>
          <w:sz w:val="21"/>
          <w:lang w:eastAsia="zh-CN"/>
        </w:rPr>
      </w:pPr>
      <w:r>
        <w:rPr>
          <w:spacing w:val="-6"/>
          <w:sz w:val="21"/>
          <w:lang w:eastAsia="zh-CN"/>
        </w:rPr>
        <w:t>恩格斯在《家庭、私有制和国家的起源》中指出：</w:t>
      </w:r>
      <w:r>
        <w:rPr>
          <w:rFonts w:ascii="Times New Roman" w:eastAsia="Times New Roman" w:hAnsi="Times New Roman"/>
          <w:spacing w:val="-5"/>
          <w:sz w:val="21"/>
          <w:lang w:eastAsia="zh-CN"/>
        </w:rPr>
        <w:t>“</w:t>
      </w:r>
      <w:r>
        <w:rPr>
          <w:spacing w:val="-3"/>
          <w:sz w:val="21"/>
          <w:lang w:eastAsia="zh-CN"/>
        </w:rPr>
        <w:t>这个社会陷入了不可解决的自我</w:t>
      </w:r>
      <w:proofErr w:type="gramStart"/>
      <w:r>
        <w:rPr>
          <w:spacing w:val="-3"/>
          <w:sz w:val="21"/>
          <w:lang w:eastAsia="zh-CN"/>
        </w:rPr>
        <w:t>矛</w:t>
      </w:r>
      <w:proofErr w:type="gramEnd"/>
    </w:p>
    <w:p w14:paraId="3E967B3C" w14:textId="77777777" w:rsidR="00F4455A" w:rsidRDefault="00A26C95">
      <w:pPr>
        <w:pStyle w:val="a3"/>
        <w:spacing w:before="58" w:line="364" w:lineRule="auto"/>
        <w:ind w:right="735"/>
        <w:rPr>
          <w:spacing w:val="-3"/>
          <w:lang w:eastAsia="zh-CN"/>
        </w:rPr>
      </w:pPr>
      <w:r>
        <w:rPr>
          <w:spacing w:val="-1"/>
          <w:lang w:eastAsia="zh-CN"/>
        </w:rPr>
        <w:t>盾，分裂为不可调和的对立面而又无力摆脱这些对立面，而为了使这些对立面，这些经济利益互相冲突的阶级，不致在无谓的斗争中把自己和社会消灭，就需要有一种表面上凌驾</w:t>
      </w:r>
      <w:r>
        <w:rPr>
          <w:spacing w:val="-8"/>
          <w:lang w:eastAsia="zh-CN"/>
        </w:rPr>
        <w:t>于社会之上的力量，这种力量应当缓和冲突，把冲突保持在</w:t>
      </w:r>
      <w:r>
        <w:rPr>
          <w:rFonts w:ascii="Times New Roman" w:eastAsia="Times New Roman" w:hAnsi="Times New Roman"/>
          <w:lang w:eastAsia="zh-CN"/>
        </w:rPr>
        <w:t>‘</w:t>
      </w:r>
      <w:r>
        <w:rPr>
          <w:spacing w:val="-2"/>
          <w:lang w:eastAsia="zh-CN"/>
        </w:rPr>
        <w:t>秩序</w:t>
      </w:r>
      <w:r>
        <w:rPr>
          <w:rFonts w:ascii="Times New Roman" w:eastAsia="Times New Roman" w:hAnsi="Times New Roman"/>
          <w:lang w:eastAsia="zh-CN"/>
        </w:rPr>
        <w:t>’</w:t>
      </w:r>
      <w:r>
        <w:rPr>
          <w:spacing w:val="-7"/>
          <w:lang w:eastAsia="zh-CN"/>
        </w:rPr>
        <w:t>的范围以内；这种从社会</w:t>
      </w:r>
      <w:r>
        <w:rPr>
          <w:spacing w:val="-5"/>
          <w:lang w:eastAsia="zh-CN"/>
        </w:rPr>
        <w:t>中产生但又居于社会之上并且日益同社会</w:t>
      </w:r>
      <w:proofErr w:type="gramStart"/>
      <w:r>
        <w:rPr>
          <w:spacing w:val="-5"/>
          <w:lang w:eastAsia="zh-CN"/>
        </w:rPr>
        <w:t>相异化</w:t>
      </w:r>
      <w:proofErr w:type="gramEnd"/>
      <w:r>
        <w:rPr>
          <w:spacing w:val="-5"/>
          <w:lang w:eastAsia="zh-CN"/>
        </w:rPr>
        <w:t>的力量，就是国家。</w:t>
      </w:r>
      <w:proofErr w:type="gramStart"/>
      <w:r>
        <w:rPr>
          <w:rFonts w:ascii="Times New Roman" w:eastAsia="Times New Roman" w:hAnsi="Times New Roman"/>
          <w:spacing w:val="-3"/>
          <w:lang w:eastAsia="zh-CN"/>
        </w:rPr>
        <w:t>”</w:t>
      </w:r>
      <w:r>
        <w:rPr>
          <w:spacing w:val="-3"/>
          <w:lang w:eastAsia="zh-CN"/>
        </w:rPr>
        <w:t>这给我们的</w:t>
      </w:r>
      <w:commentRangeStart w:id="135"/>
      <w:r>
        <w:rPr>
          <w:spacing w:val="-3"/>
          <w:lang w:eastAsia="zh-CN"/>
        </w:rPr>
        <w:t>启示</w:t>
      </w:r>
      <w:commentRangeEnd w:id="135"/>
      <w:proofErr w:type="gramEnd"/>
      <w:r w:rsidR="00F4455A">
        <w:rPr>
          <w:rStyle w:val="aa"/>
        </w:rPr>
        <w:commentReference w:id="135"/>
      </w:r>
      <w:r>
        <w:rPr>
          <w:spacing w:val="-3"/>
          <w:lang w:eastAsia="zh-CN"/>
        </w:rPr>
        <w:t>是</w:t>
      </w:r>
    </w:p>
    <w:p w14:paraId="67F88FEB" w14:textId="284A1F10" w:rsidR="004A70C5" w:rsidRDefault="00A26C95">
      <w:pPr>
        <w:pStyle w:val="a3"/>
        <w:spacing w:before="58" w:line="364" w:lineRule="auto"/>
        <w:ind w:right="735"/>
        <w:rPr>
          <w:lang w:eastAsia="zh-CN"/>
        </w:rPr>
      </w:pPr>
      <w:r>
        <w:rPr>
          <w:rFonts w:ascii="Times New Roman" w:eastAsia="Times New Roman" w:hAnsi="Times New Roman"/>
          <w:spacing w:val="-3"/>
          <w:lang w:eastAsia="zh-CN"/>
        </w:rPr>
        <w:t>A</w:t>
      </w:r>
      <w:r>
        <w:rPr>
          <w:spacing w:val="-3"/>
          <w:lang w:eastAsia="zh-CN"/>
        </w:rPr>
        <w:t>．思想观念上层建筑在上层建筑中居于主导地位</w:t>
      </w:r>
    </w:p>
    <w:p w14:paraId="45B605B5" w14:textId="77777777" w:rsidR="004A70C5" w:rsidRDefault="00A26C95">
      <w:pPr>
        <w:pStyle w:val="a3"/>
        <w:spacing w:line="364" w:lineRule="auto"/>
        <w:ind w:right="5695"/>
        <w:rPr>
          <w:lang w:eastAsia="zh-CN"/>
        </w:rPr>
      </w:pPr>
      <w:r>
        <w:rPr>
          <w:rFonts w:ascii="Times New Roman" w:eastAsia="Times New Roman"/>
          <w:lang w:eastAsia="zh-CN"/>
        </w:rPr>
        <w:t>B</w:t>
      </w:r>
      <w:r>
        <w:rPr>
          <w:lang w:eastAsia="zh-CN"/>
        </w:rPr>
        <w:t>．国家是阶级矛盾不可调和的产物</w:t>
      </w:r>
      <w:r>
        <w:rPr>
          <w:rFonts w:ascii="Times New Roman" w:eastAsia="Times New Roman"/>
          <w:lang w:eastAsia="zh-CN"/>
        </w:rPr>
        <w:t>C</w:t>
      </w:r>
      <w:r>
        <w:rPr>
          <w:lang w:eastAsia="zh-CN"/>
        </w:rPr>
        <w:t>．上层建筑为自己的经济基础服务</w:t>
      </w:r>
    </w:p>
    <w:p w14:paraId="7305DAB3" w14:textId="77777777" w:rsidR="004A70C5" w:rsidRDefault="00A26C95">
      <w:pPr>
        <w:pStyle w:val="a3"/>
        <w:rPr>
          <w:lang w:eastAsia="zh-CN"/>
        </w:rPr>
      </w:pPr>
      <w:r>
        <w:rPr>
          <w:rFonts w:ascii="Times New Roman" w:eastAsia="Times New Roman"/>
          <w:lang w:eastAsia="zh-CN"/>
        </w:rPr>
        <w:t>D</w:t>
      </w:r>
      <w:r>
        <w:rPr>
          <w:lang w:eastAsia="zh-CN"/>
        </w:rPr>
        <w:t>．政治上层建筑中的政治法律思想是上层建筑的核心</w:t>
      </w:r>
    </w:p>
    <w:p w14:paraId="42A3FF16" w14:textId="77777777" w:rsidR="004A70C5" w:rsidRDefault="004A70C5">
      <w:pPr>
        <w:pStyle w:val="a3"/>
        <w:ind w:left="0"/>
        <w:rPr>
          <w:sz w:val="22"/>
          <w:lang w:eastAsia="zh-CN"/>
        </w:rPr>
      </w:pPr>
    </w:p>
    <w:p w14:paraId="287DC4C9" w14:textId="77777777" w:rsidR="004A70C5" w:rsidRDefault="004A70C5">
      <w:pPr>
        <w:pStyle w:val="a3"/>
        <w:ind w:left="0"/>
        <w:rPr>
          <w:sz w:val="17"/>
          <w:lang w:eastAsia="zh-CN"/>
        </w:rPr>
      </w:pPr>
    </w:p>
    <w:p w14:paraId="7BF32C08" w14:textId="77777777" w:rsidR="004A70C5" w:rsidRDefault="00A26C95">
      <w:pPr>
        <w:pStyle w:val="a4"/>
        <w:numPr>
          <w:ilvl w:val="0"/>
          <w:numId w:val="27"/>
        </w:numPr>
        <w:tabs>
          <w:tab w:val="left" w:pos="1144"/>
        </w:tabs>
        <w:spacing w:line="364" w:lineRule="auto"/>
        <w:ind w:right="733" w:firstLine="0"/>
        <w:jc w:val="both"/>
        <w:rPr>
          <w:sz w:val="21"/>
        </w:rPr>
      </w:pPr>
      <w:r>
        <w:rPr>
          <w:rFonts w:ascii="Times New Roman" w:eastAsia="Times New Roman" w:hAnsi="Times New Roman"/>
          <w:sz w:val="21"/>
          <w:lang w:eastAsia="zh-CN"/>
        </w:rPr>
        <w:t>“</w:t>
      </w:r>
      <w:r>
        <w:rPr>
          <w:spacing w:val="-5"/>
          <w:sz w:val="21"/>
          <w:lang w:eastAsia="zh-CN"/>
        </w:rPr>
        <w:t>无数相互交错的力量产生出一个总的结果，即历史事实，这个结果又可以看作一个作</w:t>
      </w:r>
      <w:r>
        <w:rPr>
          <w:spacing w:val="-6"/>
          <w:sz w:val="21"/>
          <w:lang w:eastAsia="zh-CN"/>
        </w:rPr>
        <w:t>为整体的、不自觉地和不自主地起作用的力量的产物。所以以往的历史总是像一种自然过</w:t>
      </w:r>
      <w:r>
        <w:rPr>
          <w:spacing w:val="-3"/>
          <w:sz w:val="21"/>
          <w:lang w:eastAsia="zh-CN"/>
        </w:rPr>
        <w:t>程一样地进行。</w:t>
      </w:r>
      <w:r>
        <w:rPr>
          <w:rFonts w:ascii="Times New Roman" w:eastAsia="Times New Roman" w:hAnsi="Times New Roman"/>
          <w:sz w:val="21"/>
        </w:rPr>
        <w:t>”</w:t>
      </w:r>
      <w:commentRangeStart w:id="136"/>
      <w:proofErr w:type="spellStart"/>
      <w:r>
        <w:rPr>
          <w:spacing w:val="-2"/>
          <w:sz w:val="21"/>
        </w:rPr>
        <w:t>这说明</w:t>
      </w:r>
      <w:commentRangeEnd w:id="136"/>
      <w:proofErr w:type="spellEnd"/>
      <w:r w:rsidR="00F4455A">
        <w:rPr>
          <w:rStyle w:val="aa"/>
        </w:rPr>
        <w:commentReference w:id="136"/>
      </w:r>
    </w:p>
    <w:p w14:paraId="3AED2704" w14:textId="77777777" w:rsidR="004A70C5" w:rsidRDefault="00A26C95">
      <w:pPr>
        <w:pStyle w:val="a4"/>
        <w:numPr>
          <w:ilvl w:val="1"/>
          <w:numId w:val="27"/>
        </w:numPr>
        <w:tabs>
          <w:tab w:val="left" w:pos="1087"/>
        </w:tabs>
        <w:spacing w:line="367" w:lineRule="auto"/>
        <w:ind w:left="720" w:right="5474" w:firstLine="0"/>
        <w:rPr>
          <w:sz w:val="21"/>
          <w:lang w:eastAsia="zh-CN"/>
        </w:rPr>
      </w:pPr>
      <w:r>
        <w:rPr>
          <w:spacing w:val="-4"/>
          <w:sz w:val="21"/>
          <w:lang w:eastAsia="zh-CN"/>
        </w:rPr>
        <w:t>社会发展是由多种力量最终决定的</w:t>
      </w:r>
      <w:r>
        <w:rPr>
          <w:rFonts w:ascii="Times New Roman" w:eastAsia="Times New Roman"/>
          <w:sz w:val="21"/>
          <w:lang w:eastAsia="zh-CN"/>
        </w:rPr>
        <w:t>B</w:t>
      </w:r>
      <w:r>
        <w:rPr>
          <w:spacing w:val="-3"/>
          <w:sz w:val="21"/>
          <w:lang w:eastAsia="zh-CN"/>
        </w:rPr>
        <w:t>．社会发展规律是自发实现的</w:t>
      </w:r>
    </w:p>
    <w:p w14:paraId="36FEA4E3" w14:textId="77777777" w:rsidR="004A70C5" w:rsidRDefault="00A26C95">
      <w:pPr>
        <w:pStyle w:val="a3"/>
        <w:spacing w:line="364" w:lineRule="auto"/>
        <w:ind w:right="5054"/>
        <w:rPr>
          <w:lang w:eastAsia="zh-CN"/>
        </w:rPr>
      </w:pPr>
      <w:r>
        <w:rPr>
          <w:rFonts w:ascii="Times New Roman" w:eastAsia="Times New Roman"/>
          <w:lang w:eastAsia="zh-CN"/>
        </w:rPr>
        <w:t>C</w:t>
      </w:r>
      <w:r>
        <w:rPr>
          <w:lang w:eastAsia="zh-CN"/>
        </w:rPr>
        <w:t>．社会发展并不是单一力量作用的结果</w:t>
      </w:r>
      <w:r>
        <w:rPr>
          <w:rFonts w:ascii="Times New Roman" w:eastAsia="Times New Roman"/>
          <w:lang w:eastAsia="zh-CN"/>
        </w:rPr>
        <w:t>D</w:t>
      </w:r>
      <w:r>
        <w:rPr>
          <w:lang w:eastAsia="zh-CN"/>
        </w:rPr>
        <w:t>．社会发展像自然一样有自己的客观规律</w:t>
      </w:r>
    </w:p>
    <w:p w14:paraId="62086989" w14:textId="77777777" w:rsidR="004A70C5" w:rsidRDefault="004A70C5">
      <w:pPr>
        <w:pStyle w:val="a3"/>
        <w:spacing w:before="7"/>
        <w:ind w:left="0"/>
        <w:rPr>
          <w:sz w:val="27"/>
          <w:lang w:eastAsia="zh-CN"/>
        </w:rPr>
      </w:pPr>
    </w:p>
    <w:p w14:paraId="77C59B23" w14:textId="77777777" w:rsidR="004A70C5" w:rsidRDefault="00A26C95">
      <w:pPr>
        <w:pStyle w:val="a4"/>
        <w:numPr>
          <w:ilvl w:val="0"/>
          <w:numId w:val="27"/>
        </w:numPr>
        <w:tabs>
          <w:tab w:val="left" w:pos="1144"/>
        </w:tabs>
        <w:spacing w:line="364" w:lineRule="auto"/>
        <w:ind w:right="733" w:firstLine="0"/>
        <w:jc w:val="both"/>
        <w:rPr>
          <w:sz w:val="21"/>
          <w:lang w:eastAsia="zh-CN"/>
        </w:rPr>
      </w:pPr>
      <w:r>
        <w:rPr>
          <w:spacing w:val="-4"/>
          <w:sz w:val="21"/>
          <w:lang w:eastAsia="zh-CN"/>
        </w:rPr>
        <w:t>列宁指出：</w:t>
      </w:r>
      <w:r>
        <w:rPr>
          <w:rFonts w:ascii="Times New Roman" w:eastAsia="Times New Roman" w:hAnsi="Times New Roman"/>
          <w:spacing w:val="-7"/>
          <w:sz w:val="21"/>
          <w:lang w:eastAsia="zh-CN"/>
        </w:rPr>
        <w:t>“</w:t>
      </w:r>
      <w:r>
        <w:rPr>
          <w:spacing w:val="-4"/>
          <w:sz w:val="21"/>
          <w:lang w:eastAsia="zh-CN"/>
        </w:rPr>
        <w:t>世界历史发展的一般规律，不仅丝毫不排斥个别发展阶段在发展的形式或</w:t>
      </w:r>
      <w:r>
        <w:rPr>
          <w:spacing w:val="-5"/>
          <w:sz w:val="21"/>
          <w:lang w:eastAsia="zh-CN"/>
        </w:rPr>
        <w:t>顺序上表现出特殊性，反而是以此为前提的。</w:t>
      </w:r>
      <w:r>
        <w:rPr>
          <w:rFonts w:ascii="Times New Roman" w:eastAsia="Times New Roman" w:hAnsi="Times New Roman"/>
          <w:spacing w:val="-3"/>
          <w:sz w:val="21"/>
          <w:lang w:eastAsia="zh-CN"/>
        </w:rPr>
        <w:t>”</w:t>
      </w:r>
      <w:r>
        <w:rPr>
          <w:spacing w:val="-4"/>
          <w:sz w:val="21"/>
          <w:lang w:eastAsia="zh-CN"/>
        </w:rPr>
        <w:t>这说明社会发展不仅具有统一性，还具有多</w:t>
      </w:r>
      <w:r>
        <w:rPr>
          <w:spacing w:val="-3"/>
          <w:sz w:val="21"/>
          <w:lang w:eastAsia="zh-CN"/>
        </w:rPr>
        <w:t>样性的特点。</w:t>
      </w:r>
      <w:proofErr w:type="gramStart"/>
      <w:r>
        <w:rPr>
          <w:spacing w:val="-3"/>
          <w:sz w:val="21"/>
          <w:lang w:eastAsia="zh-CN"/>
        </w:rPr>
        <w:t>下列能</w:t>
      </w:r>
      <w:proofErr w:type="gramEnd"/>
      <w:r>
        <w:rPr>
          <w:spacing w:val="-3"/>
          <w:sz w:val="21"/>
          <w:lang w:eastAsia="zh-CN"/>
        </w:rPr>
        <w:t>体现社会形态更替</w:t>
      </w:r>
      <w:commentRangeStart w:id="137"/>
      <w:r>
        <w:rPr>
          <w:spacing w:val="-3"/>
          <w:sz w:val="21"/>
          <w:lang w:eastAsia="zh-CN"/>
        </w:rPr>
        <w:t>多样性特征的有</w:t>
      </w:r>
      <w:commentRangeEnd w:id="137"/>
      <w:r w:rsidR="00EF4ED5">
        <w:rPr>
          <w:rStyle w:val="aa"/>
        </w:rPr>
        <w:commentReference w:id="137"/>
      </w:r>
    </w:p>
    <w:p w14:paraId="72DD7CE8" w14:textId="77777777" w:rsidR="004A70C5" w:rsidRDefault="00A26C95">
      <w:pPr>
        <w:pStyle w:val="a4"/>
        <w:numPr>
          <w:ilvl w:val="1"/>
          <w:numId w:val="27"/>
        </w:numPr>
        <w:tabs>
          <w:tab w:val="left" w:pos="1087"/>
        </w:tabs>
        <w:spacing w:line="269" w:lineRule="exact"/>
        <w:ind w:hanging="367"/>
        <w:rPr>
          <w:sz w:val="21"/>
          <w:lang w:eastAsia="zh-CN"/>
        </w:rPr>
      </w:pPr>
      <w:r>
        <w:rPr>
          <w:spacing w:val="-3"/>
          <w:sz w:val="21"/>
          <w:lang w:eastAsia="zh-CN"/>
        </w:rPr>
        <w:t>不同的民族可以超越一种或几种社会形态而跳跃式地向前发展</w:t>
      </w:r>
    </w:p>
    <w:p w14:paraId="360DBF67" w14:textId="77777777" w:rsidR="004A70C5" w:rsidRDefault="00A26C95">
      <w:pPr>
        <w:pStyle w:val="a4"/>
        <w:numPr>
          <w:ilvl w:val="1"/>
          <w:numId w:val="27"/>
        </w:numPr>
        <w:tabs>
          <w:tab w:val="left" w:pos="1075"/>
        </w:tabs>
        <w:spacing w:before="139" w:line="364" w:lineRule="auto"/>
        <w:ind w:left="720" w:right="2123" w:firstLine="0"/>
        <w:rPr>
          <w:sz w:val="21"/>
          <w:lang w:eastAsia="zh-CN"/>
        </w:rPr>
      </w:pPr>
      <w:r>
        <w:rPr>
          <w:spacing w:val="-3"/>
          <w:sz w:val="21"/>
          <w:lang w:eastAsia="zh-CN"/>
        </w:rPr>
        <w:t>某些民族实现跳跃式发展的方向可以和人类社会发展的总体方向不一致</w:t>
      </w:r>
      <w:r>
        <w:rPr>
          <w:rFonts w:ascii="Times New Roman" w:eastAsia="Times New Roman"/>
          <w:spacing w:val="-3"/>
          <w:sz w:val="21"/>
          <w:lang w:eastAsia="zh-CN"/>
        </w:rPr>
        <w:t>C</w:t>
      </w:r>
      <w:r>
        <w:rPr>
          <w:spacing w:val="-3"/>
          <w:sz w:val="21"/>
          <w:lang w:eastAsia="zh-CN"/>
        </w:rPr>
        <w:t>．对于不同的民族而言，同样的社会形态可能会有不同的表现形式</w:t>
      </w:r>
    </w:p>
    <w:p w14:paraId="48749448" w14:textId="77777777" w:rsidR="004A70C5" w:rsidRDefault="00A26C95">
      <w:pPr>
        <w:pStyle w:val="a3"/>
        <w:spacing w:line="268" w:lineRule="exact"/>
        <w:rPr>
          <w:lang w:eastAsia="zh-CN"/>
        </w:rPr>
      </w:pPr>
      <w:r>
        <w:rPr>
          <w:rFonts w:ascii="Times New Roman" w:eastAsia="Times New Roman"/>
          <w:lang w:eastAsia="zh-CN"/>
        </w:rPr>
        <w:t>D</w:t>
      </w:r>
      <w:r>
        <w:rPr>
          <w:lang w:eastAsia="zh-CN"/>
        </w:rPr>
        <w:t>．当社会形态更替实现跳跃式发展时，说明此时社会的发展已经突破了生产力水平的制约</w:t>
      </w:r>
    </w:p>
    <w:p w14:paraId="3B695B09" w14:textId="77777777" w:rsidR="004A70C5" w:rsidRDefault="004A70C5">
      <w:pPr>
        <w:pStyle w:val="a3"/>
        <w:ind w:left="0"/>
        <w:rPr>
          <w:sz w:val="22"/>
          <w:lang w:eastAsia="zh-CN"/>
        </w:rPr>
      </w:pPr>
    </w:p>
    <w:p w14:paraId="53D629AE" w14:textId="77777777" w:rsidR="004A70C5" w:rsidRDefault="004A70C5">
      <w:pPr>
        <w:pStyle w:val="a3"/>
        <w:spacing w:before="4"/>
        <w:ind w:left="0"/>
        <w:rPr>
          <w:sz w:val="17"/>
          <w:lang w:eastAsia="zh-CN"/>
        </w:rPr>
      </w:pPr>
    </w:p>
    <w:p w14:paraId="5A09E801" w14:textId="77777777" w:rsidR="004A70C5" w:rsidRDefault="00A26C95">
      <w:pPr>
        <w:pStyle w:val="a4"/>
        <w:numPr>
          <w:ilvl w:val="0"/>
          <w:numId w:val="25"/>
        </w:numPr>
        <w:tabs>
          <w:tab w:val="left" w:pos="1144"/>
        </w:tabs>
        <w:spacing w:line="364" w:lineRule="auto"/>
        <w:ind w:right="733" w:firstLine="0"/>
        <w:rPr>
          <w:sz w:val="21"/>
          <w:lang w:eastAsia="zh-CN"/>
        </w:rPr>
      </w:pPr>
      <w:r>
        <w:rPr>
          <w:rFonts w:ascii="Times New Roman" w:eastAsia="Times New Roman" w:hAnsi="Times New Roman"/>
          <w:spacing w:val="-3"/>
          <w:sz w:val="21"/>
          <w:lang w:eastAsia="zh-CN"/>
        </w:rPr>
        <w:t>“</w:t>
      </w:r>
      <w:r>
        <w:rPr>
          <w:spacing w:val="-4"/>
          <w:sz w:val="21"/>
          <w:lang w:eastAsia="zh-CN"/>
        </w:rPr>
        <w:t>如果资本主义的灭亡是由科学保证了的，为什么还要费那么大的力气去为它安排葬礼呢？</w:t>
      </w:r>
      <w:r>
        <w:rPr>
          <w:rFonts w:ascii="Times New Roman" w:eastAsia="Times New Roman" w:hAnsi="Times New Roman"/>
          <w:spacing w:val="-4"/>
          <w:sz w:val="21"/>
          <w:lang w:eastAsia="zh-CN"/>
        </w:rPr>
        <w:t>”</w:t>
      </w:r>
      <w:r>
        <w:rPr>
          <w:spacing w:val="-3"/>
          <w:sz w:val="21"/>
          <w:lang w:eastAsia="zh-CN"/>
        </w:rPr>
        <w:t>这种观点的</w:t>
      </w:r>
      <w:commentRangeStart w:id="138"/>
      <w:r>
        <w:rPr>
          <w:spacing w:val="-3"/>
          <w:sz w:val="21"/>
          <w:lang w:eastAsia="zh-CN"/>
        </w:rPr>
        <w:t>错误在于</w:t>
      </w:r>
      <w:commentRangeEnd w:id="138"/>
      <w:r w:rsidR="00EF4ED5">
        <w:rPr>
          <w:rStyle w:val="aa"/>
        </w:rPr>
        <w:commentReference w:id="138"/>
      </w:r>
    </w:p>
    <w:p w14:paraId="49164880" w14:textId="77777777" w:rsidR="004A70C5" w:rsidRDefault="00A26C95">
      <w:pPr>
        <w:pStyle w:val="a4"/>
        <w:numPr>
          <w:ilvl w:val="1"/>
          <w:numId w:val="25"/>
        </w:numPr>
        <w:tabs>
          <w:tab w:val="left" w:pos="1087"/>
        </w:tabs>
        <w:spacing w:line="364" w:lineRule="auto"/>
        <w:ind w:right="5904" w:firstLine="0"/>
        <w:rPr>
          <w:sz w:val="21"/>
          <w:lang w:eastAsia="zh-CN"/>
        </w:rPr>
      </w:pPr>
      <w:r>
        <w:rPr>
          <w:spacing w:val="-3"/>
          <w:sz w:val="21"/>
          <w:lang w:eastAsia="zh-CN"/>
        </w:rPr>
        <w:t>抹杀了社会规律实现的特点</w:t>
      </w:r>
      <w:r>
        <w:rPr>
          <w:rFonts w:ascii="Times New Roman" w:eastAsia="Times New Roman"/>
          <w:spacing w:val="-3"/>
          <w:sz w:val="21"/>
          <w:lang w:eastAsia="zh-CN"/>
        </w:rPr>
        <w:t>B</w:t>
      </w:r>
      <w:r>
        <w:rPr>
          <w:spacing w:val="-4"/>
          <w:sz w:val="21"/>
          <w:lang w:eastAsia="zh-CN"/>
        </w:rPr>
        <w:t>．否认革命在社会质变中的作用</w:t>
      </w:r>
      <w:r>
        <w:rPr>
          <w:rFonts w:ascii="Times New Roman" w:eastAsia="Times New Roman"/>
          <w:sz w:val="21"/>
          <w:lang w:eastAsia="zh-CN"/>
        </w:rPr>
        <w:t>C</w:t>
      </w:r>
      <w:r>
        <w:rPr>
          <w:spacing w:val="-3"/>
          <w:sz w:val="21"/>
          <w:lang w:eastAsia="zh-CN"/>
        </w:rPr>
        <w:t>．否认历史观上的决定论</w:t>
      </w:r>
    </w:p>
    <w:p w14:paraId="76E8440B" w14:textId="77777777" w:rsidR="004A70C5" w:rsidRDefault="00A26C95">
      <w:pPr>
        <w:pStyle w:val="a3"/>
        <w:spacing w:line="269" w:lineRule="exact"/>
        <w:rPr>
          <w:lang w:eastAsia="zh-CN"/>
        </w:rPr>
      </w:pPr>
      <w:r>
        <w:rPr>
          <w:rFonts w:ascii="Times New Roman" w:eastAsia="Times New Roman"/>
          <w:lang w:eastAsia="zh-CN"/>
        </w:rPr>
        <w:t>D</w:t>
      </w:r>
      <w:r>
        <w:rPr>
          <w:lang w:eastAsia="zh-CN"/>
        </w:rPr>
        <w:t>．否认历史主体的能动作用</w:t>
      </w:r>
    </w:p>
    <w:p w14:paraId="47874944" w14:textId="77777777" w:rsidR="004A70C5" w:rsidRDefault="004A70C5">
      <w:pPr>
        <w:pStyle w:val="a3"/>
        <w:ind w:left="0"/>
        <w:rPr>
          <w:sz w:val="22"/>
          <w:lang w:eastAsia="zh-CN"/>
        </w:rPr>
      </w:pPr>
    </w:p>
    <w:p w14:paraId="2C128581" w14:textId="77777777" w:rsidR="004A70C5" w:rsidRDefault="004A70C5">
      <w:pPr>
        <w:pStyle w:val="a3"/>
        <w:ind w:left="0"/>
        <w:rPr>
          <w:sz w:val="17"/>
          <w:lang w:eastAsia="zh-CN"/>
        </w:rPr>
      </w:pPr>
    </w:p>
    <w:p w14:paraId="5D986A7F" w14:textId="77777777" w:rsidR="004A70C5" w:rsidRDefault="00A26C95">
      <w:pPr>
        <w:pStyle w:val="a4"/>
        <w:numPr>
          <w:ilvl w:val="0"/>
          <w:numId w:val="25"/>
        </w:numPr>
        <w:tabs>
          <w:tab w:val="left" w:pos="1144"/>
        </w:tabs>
        <w:spacing w:line="364" w:lineRule="auto"/>
        <w:ind w:right="737" w:firstLine="0"/>
        <w:rPr>
          <w:sz w:val="21"/>
          <w:lang w:eastAsia="zh-CN"/>
        </w:rPr>
      </w:pPr>
      <w:r>
        <w:rPr>
          <w:spacing w:val="-1"/>
          <w:sz w:val="21"/>
          <w:lang w:eastAsia="zh-CN"/>
        </w:rPr>
        <w:t>社会形态的更替是必然性与人们的历史选择性相统一。一个民族之所以</w:t>
      </w:r>
      <w:proofErr w:type="gramStart"/>
      <w:r>
        <w:rPr>
          <w:spacing w:val="-1"/>
          <w:sz w:val="21"/>
          <w:lang w:eastAsia="zh-CN"/>
        </w:rPr>
        <w:t>作出</w:t>
      </w:r>
      <w:proofErr w:type="gramEnd"/>
      <w:r>
        <w:rPr>
          <w:spacing w:val="-1"/>
          <w:sz w:val="21"/>
          <w:lang w:eastAsia="zh-CN"/>
        </w:rPr>
        <w:t>这种或那</w:t>
      </w:r>
      <w:r>
        <w:rPr>
          <w:spacing w:val="-3"/>
          <w:sz w:val="21"/>
          <w:lang w:eastAsia="zh-CN"/>
        </w:rPr>
        <w:t>种选择，有其特定的原因，</w:t>
      </w:r>
      <w:commentRangeStart w:id="139"/>
      <w:r>
        <w:rPr>
          <w:spacing w:val="-3"/>
          <w:sz w:val="21"/>
          <w:lang w:eastAsia="zh-CN"/>
        </w:rPr>
        <w:t>具体表现</w:t>
      </w:r>
      <w:commentRangeEnd w:id="139"/>
      <w:r w:rsidR="00BA1D5A">
        <w:rPr>
          <w:rStyle w:val="aa"/>
        </w:rPr>
        <w:commentReference w:id="139"/>
      </w:r>
      <w:r>
        <w:rPr>
          <w:spacing w:val="-3"/>
          <w:sz w:val="21"/>
          <w:lang w:eastAsia="zh-CN"/>
        </w:rPr>
        <w:t>在</w:t>
      </w:r>
    </w:p>
    <w:p w14:paraId="4C4DA625" w14:textId="77777777" w:rsidR="004A70C5" w:rsidRDefault="00A26C95">
      <w:pPr>
        <w:pStyle w:val="a4"/>
        <w:numPr>
          <w:ilvl w:val="1"/>
          <w:numId w:val="25"/>
        </w:numPr>
        <w:tabs>
          <w:tab w:val="left" w:pos="1087"/>
        </w:tabs>
        <w:spacing w:before="58"/>
        <w:ind w:left="1086" w:hanging="367"/>
        <w:rPr>
          <w:sz w:val="21"/>
          <w:lang w:eastAsia="zh-CN"/>
        </w:rPr>
      </w:pPr>
      <w:r>
        <w:rPr>
          <w:spacing w:val="-3"/>
          <w:sz w:val="21"/>
          <w:lang w:eastAsia="zh-CN"/>
        </w:rPr>
        <w:t>民族利益是一个民族进行历史选择的直接动机</w:t>
      </w:r>
    </w:p>
    <w:p w14:paraId="59EBB0BB" w14:textId="77777777" w:rsidR="004A70C5" w:rsidRDefault="00A26C95">
      <w:pPr>
        <w:pStyle w:val="a4"/>
        <w:numPr>
          <w:ilvl w:val="1"/>
          <w:numId w:val="25"/>
        </w:numPr>
        <w:tabs>
          <w:tab w:val="left" w:pos="1075"/>
        </w:tabs>
        <w:spacing w:before="139" w:line="364" w:lineRule="auto"/>
        <w:ind w:right="3592" w:firstLine="0"/>
        <w:rPr>
          <w:sz w:val="21"/>
          <w:lang w:eastAsia="zh-CN"/>
        </w:rPr>
      </w:pPr>
      <w:r>
        <w:rPr>
          <w:spacing w:val="-3"/>
          <w:sz w:val="21"/>
          <w:lang w:eastAsia="zh-CN"/>
        </w:rPr>
        <w:t>各民族之间的交往是一个民族进行历史选择的必要条件</w:t>
      </w:r>
      <w:r>
        <w:rPr>
          <w:rFonts w:ascii="Times New Roman" w:eastAsia="Times New Roman"/>
          <w:spacing w:val="-3"/>
          <w:sz w:val="21"/>
          <w:lang w:eastAsia="zh-CN"/>
        </w:rPr>
        <w:t>C</w:t>
      </w:r>
      <w:r>
        <w:rPr>
          <w:spacing w:val="-3"/>
          <w:sz w:val="21"/>
          <w:lang w:eastAsia="zh-CN"/>
        </w:rPr>
        <w:t>．取决于对历史必然性以及本民族特点的把握程度</w:t>
      </w:r>
    </w:p>
    <w:p w14:paraId="41E7E73A" w14:textId="77777777" w:rsidR="004A70C5" w:rsidRDefault="00A26C95">
      <w:pPr>
        <w:pStyle w:val="a3"/>
        <w:rPr>
          <w:lang w:eastAsia="zh-CN"/>
        </w:rPr>
      </w:pPr>
      <w:r>
        <w:rPr>
          <w:rFonts w:ascii="Times New Roman" w:eastAsia="Times New Roman"/>
          <w:lang w:eastAsia="zh-CN"/>
        </w:rPr>
        <w:t>D</w:t>
      </w:r>
      <w:r>
        <w:rPr>
          <w:lang w:eastAsia="zh-CN"/>
        </w:rPr>
        <w:t>．取决于民族矛盾的妥善解决</w:t>
      </w:r>
    </w:p>
    <w:p w14:paraId="789E681F" w14:textId="77777777" w:rsidR="004A70C5" w:rsidRDefault="004A70C5">
      <w:pPr>
        <w:pStyle w:val="a3"/>
        <w:ind w:left="0"/>
        <w:rPr>
          <w:sz w:val="22"/>
          <w:lang w:eastAsia="zh-CN"/>
        </w:rPr>
      </w:pPr>
    </w:p>
    <w:p w14:paraId="700D551C" w14:textId="77777777" w:rsidR="004A70C5" w:rsidRDefault="004A70C5">
      <w:pPr>
        <w:pStyle w:val="a3"/>
        <w:spacing w:before="2"/>
        <w:ind w:left="0"/>
        <w:rPr>
          <w:sz w:val="17"/>
          <w:lang w:eastAsia="zh-CN"/>
        </w:rPr>
      </w:pPr>
    </w:p>
    <w:p w14:paraId="4A870A15" w14:textId="77777777" w:rsidR="004A70C5" w:rsidRDefault="00A26C95">
      <w:pPr>
        <w:pStyle w:val="a4"/>
        <w:numPr>
          <w:ilvl w:val="0"/>
          <w:numId w:val="24"/>
        </w:numPr>
        <w:tabs>
          <w:tab w:val="left" w:pos="1144"/>
        </w:tabs>
        <w:spacing w:line="364" w:lineRule="auto"/>
        <w:ind w:right="736" w:firstLine="0"/>
        <w:jc w:val="both"/>
        <w:rPr>
          <w:sz w:val="21"/>
        </w:rPr>
      </w:pPr>
      <w:r>
        <w:rPr>
          <w:spacing w:val="-1"/>
          <w:sz w:val="21"/>
          <w:lang w:eastAsia="zh-CN"/>
        </w:rPr>
        <w:t>在社会生活中，存在着各种各样的矛盾，其地位和作用各不相同。从社会领域中矛盾的地位和作用来看，社会矛盾有基本矛盾和非基本矛盾之分。社会基本矛盾包括生产力和</w:t>
      </w:r>
      <w:r>
        <w:rPr>
          <w:spacing w:val="-3"/>
          <w:sz w:val="21"/>
          <w:lang w:eastAsia="zh-CN"/>
        </w:rPr>
        <w:t>生产关系、经济基础和上层建筑之间的矛盾。</w:t>
      </w:r>
      <w:proofErr w:type="spellStart"/>
      <w:r>
        <w:rPr>
          <w:spacing w:val="-3"/>
          <w:sz w:val="21"/>
        </w:rPr>
        <w:t>下列说法</w:t>
      </w:r>
      <w:commentRangeStart w:id="140"/>
      <w:r>
        <w:rPr>
          <w:spacing w:val="-3"/>
          <w:sz w:val="21"/>
        </w:rPr>
        <w:t>正确的有</w:t>
      </w:r>
      <w:commentRangeEnd w:id="140"/>
      <w:proofErr w:type="spellEnd"/>
      <w:r w:rsidR="00BA1D5A">
        <w:rPr>
          <w:rStyle w:val="aa"/>
        </w:rPr>
        <w:commentReference w:id="140"/>
      </w:r>
    </w:p>
    <w:p w14:paraId="399AABA9" w14:textId="77777777" w:rsidR="004A70C5" w:rsidRDefault="00A26C95">
      <w:pPr>
        <w:pStyle w:val="a4"/>
        <w:numPr>
          <w:ilvl w:val="1"/>
          <w:numId w:val="24"/>
        </w:numPr>
        <w:tabs>
          <w:tab w:val="left" w:pos="1087"/>
        </w:tabs>
        <w:spacing w:line="267" w:lineRule="exact"/>
        <w:ind w:hanging="367"/>
        <w:rPr>
          <w:sz w:val="21"/>
          <w:lang w:eastAsia="zh-CN"/>
        </w:rPr>
      </w:pPr>
      <w:r>
        <w:rPr>
          <w:spacing w:val="-3"/>
          <w:sz w:val="21"/>
          <w:lang w:eastAsia="zh-CN"/>
        </w:rPr>
        <w:t>社会基本矛盾贯穿所有社会发展过程的始终</w:t>
      </w:r>
    </w:p>
    <w:p w14:paraId="7DB838AD" w14:textId="77777777" w:rsidR="004A70C5" w:rsidRDefault="00A26C95">
      <w:pPr>
        <w:pStyle w:val="a4"/>
        <w:numPr>
          <w:ilvl w:val="1"/>
          <w:numId w:val="24"/>
        </w:numPr>
        <w:tabs>
          <w:tab w:val="left" w:pos="1075"/>
        </w:tabs>
        <w:spacing w:before="141" w:line="364" w:lineRule="auto"/>
        <w:ind w:left="720" w:right="3592" w:firstLine="0"/>
        <w:rPr>
          <w:sz w:val="21"/>
          <w:lang w:eastAsia="zh-CN"/>
        </w:rPr>
      </w:pPr>
      <w:r>
        <w:rPr>
          <w:spacing w:val="-3"/>
          <w:sz w:val="21"/>
          <w:lang w:eastAsia="zh-CN"/>
        </w:rPr>
        <w:lastRenderedPageBreak/>
        <w:t>生产力与生产关系的矛盾决定着其他矛盾的存在和发展</w:t>
      </w:r>
      <w:r>
        <w:rPr>
          <w:rFonts w:ascii="Times New Roman" w:eastAsia="Times New Roman"/>
          <w:spacing w:val="-3"/>
          <w:sz w:val="21"/>
          <w:lang w:eastAsia="zh-CN"/>
        </w:rPr>
        <w:t>C</w:t>
      </w:r>
      <w:r>
        <w:rPr>
          <w:spacing w:val="-3"/>
          <w:sz w:val="21"/>
          <w:lang w:eastAsia="zh-CN"/>
        </w:rPr>
        <w:t>．社会基本矛盾只能缓解无法解决</w:t>
      </w:r>
    </w:p>
    <w:p w14:paraId="1F632D3A" w14:textId="77777777" w:rsidR="004A70C5" w:rsidRDefault="00A26C95">
      <w:pPr>
        <w:pStyle w:val="a3"/>
        <w:spacing w:line="267" w:lineRule="exact"/>
        <w:rPr>
          <w:lang w:eastAsia="zh-CN"/>
        </w:rPr>
      </w:pPr>
      <w:r>
        <w:rPr>
          <w:rFonts w:ascii="Times New Roman" w:eastAsia="Times New Roman"/>
          <w:lang w:eastAsia="zh-CN"/>
        </w:rPr>
        <w:t>D</w:t>
      </w:r>
      <w:r>
        <w:rPr>
          <w:lang w:eastAsia="zh-CN"/>
        </w:rPr>
        <w:t>．生产力是人类社会发展和进步的最终决定力量</w:t>
      </w:r>
    </w:p>
    <w:p w14:paraId="3ACABE98" w14:textId="77777777" w:rsidR="004A70C5" w:rsidRDefault="004A70C5">
      <w:pPr>
        <w:pStyle w:val="a3"/>
        <w:ind w:left="0"/>
        <w:rPr>
          <w:sz w:val="22"/>
          <w:lang w:eastAsia="zh-CN"/>
        </w:rPr>
      </w:pPr>
    </w:p>
    <w:p w14:paraId="0EFEB3B9" w14:textId="77777777" w:rsidR="004A70C5" w:rsidRDefault="004A70C5">
      <w:pPr>
        <w:pStyle w:val="a3"/>
        <w:spacing w:before="2"/>
        <w:ind w:left="0"/>
        <w:rPr>
          <w:sz w:val="17"/>
          <w:lang w:eastAsia="zh-CN"/>
        </w:rPr>
      </w:pPr>
    </w:p>
    <w:p w14:paraId="5C418643" w14:textId="77777777" w:rsidR="004A70C5" w:rsidRDefault="00A26C95">
      <w:pPr>
        <w:pStyle w:val="a4"/>
        <w:numPr>
          <w:ilvl w:val="0"/>
          <w:numId w:val="24"/>
        </w:numPr>
        <w:tabs>
          <w:tab w:val="left" w:pos="1144"/>
        </w:tabs>
        <w:spacing w:line="364" w:lineRule="auto"/>
        <w:ind w:right="733" w:firstLine="0"/>
        <w:jc w:val="both"/>
        <w:rPr>
          <w:sz w:val="21"/>
          <w:lang w:eastAsia="zh-CN"/>
        </w:rPr>
      </w:pPr>
      <w:r>
        <w:rPr>
          <w:spacing w:val="-4"/>
          <w:sz w:val="21"/>
          <w:lang w:eastAsia="zh-CN"/>
        </w:rPr>
        <w:t>恩格斯说：</w:t>
      </w:r>
      <w:r>
        <w:rPr>
          <w:rFonts w:ascii="Times New Roman" w:eastAsia="Times New Roman" w:hAnsi="Times New Roman"/>
          <w:spacing w:val="-5"/>
          <w:sz w:val="21"/>
          <w:lang w:eastAsia="zh-CN"/>
        </w:rPr>
        <w:t>“</w:t>
      </w:r>
      <w:r>
        <w:rPr>
          <w:spacing w:val="-6"/>
          <w:sz w:val="21"/>
          <w:lang w:eastAsia="zh-CN"/>
        </w:rPr>
        <w:t>在马克思看来，科学是一种在历史上起推动作用的、革命的力量。马克思把科学首先看成是历史的有力杠杆，看成是最高意义上的革命力量。</w:t>
      </w:r>
      <w:r>
        <w:rPr>
          <w:rFonts w:ascii="Times New Roman" w:eastAsia="Times New Roman" w:hAnsi="Times New Roman"/>
          <w:spacing w:val="-3"/>
          <w:sz w:val="21"/>
          <w:lang w:eastAsia="zh-CN"/>
        </w:rPr>
        <w:t>”</w:t>
      </w:r>
      <w:r>
        <w:rPr>
          <w:spacing w:val="-3"/>
          <w:sz w:val="21"/>
          <w:lang w:eastAsia="zh-CN"/>
        </w:rPr>
        <w:t>现代科技革命推动生产方式的变革，这</w:t>
      </w:r>
      <w:commentRangeStart w:id="141"/>
      <w:r>
        <w:rPr>
          <w:spacing w:val="-3"/>
          <w:sz w:val="21"/>
          <w:lang w:eastAsia="zh-CN"/>
        </w:rPr>
        <w:t>主要表现</w:t>
      </w:r>
      <w:commentRangeEnd w:id="141"/>
      <w:r w:rsidR="00BA1D5A">
        <w:rPr>
          <w:rStyle w:val="aa"/>
        </w:rPr>
        <w:commentReference w:id="141"/>
      </w:r>
      <w:r>
        <w:rPr>
          <w:spacing w:val="-3"/>
          <w:sz w:val="21"/>
          <w:lang w:eastAsia="zh-CN"/>
        </w:rPr>
        <w:t>在</w:t>
      </w:r>
    </w:p>
    <w:p w14:paraId="58C8B22C" w14:textId="77777777" w:rsidR="004A70C5" w:rsidRDefault="00A26C95">
      <w:pPr>
        <w:pStyle w:val="a4"/>
        <w:numPr>
          <w:ilvl w:val="1"/>
          <w:numId w:val="24"/>
        </w:numPr>
        <w:tabs>
          <w:tab w:val="left" w:pos="1087"/>
        </w:tabs>
        <w:spacing w:line="364" w:lineRule="auto"/>
        <w:ind w:left="720" w:right="4634" w:firstLine="0"/>
        <w:rPr>
          <w:sz w:val="21"/>
          <w:lang w:eastAsia="zh-CN"/>
        </w:rPr>
      </w:pPr>
      <w:r>
        <w:rPr>
          <w:spacing w:val="-4"/>
          <w:sz w:val="21"/>
          <w:lang w:eastAsia="zh-CN"/>
        </w:rPr>
        <w:t>科技革命改变了体力劳动与脑力劳动的比例</w:t>
      </w:r>
      <w:r>
        <w:rPr>
          <w:rFonts w:ascii="Times New Roman" w:eastAsia="Times New Roman"/>
          <w:sz w:val="21"/>
          <w:lang w:eastAsia="zh-CN"/>
        </w:rPr>
        <w:t>B</w:t>
      </w:r>
      <w:r>
        <w:rPr>
          <w:spacing w:val="-3"/>
          <w:sz w:val="21"/>
          <w:lang w:eastAsia="zh-CN"/>
        </w:rPr>
        <w:t>．科技革命改变了人们的劳动方式</w:t>
      </w:r>
    </w:p>
    <w:p w14:paraId="2668292A" w14:textId="77777777" w:rsidR="004A70C5" w:rsidRDefault="00A26C95">
      <w:pPr>
        <w:pStyle w:val="a3"/>
        <w:spacing w:line="267" w:lineRule="exact"/>
        <w:rPr>
          <w:lang w:eastAsia="zh-CN"/>
        </w:rPr>
      </w:pPr>
      <w:r>
        <w:rPr>
          <w:rFonts w:ascii="Times New Roman" w:eastAsia="Times New Roman"/>
          <w:lang w:eastAsia="zh-CN"/>
        </w:rPr>
        <w:t>C</w:t>
      </w:r>
      <w:r>
        <w:rPr>
          <w:lang w:eastAsia="zh-CN"/>
        </w:rPr>
        <w:t>．科技革命已经成为划分社会形态的根本标志</w:t>
      </w:r>
    </w:p>
    <w:p w14:paraId="04FFE84F" w14:textId="77777777" w:rsidR="004A70C5" w:rsidRDefault="00A26C95">
      <w:pPr>
        <w:pStyle w:val="a3"/>
        <w:spacing w:before="141"/>
        <w:rPr>
          <w:lang w:eastAsia="zh-CN"/>
        </w:rPr>
      </w:pPr>
      <w:r>
        <w:rPr>
          <w:rFonts w:ascii="Times New Roman" w:eastAsia="Times New Roman"/>
          <w:lang w:eastAsia="zh-CN"/>
        </w:rPr>
        <w:t>D</w:t>
      </w:r>
      <w:r>
        <w:rPr>
          <w:lang w:eastAsia="zh-CN"/>
        </w:rPr>
        <w:t>．科技革命改变了社会经济结构尤其是产业结构的变革</w:t>
      </w:r>
    </w:p>
    <w:p w14:paraId="687FCD14" w14:textId="77777777" w:rsidR="004A70C5" w:rsidRDefault="004A70C5">
      <w:pPr>
        <w:pStyle w:val="a3"/>
        <w:ind w:left="0"/>
        <w:rPr>
          <w:sz w:val="22"/>
          <w:lang w:eastAsia="zh-CN"/>
        </w:rPr>
      </w:pPr>
    </w:p>
    <w:p w14:paraId="09EB62D1" w14:textId="77777777" w:rsidR="004A70C5" w:rsidRDefault="004A70C5">
      <w:pPr>
        <w:pStyle w:val="a3"/>
        <w:spacing w:before="2"/>
        <w:ind w:left="0"/>
        <w:rPr>
          <w:sz w:val="17"/>
          <w:lang w:eastAsia="zh-CN"/>
        </w:rPr>
      </w:pPr>
    </w:p>
    <w:p w14:paraId="263AAAA5" w14:textId="77777777" w:rsidR="004A70C5" w:rsidRDefault="00A26C95">
      <w:pPr>
        <w:pStyle w:val="a4"/>
        <w:numPr>
          <w:ilvl w:val="0"/>
          <w:numId w:val="24"/>
        </w:numPr>
        <w:tabs>
          <w:tab w:val="left" w:pos="1148"/>
        </w:tabs>
        <w:ind w:left="1147" w:hanging="428"/>
        <w:rPr>
          <w:rFonts w:ascii="Times New Roman" w:eastAsia="Times New Roman" w:hAnsi="Times New Roman"/>
          <w:sz w:val="21"/>
        </w:rPr>
      </w:pPr>
      <w:r>
        <w:rPr>
          <w:rFonts w:ascii="Times New Roman" w:eastAsia="Times New Roman" w:hAnsi="Times New Roman"/>
          <w:sz w:val="21"/>
          <w:lang w:eastAsia="zh-CN"/>
        </w:rPr>
        <w:t>“</w:t>
      </w:r>
      <w:r>
        <w:rPr>
          <w:sz w:val="21"/>
          <w:lang w:eastAsia="zh-CN"/>
        </w:rPr>
        <w:t>人的本质不是单个人所固有的抽象物，在其现实性上，它是一切社会关系的总和。</w:t>
      </w:r>
      <w:r>
        <w:rPr>
          <w:rFonts w:ascii="Times New Roman" w:eastAsia="Times New Roman" w:hAnsi="Times New Roman"/>
          <w:sz w:val="21"/>
        </w:rPr>
        <w:t>”</w:t>
      </w:r>
    </w:p>
    <w:p w14:paraId="33B130B1" w14:textId="77777777" w:rsidR="004A70C5" w:rsidRDefault="00A26C95">
      <w:pPr>
        <w:pStyle w:val="a3"/>
        <w:spacing w:before="139"/>
      </w:pPr>
      <w:proofErr w:type="spellStart"/>
      <w:r>
        <w:t>这段话</w:t>
      </w:r>
      <w:commentRangeStart w:id="142"/>
      <w:r>
        <w:t>表明</w:t>
      </w:r>
      <w:commentRangeEnd w:id="142"/>
      <w:proofErr w:type="spellEnd"/>
      <w:r w:rsidR="00BA1D5A">
        <w:rPr>
          <w:rStyle w:val="aa"/>
        </w:rPr>
        <w:commentReference w:id="142"/>
      </w:r>
    </w:p>
    <w:p w14:paraId="2FA5CB59" w14:textId="77777777" w:rsidR="004A70C5" w:rsidRDefault="00A26C95">
      <w:pPr>
        <w:pStyle w:val="a4"/>
        <w:numPr>
          <w:ilvl w:val="1"/>
          <w:numId w:val="24"/>
        </w:numPr>
        <w:tabs>
          <w:tab w:val="left" w:pos="1087"/>
        </w:tabs>
        <w:spacing w:before="139" w:line="364" w:lineRule="auto"/>
        <w:ind w:left="720" w:right="3584" w:firstLine="0"/>
        <w:rPr>
          <w:sz w:val="21"/>
          <w:lang w:eastAsia="zh-CN"/>
        </w:rPr>
      </w:pPr>
      <w:r>
        <w:rPr>
          <w:spacing w:val="-4"/>
          <w:sz w:val="21"/>
          <w:lang w:eastAsia="zh-CN"/>
        </w:rPr>
        <w:t>人的本质不是先天的，而是在后天的社会实践中形成的</w:t>
      </w:r>
      <w:r>
        <w:rPr>
          <w:rFonts w:ascii="Times New Roman" w:eastAsia="Times New Roman"/>
          <w:sz w:val="21"/>
          <w:lang w:eastAsia="zh-CN"/>
        </w:rPr>
        <w:t>B</w:t>
      </w:r>
      <w:r>
        <w:rPr>
          <w:spacing w:val="-3"/>
          <w:sz w:val="21"/>
          <w:lang w:eastAsia="zh-CN"/>
        </w:rPr>
        <w:t>．人的本质不是抽象的，而是现实的、具体的</w:t>
      </w:r>
    </w:p>
    <w:p w14:paraId="0676CF08" w14:textId="736C79F4" w:rsidR="004A70C5" w:rsidRDefault="00A26C95">
      <w:pPr>
        <w:pStyle w:val="a3"/>
        <w:spacing w:before="1" w:line="364" w:lineRule="auto"/>
        <w:ind w:right="2531"/>
        <w:rPr>
          <w:lang w:eastAsia="zh-CN"/>
        </w:rPr>
      </w:pPr>
      <w:r>
        <w:rPr>
          <w:rFonts w:ascii="Times New Roman" w:eastAsia="Times New Roman"/>
          <w:lang w:eastAsia="zh-CN"/>
        </w:rPr>
        <w:t>C</w:t>
      </w:r>
      <w:r>
        <w:rPr>
          <w:spacing w:val="-3"/>
          <w:lang w:eastAsia="zh-CN"/>
        </w:rPr>
        <w:t>．人的本质不是永恒不变的，而是随着社会关系的变化而变化的</w:t>
      </w:r>
      <w:r>
        <w:rPr>
          <w:rFonts w:ascii="Times New Roman" w:eastAsia="Times New Roman"/>
          <w:spacing w:val="-3"/>
          <w:lang w:eastAsia="zh-CN"/>
        </w:rPr>
        <w:t>D</w:t>
      </w:r>
      <w:r>
        <w:rPr>
          <w:spacing w:val="-3"/>
          <w:lang w:eastAsia="zh-CN"/>
        </w:rPr>
        <w:t>．人的社会属性属于人性的范围，而人的自然属性不属于人性的范围</w:t>
      </w:r>
    </w:p>
    <w:p w14:paraId="16F11424" w14:textId="77777777" w:rsidR="004A70C5" w:rsidRDefault="004A70C5">
      <w:pPr>
        <w:pStyle w:val="a3"/>
        <w:spacing w:before="1"/>
        <w:ind w:left="0"/>
        <w:rPr>
          <w:sz w:val="28"/>
          <w:lang w:eastAsia="zh-CN"/>
        </w:rPr>
      </w:pPr>
    </w:p>
    <w:p w14:paraId="399E5F54" w14:textId="77777777" w:rsidR="004A70C5" w:rsidRDefault="00A26C95">
      <w:pPr>
        <w:pStyle w:val="a4"/>
        <w:numPr>
          <w:ilvl w:val="0"/>
          <w:numId w:val="24"/>
        </w:numPr>
        <w:tabs>
          <w:tab w:val="left" w:pos="1144"/>
        </w:tabs>
        <w:spacing w:before="1" w:line="364" w:lineRule="auto"/>
        <w:ind w:right="737" w:firstLine="0"/>
        <w:rPr>
          <w:sz w:val="21"/>
        </w:rPr>
      </w:pPr>
      <w:r>
        <w:rPr>
          <w:spacing w:val="-1"/>
          <w:sz w:val="21"/>
          <w:lang w:eastAsia="zh-CN"/>
        </w:rPr>
        <w:t>唯物史观主张人民群众是历史的创造者，并不是否定个人在社会历史中的作用，而是</w:t>
      </w:r>
      <w:r>
        <w:rPr>
          <w:spacing w:val="-3"/>
          <w:sz w:val="21"/>
          <w:lang w:eastAsia="zh-CN"/>
        </w:rPr>
        <w:t>要具体地分析个人及其作用的性质、大小以及个人与群众的关系。</w:t>
      </w:r>
      <w:proofErr w:type="spellStart"/>
      <w:r>
        <w:rPr>
          <w:spacing w:val="-3"/>
          <w:sz w:val="21"/>
        </w:rPr>
        <w:t>下列说法</w:t>
      </w:r>
      <w:commentRangeStart w:id="143"/>
      <w:r>
        <w:rPr>
          <w:spacing w:val="-3"/>
          <w:sz w:val="21"/>
        </w:rPr>
        <w:t>正确的有</w:t>
      </w:r>
      <w:commentRangeEnd w:id="143"/>
      <w:proofErr w:type="spellEnd"/>
      <w:r w:rsidR="00BA1D5A">
        <w:rPr>
          <w:rStyle w:val="aa"/>
        </w:rPr>
        <w:commentReference w:id="143"/>
      </w:r>
    </w:p>
    <w:p w14:paraId="0BBBE07A" w14:textId="77777777" w:rsidR="004A70C5" w:rsidRPr="00891CBF" w:rsidRDefault="00A26C95" w:rsidP="00891CBF">
      <w:pPr>
        <w:pStyle w:val="a4"/>
        <w:numPr>
          <w:ilvl w:val="1"/>
          <w:numId w:val="24"/>
        </w:numPr>
        <w:tabs>
          <w:tab w:val="left" w:pos="1087"/>
        </w:tabs>
        <w:spacing w:before="139" w:line="364" w:lineRule="auto"/>
        <w:ind w:left="720" w:right="3584" w:firstLine="0"/>
        <w:rPr>
          <w:rFonts w:ascii="Times New Roman" w:eastAsia="Times New Roman"/>
          <w:sz w:val="21"/>
          <w:lang w:eastAsia="zh-CN"/>
        </w:rPr>
      </w:pPr>
      <w:r w:rsidRPr="00891CBF">
        <w:rPr>
          <w:sz w:val="21"/>
          <w:lang w:eastAsia="zh-CN"/>
        </w:rPr>
        <w:t>社会历史发展是无数个人合力作用的结果</w:t>
      </w:r>
    </w:p>
    <w:p w14:paraId="3F06FD0D" w14:textId="77777777" w:rsidR="006A6D8A" w:rsidRPr="00891CBF" w:rsidRDefault="00A26C95" w:rsidP="00891CBF">
      <w:pPr>
        <w:pStyle w:val="a4"/>
        <w:numPr>
          <w:ilvl w:val="1"/>
          <w:numId w:val="24"/>
        </w:numPr>
        <w:tabs>
          <w:tab w:val="left" w:pos="1075"/>
        </w:tabs>
        <w:spacing w:before="139" w:line="364" w:lineRule="auto"/>
        <w:ind w:left="720" w:right="3584" w:firstLine="0"/>
        <w:rPr>
          <w:rFonts w:ascii="Times New Roman" w:eastAsia="Times New Roman"/>
          <w:sz w:val="21"/>
          <w:lang w:eastAsia="zh-CN"/>
        </w:rPr>
      </w:pPr>
      <w:r w:rsidRPr="00891CBF">
        <w:rPr>
          <w:sz w:val="21"/>
          <w:lang w:eastAsia="zh-CN"/>
        </w:rPr>
        <w:t>历史人物不能决定和改变历史发展的总进程和总方向</w:t>
      </w:r>
    </w:p>
    <w:p w14:paraId="3EB32CCA" w14:textId="6D4A7DB4" w:rsidR="006A6D8A" w:rsidRPr="00891CBF" w:rsidRDefault="00A26C95" w:rsidP="00891CBF">
      <w:pPr>
        <w:pStyle w:val="a4"/>
        <w:numPr>
          <w:ilvl w:val="1"/>
          <w:numId w:val="24"/>
        </w:numPr>
        <w:tabs>
          <w:tab w:val="left" w:pos="1075"/>
        </w:tabs>
        <w:spacing w:before="139" w:line="364" w:lineRule="auto"/>
        <w:ind w:left="720" w:right="3584" w:firstLine="0"/>
        <w:rPr>
          <w:rFonts w:ascii="Times New Roman" w:eastAsia="Times New Roman"/>
          <w:sz w:val="21"/>
          <w:lang w:eastAsia="zh-CN"/>
        </w:rPr>
      </w:pPr>
      <w:r w:rsidRPr="00891CBF">
        <w:rPr>
          <w:sz w:val="21"/>
          <w:lang w:eastAsia="zh-CN"/>
        </w:rPr>
        <w:t>历史人物的出现体现了必然与偶然的统一</w:t>
      </w:r>
    </w:p>
    <w:p w14:paraId="0CA2A88E" w14:textId="78197653" w:rsidR="006A6D8A" w:rsidRPr="00891CBF" w:rsidRDefault="00A26C95" w:rsidP="00891CBF">
      <w:pPr>
        <w:pStyle w:val="a4"/>
        <w:numPr>
          <w:ilvl w:val="1"/>
          <w:numId w:val="24"/>
        </w:numPr>
        <w:tabs>
          <w:tab w:val="left" w:pos="1075"/>
        </w:tabs>
        <w:spacing w:before="139" w:line="364" w:lineRule="auto"/>
        <w:ind w:left="720" w:right="3584" w:firstLine="0"/>
        <w:rPr>
          <w:sz w:val="21"/>
          <w:lang w:eastAsia="zh-CN"/>
        </w:rPr>
      </w:pPr>
      <w:r w:rsidRPr="00891CBF">
        <w:rPr>
          <w:rFonts w:hint="eastAsia"/>
          <w:sz w:val="21"/>
          <w:lang w:eastAsia="zh-CN"/>
        </w:rPr>
        <w:t>历史人物对推动历史的发展起着进步作用</w:t>
      </w:r>
      <w:bookmarkStart w:id="144" w:name="PART06_马克思主义政治经济学"/>
      <w:bookmarkEnd w:id="144"/>
    </w:p>
    <w:p w14:paraId="016F6EF3" w14:textId="77777777" w:rsidR="00EF4ED5" w:rsidRDefault="00EF4ED5">
      <w:pPr>
        <w:rPr>
          <w:rFonts w:ascii="Times New Roman" w:eastAsia="Times New Roman" w:hAnsi="Times New Roman" w:cs="Times New Roman"/>
          <w:b/>
          <w:bCs/>
          <w:spacing w:val="-4"/>
          <w:sz w:val="28"/>
          <w:szCs w:val="28"/>
          <w:lang w:eastAsia="zh-CN"/>
        </w:rPr>
      </w:pPr>
      <w:r>
        <w:rPr>
          <w:spacing w:val="-4"/>
          <w:lang w:eastAsia="zh-CN"/>
        </w:rPr>
        <w:br w:type="page"/>
      </w:r>
    </w:p>
    <w:p w14:paraId="7F4337E6" w14:textId="5BDD2D30" w:rsidR="004A70C5" w:rsidRDefault="00A26C95" w:rsidP="006D6C18">
      <w:pPr>
        <w:pStyle w:val="2"/>
        <w:tabs>
          <w:tab w:val="left" w:pos="1396"/>
        </w:tabs>
        <w:spacing w:before="253"/>
        <w:rPr>
          <w:rFonts w:ascii="Microsoft JhengHei" w:eastAsia="Microsoft JhengHei"/>
          <w:lang w:eastAsia="zh-CN"/>
        </w:rPr>
      </w:pPr>
      <w:r>
        <w:rPr>
          <w:spacing w:val="-4"/>
          <w:lang w:eastAsia="zh-CN"/>
        </w:rPr>
        <w:lastRenderedPageBreak/>
        <w:t>PART0</w:t>
      </w:r>
      <w:r w:rsidR="00AC33C4">
        <w:rPr>
          <w:spacing w:val="-4"/>
          <w:lang w:eastAsia="zh-CN"/>
        </w:rPr>
        <w:t>6</w:t>
      </w:r>
      <w:r>
        <w:rPr>
          <w:rFonts w:ascii="Microsoft JhengHei" w:eastAsia="Microsoft JhengHei" w:hint="eastAsia"/>
          <w:lang w:eastAsia="zh-CN"/>
        </w:rPr>
        <w:t>马克思主义政治经济学</w:t>
      </w:r>
    </w:p>
    <w:p w14:paraId="50C47527" w14:textId="77777777" w:rsidR="004A70C5" w:rsidRDefault="004A70C5">
      <w:pPr>
        <w:pStyle w:val="a3"/>
        <w:spacing w:before="2"/>
        <w:ind w:left="0"/>
        <w:rPr>
          <w:rFonts w:ascii="Microsoft JhengHei"/>
          <w:b/>
          <w:sz w:val="17"/>
          <w:lang w:eastAsia="zh-CN"/>
        </w:rPr>
      </w:pPr>
    </w:p>
    <w:p w14:paraId="1BCF4A16" w14:textId="77777777" w:rsidR="004A70C5" w:rsidRDefault="00A26C95">
      <w:pPr>
        <w:pStyle w:val="3"/>
        <w:ind w:left="727"/>
      </w:pPr>
      <w:proofErr w:type="spellStart"/>
      <w:r>
        <w:t>一、单项选择题</w:t>
      </w:r>
      <w:proofErr w:type="spellEnd"/>
    </w:p>
    <w:p w14:paraId="7A59FD90" w14:textId="77777777" w:rsidR="004A70C5" w:rsidRDefault="00A26C95">
      <w:pPr>
        <w:pStyle w:val="a4"/>
        <w:numPr>
          <w:ilvl w:val="0"/>
          <w:numId w:val="23"/>
        </w:numPr>
        <w:tabs>
          <w:tab w:val="left" w:pos="1043"/>
        </w:tabs>
        <w:spacing w:before="98" w:line="362" w:lineRule="auto"/>
        <w:ind w:right="759" w:firstLine="0"/>
        <w:rPr>
          <w:sz w:val="21"/>
        </w:rPr>
      </w:pPr>
      <w:r>
        <w:rPr>
          <w:sz w:val="21"/>
          <w:lang w:eastAsia="zh-CN"/>
        </w:rPr>
        <w:t>马克思指出：</w:t>
      </w:r>
      <w:r>
        <w:rPr>
          <w:rFonts w:ascii="Times New Roman" w:eastAsia="Times New Roman" w:hAnsi="Times New Roman"/>
          <w:sz w:val="21"/>
          <w:lang w:eastAsia="zh-CN"/>
        </w:rPr>
        <w:t>“</w:t>
      </w:r>
      <w:r>
        <w:rPr>
          <w:spacing w:val="-1"/>
          <w:sz w:val="21"/>
          <w:lang w:eastAsia="zh-CN"/>
        </w:rPr>
        <w:t>如果物没有用，那么其中包含的劳动也就没有用，不能算作劳动，因此</w:t>
      </w:r>
      <w:r>
        <w:rPr>
          <w:sz w:val="21"/>
          <w:lang w:eastAsia="zh-CN"/>
        </w:rPr>
        <w:t>不形成价值。</w:t>
      </w:r>
      <w:r>
        <w:rPr>
          <w:rFonts w:ascii="Times New Roman" w:eastAsia="Times New Roman" w:hAnsi="Times New Roman"/>
          <w:sz w:val="21"/>
        </w:rPr>
        <w:t>”</w:t>
      </w:r>
      <w:proofErr w:type="spellStart"/>
      <w:r>
        <w:rPr>
          <w:sz w:val="21"/>
        </w:rPr>
        <w:t>这段话</w:t>
      </w:r>
      <w:commentRangeStart w:id="145"/>
      <w:r>
        <w:rPr>
          <w:sz w:val="21"/>
        </w:rPr>
        <w:t>说明</w:t>
      </w:r>
      <w:commentRangeEnd w:id="145"/>
      <w:proofErr w:type="spellEnd"/>
      <w:r w:rsidR="006D1A28">
        <w:rPr>
          <w:rStyle w:val="aa"/>
        </w:rPr>
        <w:commentReference w:id="145"/>
      </w:r>
    </w:p>
    <w:p w14:paraId="696179C4" w14:textId="4F1B6566" w:rsidR="004A70C5" w:rsidRDefault="00A26C95">
      <w:pPr>
        <w:pStyle w:val="a4"/>
        <w:numPr>
          <w:ilvl w:val="1"/>
          <w:numId w:val="23"/>
        </w:numPr>
        <w:tabs>
          <w:tab w:val="left" w:pos="1090"/>
        </w:tabs>
        <w:spacing w:before="3" w:line="362" w:lineRule="auto"/>
        <w:ind w:right="5464" w:firstLine="0"/>
        <w:rPr>
          <w:sz w:val="21"/>
          <w:lang w:eastAsia="zh-CN"/>
        </w:rPr>
      </w:pPr>
      <w:r>
        <w:rPr>
          <w:sz w:val="21"/>
          <w:lang w:eastAsia="zh-CN"/>
        </w:rPr>
        <w:t>价值的存在以物的有用性为前提</w:t>
      </w:r>
      <w:r>
        <w:rPr>
          <w:rFonts w:ascii="Times New Roman" w:eastAsia="Times New Roman"/>
          <w:sz w:val="21"/>
          <w:lang w:eastAsia="zh-CN"/>
        </w:rPr>
        <w:t>B</w:t>
      </w:r>
      <w:r>
        <w:rPr>
          <w:spacing w:val="-2"/>
          <w:sz w:val="21"/>
          <w:lang w:eastAsia="zh-CN"/>
        </w:rPr>
        <w:t>．价值的存在与物的有用性互为前提</w:t>
      </w:r>
      <w:r>
        <w:rPr>
          <w:rFonts w:ascii="Times New Roman" w:eastAsia="Times New Roman"/>
          <w:sz w:val="21"/>
          <w:lang w:eastAsia="zh-CN"/>
        </w:rPr>
        <w:t>C</w:t>
      </w:r>
      <w:r>
        <w:rPr>
          <w:sz w:val="21"/>
          <w:lang w:eastAsia="zh-CN"/>
        </w:rPr>
        <w:t>．只要物是有用的，它就有价值</w:t>
      </w:r>
      <w:r>
        <w:rPr>
          <w:rFonts w:ascii="Times New Roman" w:eastAsia="Times New Roman"/>
          <w:sz w:val="21"/>
          <w:lang w:eastAsia="zh-CN"/>
        </w:rPr>
        <w:t>D</w:t>
      </w:r>
      <w:r>
        <w:rPr>
          <w:sz w:val="21"/>
          <w:lang w:eastAsia="zh-CN"/>
        </w:rPr>
        <w:t>．物越是有用就越有价值</w:t>
      </w:r>
    </w:p>
    <w:p w14:paraId="5B89492A" w14:textId="77777777" w:rsidR="004A70C5" w:rsidRDefault="004A70C5">
      <w:pPr>
        <w:pStyle w:val="a3"/>
        <w:spacing w:before="9"/>
        <w:ind w:left="0"/>
        <w:rPr>
          <w:sz w:val="28"/>
          <w:lang w:eastAsia="zh-CN"/>
        </w:rPr>
      </w:pPr>
    </w:p>
    <w:p w14:paraId="2532EB0A" w14:textId="77777777" w:rsidR="006D1A28" w:rsidRPr="002632C2" w:rsidRDefault="00A26C95">
      <w:pPr>
        <w:pStyle w:val="a4"/>
        <w:numPr>
          <w:ilvl w:val="0"/>
          <w:numId w:val="23"/>
        </w:numPr>
        <w:tabs>
          <w:tab w:val="left" w:pos="1043"/>
        </w:tabs>
        <w:spacing w:line="364" w:lineRule="auto"/>
        <w:ind w:right="1002" w:firstLine="0"/>
        <w:rPr>
          <w:spacing w:val="-4"/>
          <w:sz w:val="21"/>
          <w:lang w:eastAsia="zh-CN"/>
        </w:rPr>
      </w:pPr>
      <w:r>
        <w:rPr>
          <w:spacing w:val="-4"/>
          <w:sz w:val="21"/>
          <w:lang w:eastAsia="zh-CN"/>
        </w:rPr>
        <w:t>资本家总是非常关心自己所生产的商品的效能，利用各种技术手段来检测商品是否合格、是否满足消费者的需求。资本家关心商品使用价值的根本原因</w:t>
      </w:r>
      <w:commentRangeStart w:id="146"/>
      <w:r>
        <w:rPr>
          <w:spacing w:val="-4"/>
          <w:sz w:val="21"/>
          <w:lang w:eastAsia="zh-CN"/>
        </w:rPr>
        <w:t>在于</w:t>
      </w:r>
      <w:commentRangeEnd w:id="146"/>
      <w:r w:rsidR="006D1A28">
        <w:rPr>
          <w:rStyle w:val="aa"/>
        </w:rPr>
        <w:commentReference w:id="146"/>
      </w:r>
    </w:p>
    <w:p w14:paraId="316F525B" w14:textId="6555AFDB" w:rsidR="006D1A28" w:rsidRDefault="00A26C95" w:rsidP="002632C2">
      <w:pPr>
        <w:pStyle w:val="a4"/>
        <w:tabs>
          <w:tab w:val="left" w:pos="1043"/>
        </w:tabs>
        <w:spacing w:line="364" w:lineRule="auto"/>
        <w:ind w:left="724" w:right="1002"/>
        <w:jc w:val="both"/>
        <w:rPr>
          <w:spacing w:val="-4"/>
          <w:sz w:val="21"/>
          <w:lang w:eastAsia="zh-CN"/>
        </w:rPr>
      </w:pPr>
      <w:r>
        <w:rPr>
          <w:rFonts w:ascii="Times New Roman" w:eastAsia="Times New Roman"/>
          <w:spacing w:val="-4"/>
          <w:sz w:val="21"/>
          <w:lang w:eastAsia="zh-CN"/>
        </w:rPr>
        <w:t>A</w:t>
      </w:r>
      <w:r>
        <w:rPr>
          <w:spacing w:val="-4"/>
          <w:sz w:val="21"/>
          <w:lang w:eastAsia="zh-CN"/>
        </w:rPr>
        <w:t>．资本家觉悟高，能从社会利益的角度考虑问题</w:t>
      </w:r>
    </w:p>
    <w:p w14:paraId="0DB5136C" w14:textId="55710550" w:rsidR="006D1A28" w:rsidRDefault="00A26C95" w:rsidP="002632C2">
      <w:pPr>
        <w:pStyle w:val="a4"/>
        <w:tabs>
          <w:tab w:val="left" w:pos="1043"/>
        </w:tabs>
        <w:spacing w:line="364" w:lineRule="auto"/>
        <w:ind w:left="724" w:right="1002"/>
        <w:jc w:val="both"/>
        <w:rPr>
          <w:spacing w:val="-4"/>
          <w:sz w:val="21"/>
          <w:lang w:eastAsia="zh-CN"/>
        </w:rPr>
      </w:pPr>
      <w:r>
        <w:rPr>
          <w:rFonts w:ascii="Times New Roman" w:eastAsia="Times New Roman"/>
          <w:spacing w:val="-4"/>
          <w:sz w:val="21"/>
          <w:lang w:eastAsia="zh-CN"/>
        </w:rPr>
        <w:t>B</w:t>
      </w:r>
      <w:r>
        <w:rPr>
          <w:spacing w:val="-4"/>
          <w:sz w:val="21"/>
          <w:lang w:eastAsia="zh-CN"/>
        </w:rPr>
        <w:t>．迫于资本主义国家法律、法令的要求</w:t>
      </w:r>
    </w:p>
    <w:p w14:paraId="14E95B62" w14:textId="77777777" w:rsidR="002632C2" w:rsidRDefault="00A26C95" w:rsidP="002632C2">
      <w:pPr>
        <w:pStyle w:val="a4"/>
        <w:numPr>
          <w:ilvl w:val="0"/>
          <w:numId w:val="64"/>
        </w:numPr>
        <w:tabs>
          <w:tab w:val="left" w:pos="1043"/>
        </w:tabs>
        <w:spacing w:line="364" w:lineRule="auto"/>
        <w:ind w:right="1002"/>
        <w:jc w:val="both"/>
        <w:rPr>
          <w:spacing w:val="-4"/>
          <w:sz w:val="21"/>
          <w:lang w:eastAsia="zh-CN"/>
        </w:rPr>
      </w:pPr>
      <w:r>
        <w:rPr>
          <w:spacing w:val="-4"/>
          <w:sz w:val="21"/>
          <w:lang w:eastAsia="zh-CN"/>
        </w:rPr>
        <w:t>使用价值是价值的物质承担者，商品的使用价值影响着资本循环能否正常进行</w:t>
      </w:r>
    </w:p>
    <w:p w14:paraId="3CC8BEDA" w14:textId="7A61CC59" w:rsidR="004A70C5" w:rsidRPr="002632C2" w:rsidRDefault="00A26C95" w:rsidP="002632C2">
      <w:pPr>
        <w:tabs>
          <w:tab w:val="left" w:pos="1043"/>
        </w:tabs>
        <w:spacing w:line="364" w:lineRule="auto"/>
        <w:ind w:left="724" w:right="1002"/>
        <w:jc w:val="both"/>
        <w:rPr>
          <w:spacing w:val="-4"/>
          <w:sz w:val="21"/>
          <w:lang w:eastAsia="zh-CN"/>
        </w:rPr>
      </w:pPr>
      <w:r w:rsidRPr="002632C2">
        <w:rPr>
          <w:rFonts w:ascii="Times New Roman" w:eastAsia="Times New Roman"/>
          <w:spacing w:val="-4"/>
          <w:sz w:val="21"/>
          <w:lang w:eastAsia="zh-CN"/>
        </w:rPr>
        <w:t>D</w:t>
      </w:r>
      <w:r w:rsidRPr="002632C2">
        <w:rPr>
          <w:spacing w:val="-4"/>
          <w:sz w:val="21"/>
          <w:lang w:eastAsia="zh-CN"/>
        </w:rPr>
        <w:t>．商品性能越好，使用价值越高，所含价值量就越高，从而一定能卖出更好的价钱</w:t>
      </w:r>
    </w:p>
    <w:p w14:paraId="7C4E8EED" w14:textId="77777777" w:rsidR="004A70C5" w:rsidRDefault="004A70C5">
      <w:pPr>
        <w:pStyle w:val="a3"/>
        <w:spacing w:before="3"/>
        <w:ind w:left="0"/>
        <w:rPr>
          <w:sz w:val="28"/>
          <w:lang w:eastAsia="zh-CN"/>
        </w:rPr>
      </w:pPr>
    </w:p>
    <w:p w14:paraId="6CCE2337" w14:textId="77777777" w:rsidR="004A70C5" w:rsidRDefault="00A26C95">
      <w:pPr>
        <w:pStyle w:val="a4"/>
        <w:numPr>
          <w:ilvl w:val="0"/>
          <w:numId w:val="23"/>
        </w:numPr>
        <w:tabs>
          <w:tab w:val="left" w:pos="1043"/>
        </w:tabs>
        <w:spacing w:before="1" w:line="364" w:lineRule="auto"/>
        <w:ind w:right="687" w:firstLine="0"/>
        <w:rPr>
          <w:sz w:val="21"/>
          <w:lang w:eastAsia="zh-CN"/>
        </w:rPr>
      </w:pPr>
      <w:r>
        <w:rPr>
          <w:spacing w:val="-4"/>
          <w:sz w:val="21"/>
          <w:lang w:eastAsia="zh-CN"/>
        </w:rPr>
        <w:t>在资本主义的商品生产过程中，土地、设备和原材料等</w:t>
      </w:r>
      <w:commentRangeStart w:id="147"/>
      <w:r>
        <w:rPr>
          <w:spacing w:val="-4"/>
          <w:sz w:val="21"/>
          <w:lang w:eastAsia="zh-CN"/>
        </w:rPr>
        <w:t>生产资料的价值借助于生产者的</w:t>
      </w:r>
      <w:commentRangeEnd w:id="147"/>
      <w:r w:rsidR="0022256E">
        <w:rPr>
          <w:rStyle w:val="aa"/>
        </w:rPr>
        <w:commentReference w:id="147"/>
      </w:r>
      <w:r>
        <w:rPr>
          <w:rFonts w:ascii="Times New Roman" w:eastAsia="Times New Roman"/>
          <w:sz w:val="21"/>
          <w:lang w:eastAsia="zh-CN"/>
        </w:rPr>
        <w:t>A</w:t>
      </w:r>
      <w:r>
        <w:rPr>
          <w:sz w:val="21"/>
          <w:lang w:eastAsia="zh-CN"/>
        </w:rPr>
        <w:t>．具体劳动而实现了价值增殖</w:t>
      </w:r>
    </w:p>
    <w:p w14:paraId="3B29DE68" w14:textId="77777777" w:rsidR="004A70C5" w:rsidRDefault="00A26C95">
      <w:pPr>
        <w:pStyle w:val="a3"/>
        <w:spacing w:line="364" w:lineRule="auto"/>
        <w:ind w:left="724" w:right="6098"/>
        <w:rPr>
          <w:lang w:eastAsia="zh-CN"/>
        </w:rPr>
      </w:pPr>
      <w:r>
        <w:rPr>
          <w:rFonts w:ascii="Times New Roman" w:eastAsia="Times New Roman"/>
          <w:lang w:eastAsia="zh-CN"/>
        </w:rPr>
        <w:t>B</w:t>
      </w:r>
      <w:r>
        <w:rPr>
          <w:lang w:eastAsia="zh-CN"/>
        </w:rPr>
        <w:t>．具体劳动转移到新产品中</w:t>
      </w:r>
      <w:r>
        <w:rPr>
          <w:rFonts w:ascii="Times New Roman" w:eastAsia="Times New Roman"/>
          <w:lang w:eastAsia="zh-CN"/>
        </w:rPr>
        <w:t>C</w:t>
      </w:r>
      <w:r>
        <w:rPr>
          <w:lang w:eastAsia="zh-CN"/>
        </w:rPr>
        <w:t>．抽象劳动而实现了价值增殖</w:t>
      </w:r>
      <w:r>
        <w:rPr>
          <w:rFonts w:ascii="Times New Roman" w:eastAsia="Times New Roman"/>
          <w:lang w:eastAsia="zh-CN"/>
        </w:rPr>
        <w:t>D</w:t>
      </w:r>
      <w:r>
        <w:rPr>
          <w:lang w:eastAsia="zh-CN"/>
        </w:rPr>
        <w:t>．抽象劳动转移到新产品中</w:t>
      </w:r>
    </w:p>
    <w:p w14:paraId="50460523" w14:textId="77777777" w:rsidR="004A70C5" w:rsidRDefault="004A70C5">
      <w:pPr>
        <w:pStyle w:val="a3"/>
        <w:spacing w:before="1"/>
        <w:ind w:left="0"/>
        <w:rPr>
          <w:sz w:val="28"/>
          <w:lang w:eastAsia="zh-CN"/>
        </w:rPr>
      </w:pPr>
    </w:p>
    <w:p w14:paraId="293FE2E3" w14:textId="77777777" w:rsidR="004A70C5" w:rsidRDefault="00A26C95">
      <w:pPr>
        <w:pStyle w:val="a4"/>
        <w:numPr>
          <w:ilvl w:val="0"/>
          <w:numId w:val="23"/>
        </w:numPr>
        <w:tabs>
          <w:tab w:val="left" w:pos="1043"/>
        </w:tabs>
        <w:spacing w:line="364" w:lineRule="auto"/>
        <w:ind w:right="687" w:firstLine="0"/>
        <w:rPr>
          <w:sz w:val="21"/>
          <w:lang w:eastAsia="zh-CN"/>
        </w:rPr>
      </w:pPr>
      <w:r>
        <w:rPr>
          <w:spacing w:val="-3"/>
          <w:sz w:val="21"/>
          <w:lang w:eastAsia="zh-CN"/>
        </w:rPr>
        <w:t>投入某种商品生产过程中的活劳动量不变，如果个别劳动生产率提高，单位劳动时间内</w:t>
      </w:r>
      <w:r>
        <w:rPr>
          <w:sz w:val="21"/>
          <w:lang w:eastAsia="zh-CN"/>
        </w:rPr>
        <w:t>生产的商品数量和单位商品的价值量之间的变化</w:t>
      </w:r>
      <w:commentRangeStart w:id="148"/>
      <w:r>
        <w:rPr>
          <w:sz w:val="21"/>
          <w:lang w:eastAsia="zh-CN"/>
        </w:rPr>
        <w:t>表现为</w:t>
      </w:r>
      <w:commentRangeEnd w:id="148"/>
      <w:r w:rsidR="0022256E">
        <w:rPr>
          <w:rStyle w:val="aa"/>
        </w:rPr>
        <w:commentReference w:id="148"/>
      </w:r>
    </w:p>
    <w:p w14:paraId="12EFE9C5" w14:textId="77777777" w:rsidR="004A70C5" w:rsidRDefault="00A26C95">
      <w:pPr>
        <w:pStyle w:val="a4"/>
        <w:numPr>
          <w:ilvl w:val="1"/>
          <w:numId w:val="23"/>
        </w:numPr>
        <w:tabs>
          <w:tab w:val="left" w:pos="1090"/>
        </w:tabs>
        <w:spacing w:line="364" w:lineRule="auto"/>
        <w:ind w:right="6086" w:firstLine="0"/>
        <w:jc w:val="both"/>
        <w:rPr>
          <w:sz w:val="21"/>
          <w:lang w:eastAsia="zh-CN"/>
        </w:rPr>
      </w:pPr>
      <w:r>
        <w:rPr>
          <w:spacing w:val="-2"/>
          <w:sz w:val="21"/>
          <w:lang w:eastAsia="zh-CN"/>
        </w:rPr>
        <w:t>商品数量增加，价值量不变</w:t>
      </w:r>
      <w:r>
        <w:rPr>
          <w:rFonts w:ascii="Times New Roman" w:eastAsia="Times New Roman"/>
          <w:sz w:val="21"/>
          <w:lang w:eastAsia="zh-CN"/>
        </w:rPr>
        <w:t>B</w:t>
      </w:r>
      <w:r>
        <w:rPr>
          <w:sz w:val="21"/>
          <w:lang w:eastAsia="zh-CN"/>
        </w:rPr>
        <w:t>．商品数量不变，价值量增大</w:t>
      </w:r>
      <w:r>
        <w:rPr>
          <w:rFonts w:ascii="Times New Roman" w:eastAsia="Times New Roman"/>
          <w:sz w:val="21"/>
          <w:lang w:eastAsia="zh-CN"/>
        </w:rPr>
        <w:t>C</w:t>
      </w:r>
      <w:r>
        <w:rPr>
          <w:sz w:val="21"/>
          <w:lang w:eastAsia="zh-CN"/>
        </w:rPr>
        <w:t>．商品数量增加，价值量减少</w:t>
      </w:r>
    </w:p>
    <w:p w14:paraId="1565D955" w14:textId="77777777" w:rsidR="004A70C5" w:rsidRDefault="00A26C95">
      <w:pPr>
        <w:pStyle w:val="a3"/>
        <w:spacing w:before="58"/>
        <w:rPr>
          <w:lang w:eastAsia="zh-CN"/>
        </w:rPr>
      </w:pPr>
      <w:r>
        <w:rPr>
          <w:rFonts w:ascii="Times New Roman" w:eastAsia="Times New Roman"/>
          <w:lang w:eastAsia="zh-CN"/>
        </w:rPr>
        <w:t>D</w:t>
      </w:r>
      <w:r>
        <w:rPr>
          <w:lang w:eastAsia="zh-CN"/>
        </w:rPr>
        <w:t>．商品数量增加，价值量增大</w:t>
      </w:r>
    </w:p>
    <w:p w14:paraId="7F4F3DC9" w14:textId="77777777" w:rsidR="004A70C5" w:rsidRDefault="004A70C5">
      <w:pPr>
        <w:pStyle w:val="a3"/>
        <w:ind w:left="0"/>
        <w:rPr>
          <w:sz w:val="22"/>
          <w:lang w:eastAsia="zh-CN"/>
        </w:rPr>
      </w:pPr>
    </w:p>
    <w:p w14:paraId="1E0232CB" w14:textId="77777777" w:rsidR="004A70C5" w:rsidRDefault="004A70C5">
      <w:pPr>
        <w:pStyle w:val="a3"/>
        <w:spacing w:before="2"/>
        <w:ind w:left="0"/>
        <w:rPr>
          <w:sz w:val="17"/>
          <w:lang w:eastAsia="zh-CN"/>
        </w:rPr>
      </w:pPr>
    </w:p>
    <w:p w14:paraId="55636971" w14:textId="77777777" w:rsidR="004A70C5" w:rsidRDefault="00A26C95">
      <w:pPr>
        <w:pStyle w:val="a4"/>
        <w:numPr>
          <w:ilvl w:val="0"/>
          <w:numId w:val="23"/>
        </w:numPr>
        <w:tabs>
          <w:tab w:val="left" w:pos="1039"/>
        </w:tabs>
        <w:spacing w:line="364" w:lineRule="auto"/>
        <w:ind w:left="720" w:right="1739" w:firstLine="0"/>
        <w:rPr>
          <w:sz w:val="21"/>
          <w:lang w:eastAsia="zh-CN"/>
        </w:rPr>
      </w:pPr>
      <w:r>
        <w:rPr>
          <w:spacing w:val="-3"/>
          <w:sz w:val="21"/>
          <w:lang w:eastAsia="zh-CN"/>
        </w:rPr>
        <w:t>在商品经济时代，两种不同的商品可以按一定比例互相交换的</w:t>
      </w:r>
      <w:commentRangeStart w:id="149"/>
      <w:r>
        <w:rPr>
          <w:spacing w:val="-3"/>
          <w:sz w:val="21"/>
          <w:lang w:eastAsia="zh-CN"/>
        </w:rPr>
        <w:t>原因在于</w:t>
      </w:r>
      <w:commentRangeEnd w:id="149"/>
      <w:r w:rsidR="0022256E">
        <w:rPr>
          <w:rStyle w:val="aa"/>
        </w:rPr>
        <w:commentReference w:id="149"/>
      </w:r>
      <w:r>
        <w:rPr>
          <w:spacing w:val="-3"/>
          <w:sz w:val="21"/>
          <w:lang w:eastAsia="zh-CN"/>
        </w:rPr>
        <w:t>它们</w:t>
      </w:r>
      <w:r>
        <w:rPr>
          <w:rFonts w:ascii="Times New Roman" w:eastAsia="Times New Roman"/>
          <w:spacing w:val="-3"/>
          <w:sz w:val="21"/>
          <w:lang w:eastAsia="zh-CN"/>
        </w:rPr>
        <w:t>A</w:t>
      </w:r>
      <w:r>
        <w:rPr>
          <w:spacing w:val="-3"/>
          <w:sz w:val="21"/>
          <w:lang w:eastAsia="zh-CN"/>
        </w:rPr>
        <w:t>．对人们有共同的效用</w:t>
      </w:r>
    </w:p>
    <w:p w14:paraId="61D0E9C4" w14:textId="77777777" w:rsidR="004A70C5" w:rsidRDefault="00A26C95">
      <w:pPr>
        <w:pStyle w:val="a3"/>
        <w:spacing w:line="364" w:lineRule="auto"/>
        <w:ind w:right="6746"/>
        <w:rPr>
          <w:lang w:eastAsia="zh-CN"/>
        </w:rPr>
      </w:pPr>
      <w:r>
        <w:rPr>
          <w:rFonts w:ascii="Times New Roman" w:eastAsia="Times New Roman"/>
          <w:lang w:eastAsia="zh-CN"/>
        </w:rPr>
        <w:t>B</w:t>
      </w:r>
      <w:r>
        <w:rPr>
          <w:lang w:eastAsia="zh-CN"/>
        </w:rPr>
        <w:t>．有不同的使用价值</w:t>
      </w:r>
      <w:r>
        <w:rPr>
          <w:rFonts w:ascii="Times New Roman" w:eastAsia="Times New Roman"/>
          <w:lang w:eastAsia="zh-CN"/>
        </w:rPr>
        <w:t>C</w:t>
      </w:r>
      <w:r>
        <w:rPr>
          <w:lang w:eastAsia="zh-CN"/>
        </w:rPr>
        <w:t>．都是具体劳动的产物</w:t>
      </w:r>
    </w:p>
    <w:p w14:paraId="26A4FC9D" w14:textId="77777777" w:rsidR="004A70C5" w:rsidRDefault="00A26C95">
      <w:pPr>
        <w:pStyle w:val="a3"/>
        <w:spacing w:line="267" w:lineRule="exact"/>
        <w:rPr>
          <w:lang w:eastAsia="zh-CN"/>
        </w:rPr>
      </w:pPr>
      <w:r>
        <w:rPr>
          <w:rFonts w:ascii="Times New Roman" w:eastAsia="Times New Roman"/>
          <w:lang w:eastAsia="zh-CN"/>
        </w:rPr>
        <w:lastRenderedPageBreak/>
        <w:t>D</w:t>
      </w:r>
      <w:r>
        <w:rPr>
          <w:lang w:eastAsia="zh-CN"/>
        </w:rPr>
        <w:t>．在生产中都耗费了一般人类劳动</w:t>
      </w:r>
    </w:p>
    <w:p w14:paraId="227BE8E8" w14:textId="77777777" w:rsidR="004A70C5" w:rsidRDefault="004A70C5">
      <w:pPr>
        <w:pStyle w:val="a3"/>
        <w:ind w:left="0"/>
        <w:rPr>
          <w:sz w:val="22"/>
          <w:lang w:eastAsia="zh-CN"/>
        </w:rPr>
      </w:pPr>
    </w:p>
    <w:p w14:paraId="06A2C5E8" w14:textId="77777777" w:rsidR="004A70C5" w:rsidRDefault="004A70C5">
      <w:pPr>
        <w:pStyle w:val="a3"/>
        <w:spacing w:before="2"/>
        <w:ind w:left="0"/>
        <w:rPr>
          <w:sz w:val="17"/>
          <w:lang w:eastAsia="zh-CN"/>
        </w:rPr>
      </w:pPr>
    </w:p>
    <w:p w14:paraId="2D8EFC8C" w14:textId="690DE786" w:rsidR="004A70C5" w:rsidRDefault="00A26C95">
      <w:pPr>
        <w:pStyle w:val="a4"/>
        <w:numPr>
          <w:ilvl w:val="0"/>
          <w:numId w:val="23"/>
        </w:numPr>
        <w:tabs>
          <w:tab w:val="left" w:pos="1039"/>
        </w:tabs>
        <w:spacing w:line="364" w:lineRule="auto"/>
        <w:ind w:left="720" w:right="688" w:firstLine="0"/>
        <w:rPr>
          <w:sz w:val="21"/>
          <w:lang w:eastAsia="zh-CN"/>
        </w:rPr>
      </w:pPr>
      <w:r>
        <w:rPr>
          <w:spacing w:val="-3"/>
          <w:sz w:val="21"/>
          <w:lang w:eastAsia="zh-CN"/>
        </w:rPr>
        <w:t>商品内在的使用价值和价值的矛盾是商品最基本的矛盾，这对矛盾是否能够顺利解决，决定着商品生产者的命运。解决这对矛盾的</w:t>
      </w:r>
      <w:commentRangeStart w:id="150"/>
      <w:r>
        <w:rPr>
          <w:spacing w:val="-3"/>
          <w:sz w:val="21"/>
          <w:lang w:eastAsia="zh-CN"/>
        </w:rPr>
        <w:t>关键是</w:t>
      </w:r>
      <w:commentRangeEnd w:id="150"/>
      <w:r w:rsidR="00CB0492">
        <w:rPr>
          <w:rStyle w:val="aa"/>
        </w:rPr>
        <w:commentReference w:id="150"/>
      </w:r>
    </w:p>
    <w:p w14:paraId="617B413A" w14:textId="72D65C32" w:rsidR="004A70C5" w:rsidRDefault="00A26C95">
      <w:pPr>
        <w:pStyle w:val="a4"/>
        <w:numPr>
          <w:ilvl w:val="1"/>
          <w:numId w:val="23"/>
        </w:numPr>
        <w:tabs>
          <w:tab w:val="left" w:pos="1087"/>
        </w:tabs>
        <w:spacing w:before="1" w:line="364" w:lineRule="auto"/>
        <w:ind w:left="720" w:right="7154" w:firstLine="0"/>
        <w:rPr>
          <w:sz w:val="21"/>
          <w:lang w:eastAsia="zh-CN"/>
        </w:rPr>
      </w:pPr>
      <w:r>
        <w:rPr>
          <w:spacing w:val="-3"/>
          <w:sz w:val="21"/>
          <w:lang w:eastAsia="zh-CN"/>
        </w:rPr>
        <w:t>商品的生产</w:t>
      </w:r>
      <w:r>
        <w:rPr>
          <w:rFonts w:ascii="Times New Roman" w:eastAsia="Times New Roman"/>
          <w:spacing w:val="-3"/>
          <w:sz w:val="21"/>
          <w:lang w:eastAsia="zh-CN"/>
        </w:rPr>
        <w:t>B</w:t>
      </w:r>
      <w:r>
        <w:rPr>
          <w:spacing w:val="-3"/>
          <w:sz w:val="21"/>
          <w:lang w:eastAsia="zh-CN"/>
        </w:rPr>
        <w:t>．商品的分配</w:t>
      </w:r>
      <w:r>
        <w:rPr>
          <w:rFonts w:ascii="Times New Roman" w:eastAsia="Times New Roman"/>
          <w:spacing w:val="-3"/>
          <w:sz w:val="21"/>
          <w:lang w:eastAsia="zh-CN"/>
        </w:rPr>
        <w:t>C</w:t>
      </w:r>
      <w:r>
        <w:rPr>
          <w:spacing w:val="-3"/>
          <w:sz w:val="21"/>
          <w:lang w:eastAsia="zh-CN"/>
        </w:rPr>
        <w:t>．商品的消费</w:t>
      </w:r>
      <w:r>
        <w:rPr>
          <w:rFonts w:ascii="Times New Roman" w:eastAsia="Times New Roman"/>
          <w:spacing w:val="-3"/>
          <w:sz w:val="21"/>
          <w:lang w:eastAsia="zh-CN"/>
        </w:rPr>
        <w:t>D</w:t>
      </w:r>
      <w:r>
        <w:rPr>
          <w:spacing w:val="-5"/>
          <w:sz w:val="21"/>
          <w:lang w:eastAsia="zh-CN"/>
        </w:rPr>
        <w:t>．商品交换的实现</w:t>
      </w:r>
    </w:p>
    <w:p w14:paraId="50823B04" w14:textId="77777777" w:rsidR="004A70C5" w:rsidRDefault="004A70C5">
      <w:pPr>
        <w:pStyle w:val="a3"/>
        <w:spacing w:before="12"/>
        <w:ind w:left="0"/>
        <w:rPr>
          <w:sz w:val="27"/>
          <w:lang w:eastAsia="zh-CN"/>
        </w:rPr>
      </w:pPr>
    </w:p>
    <w:p w14:paraId="2F1EE657" w14:textId="22E03E58" w:rsidR="004A70C5" w:rsidRDefault="00A26C95">
      <w:pPr>
        <w:pStyle w:val="a4"/>
        <w:numPr>
          <w:ilvl w:val="0"/>
          <w:numId w:val="23"/>
        </w:numPr>
        <w:tabs>
          <w:tab w:val="left" w:pos="1039"/>
        </w:tabs>
        <w:spacing w:line="367" w:lineRule="auto"/>
        <w:ind w:left="720" w:right="3839" w:firstLine="0"/>
        <w:rPr>
          <w:sz w:val="21"/>
          <w:lang w:eastAsia="zh-CN"/>
        </w:rPr>
      </w:pPr>
      <w:r>
        <w:rPr>
          <w:spacing w:val="-3"/>
          <w:sz w:val="21"/>
          <w:lang w:eastAsia="zh-CN"/>
        </w:rPr>
        <w:t>在下列经济行为中，属于</w:t>
      </w:r>
      <w:commentRangeStart w:id="151"/>
      <w:r>
        <w:rPr>
          <w:spacing w:val="-3"/>
          <w:sz w:val="21"/>
          <w:lang w:eastAsia="zh-CN"/>
        </w:rPr>
        <w:t>货币执行流通手段职能的是</w:t>
      </w:r>
      <w:commentRangeEnd w:id="151"/>
      <w:r w:rsidR="00CB0492">
        <w:rPr>
          <w:rStyle w:val="aa"/>
        </w:rPr>
        <w:commentReference w:id="151"/>
      </w:r>
      <w:r>
        <w:rPr>
          <w:rFonts w:ascii="Times New Roman" w:eastAsia="Times New Roman"/>
          <w:spacing w:val="-3"/>
          <w:sz w:val="21"/>
          <w:lang w:eastAsia="zh-CN"/>
        </w:rPr>
        <w:t>A</w:t>
      </w:r>
      <w:r>
        <w:rPr>
          <w:spacing w:val="-8"/>
          <w:sz w:val="21"/>
          <w:lang w:eastAsia="zh-CN"/>
        </w:rPr>
        <w:t>．顾客向水果店以每斤</w:t>
      </w:r>
      <w:r>
        <w:rPr>
          <w:rFonts w:ascii="Times New Roman" w:eastAsia="Times New Roman"/>
          <w:sz w:val="21"/>
          <w:lang w:eastAsia="zh-CN"/>
        </w:rPr>
        <w:t>5</w:t>
      </w:r>
      <w:r>
        <w:rPr>
          <w:spacing w:val="-11"/>
          <w:sz w:val="21"/>
          <w:lang w:eastAsia="zh-CN"/>
        </w:rPr>
        <w:t>元的价格预订</w:t>
      </w:r>
      <w:r>
        <w:rPr>
          <w:rFonts w:ascii="Times New Roman" w:eastAsia="Times New Roman"/>
          <w:sz w:val="21"/>
          <w:lang w:eastAsia="zh-CN"/>
        </w:rPr>
        <w:t>10</w:t>
      </w:r>
      <w:r>
        <w:rPr>
          <w:spacing w:val="-2"/>
          <w:sz w:val="21"/>
          <w:lang w:eastAsia="zh-CN"/>
        </w:rPr>
        <w:t>斤苹果</w:t>
      </w:r>
    </w:p>
    <w:p w14:paraId="4F7761EF" w14:textId="7DA6653A" w:rsidR="004A70C5" w:rsidRDefault="00A26C95">
      <w:pPr>
        <w:pStyle w:val="a4"/>
        <w:numPr>
          <w:ilvl w:val="0"/>
          <w:numId w:val="22"/>
        </w:numPr>
        <w:tabs>
          <w:tab w:val="left" w:pos="1075"/>
        </w:tabs>
        <w:spacing w:line="265" w:lineRule="exact"/>
        <w:ind w:hanging="355"/>
        <w:rPr>
          <w:sz w:val="21"/>
          <w:lang w:eastAsia="zh-CN"/>
        </w:rPr>
      </w:pPr>
      <w:r>
        <w:rPr>
          <w:spacing w:val="-13"/>
          <w:sz w:val="21"/>
          <w:lang w:eastAsia="zh-CN"/>
        </w:rPr>
        <w:t>顾客买了</w:t>
      </w:r>
      <w:r>
        <w:rPr>
          <w:rFonts w:ascii="Times New Roman" w:eastAsia="Times New Roman"/>
          <w:sz w:val="21"/>
          <w:lang w:eastAsia="zh-CN"/>
        </w:rPr>
        <w:t>10</w:t>
      </w:r>
      <w:r>
        <w:rPr>
          <w:spacing w:val="-3"/>
          <w:sz w:val="21"/>
          <w:lang w:eastAsia="zh-CN"/>
        </w:rPr>
        <w:t>斤苹果，三天后付款</w:t>
      </w:r>
    </w:p>
    <w:p w14:paraId="31F4EEDC" w14:textId="2AD8D93D" w:rsidR="004A70C5" w:rsidRDefault="00A26C95">
      <w:pPr>
        <w:pStyle w:val="a4"/>
        <w:numPr>
          <w:ilvl w:val="0"/>
          <w:numId w:val="22"/>
        </w:numPr>
        <w:tabs>
          <w:tab w:val="left" w:pos="1075"/>
        </w:tabs>
        <w:spacing w:before="139"/>
        <w:ind w:hanging="355"/>
        <w:rPr>
          <w:sz w:val="21"/>
          <w:lang w:eastAsia="zh-CN"/>
        </w:rPr>
      </w:pPr>
      <w:r>
        <w:rPr>
          <w:spacing w:val="-15"/>
          <w:sz w:val="21"/>
          <w:lang w:eastAsia="zh-CN"/>
        </w:rPr>
        <w:t>顾客用</w:t>
      </w:r>
      <w:r>
        <w:rPr>
          <w:rFonts w:ascii="Times New Roman" w:eastAsia="Times New Roman"/>
          <w:sz w:val="21"/>
          <w:lang w:eastAsia="zh-CN"/>
        </w:rPr>
        <w:t>50</w:t>
      </w:r>
      <w:r>
        <w:rPr>
          <w:spacing w:val="-10"/>
          <w:sz w:val="21"/>
          <w:lang w:eastAsia="zh-CN"/>
        </w:rPr>
        <w:t>元钱可以购买</w:t>
      </w:r>
      <w:r>
        <w:rPr>
          <w:rFonts w:ascii="Times New Roman" w:eastAsia="Times New Roman"/>
          <w:sz w:val="21"/>
          <w:lang w:eastAsia="zh-CN"/>
        </w:rPr>
        <w:t>10</w:t>
      </w:r>
      <w:r>
        <w:rPr>
          <w:spacing w:val="-2"/>
          <w:sz w:val="21"/>
          <w:lang w:eastAsia="zh-CN"/>
        </w:rPr>
        <w:t>斤苹果</w:t>
      </w:r>
    </w:p>
    <w:p w14:paraId="1C7C2A04" w14:textId="30B13A29" w:rsidR="004A70C5" w:rsidRDefault="00A26C95">
      <w:pPr>
        <w:pStyle w:val="a4"/>
        <w:numPr>
          <w:ilvl w:val="0"/>
          <w:numId w:val="22"/>
        </w:numPr>
        <w:tabs>
          <w:tab w:val="left" w:pos="1087"/>
        </w:tabs>
        <w:spacing w:before="139"/>
        <w:ind w:left="1086" w:hanging="367"/>
        <w:rPr>
          <w:sz w:val="21"/>
          <w:lang w:eastAsia="zh-CN"/>
        </w:rPr>
      </w:pPr>
      <w:r>
        <w:rPr>
          <w:spacing w:val="-15"/>
          <w:sz w:val="21"/>
          <w:lang w:eastAsia="zh-CN"/>
        </w:rPr>
        <w:t>顾客用</w:t>
      </w:r>
      <w:r>
        <w:rPr>
          <w:rFonts w:ascii="Times New Roman" w:eastAsia="Times New Roman"/>
          <w:sz w:val="21"/>
          <w:lang w:eastAsia="zh-CN"/>
        </w:rPr>
        <w:t>50</w:t>
      </w:r>
      <w:r>
        <w:rPr>
          <w:spacing w:val="-12"/>
          <w:sz w:val="21"/>
          <w:lang w:eastAsia="zh-CN"/>
        </w:rPr>
        <w:t>元钱购买了</w:t>
      </w:r>
      <w:r>
        <w:rPr>
          <w:rFonts w:ascii="Times New Roman" w:eastAsia="Times New Roman"/>
          <w:sz w:val="21"/>
          <w:lang w:eastAsia="zh-CN"/>
        </w:rPr>
        <w:t>10</w:t>
      </w:r>
      <w:r>
        <w:rPr>
          <w:spacing w:val="-2"/>
          <w:sz w:val="21"/>
          <w:lang w:eastAsia="zh-CN"/>
        </w:rPr>
        <w:t>斤苹果</w:t>
      </w:r>
    </w:p>
    <w:p w14:paraId="6264A8DA" w14:textId="77777777" w:rsidR="004A70C5" w:rsidRDefault="004A70C5">
      <w:pPr>
        <w:pStyle w:val="a3"/>
        <w:ind w:left="0"/>
        <w:rPr>
          <w:sz w:val="22"/>
          <w:lang w:eastAsia="zh-CN"/>
        </w:rPr>
      </w:pPr>
    </w:p>
    <w:p w14:paraId="4AAEA563" w14:textId="77777777" w:rsidR="004A70C5" w:rsidRDefault="004A70C5">
      <w:pPr>
        <w:pStyle w:val="a3"/>
        <w:spacing w:before="2"/>
        <w:ind w:left="0"/>
        <w:rPr>
          <w:sz w:val="17"/>
          <w:lang w:eastAsia="zh-CN"/>
        </w:rPr>
      </w:pPr>
    </w:p>
    <w:p w14:paraId="290B99EA" w14:textId="1A10F6A9" w:rsidR="004A70C5" w:rsidRDefault="00A26C95">
      <w:pPr>
        <w:pStyle w:val="a4"/>
        <w:numPr>
          <w:ilvl w:val="0"/>
          <w:numId w:val="21"/>
        </w:numPr>
        <w:tabs>
          <w:tab w:val="left" w:pos="1137"/>
        </w:tabs>
        <w:spacing w:line="367" w:lineRule="auto"/>
        <w:ind w:right="2901" w:firstLine="0"/>
        <w:rPr>
          <w:sz w:val="21"/>
          <w:lang w:eastAsia="zh-CN"/>
        </w:rPr>
      </w:pPr>
      <w:r>
        <w:rPr>
          <w:spacing w:val="-3"/>
          <w:sz w:val="21"/>
          <w:lang w:eastAsia="zh-CN"/>
        </w:rPr>
        <w:t>流通手段是货币的重要职能之一，作为流通手段的货币</w:t>
      </w:r>
      <w:commentRangeStart w:id="152"/>
      <w:r>
        <w:rPr>
          <w:spacing w:val="-3"/>
          <w:sz w:val="21"/>
          <w:lang w:eastAsia="zh-CN"/>
        </w:rPr>
        <w:t>必须是</w:t>
      </w:r>
      <w:commentRangeEnd w:id="152"/>
      <w:r w:rsidR="00CB0492">
        <w:rPr>
          <w:rStyle w:val="aa"/>
        </w:rPr>
        <w:commentReference w:id="152"/>
      </w:r>
      <w:r>
        <w:rPr>
          <w:rFonts w:ascii="Times New Roman" w:eastAsia="Times New Roman"/>
          <w:spacing w:val="-3"/>
          <w:sz w:val="21"/>
          <w:lang w:eastAsia="zh-CN"/>
        </w:rPr>
        <w:t>A</w:t>
      </w:r>
      <w:r>
        <w:rPr>
          <w:spacing w:val="-3"/>
          <w:sz w:val="21"/>
          <w:lang w:eastAsia="zh-CN"/>
        </w:rPr>
        <w:t>．足值的货币</w:t>
      </w:r>
    </w:p>
    <w:p w14:paraId="3D1C5C68" w14:textId="17D37AFA" w:rsidR="004A70C5" w:rsidRDefault="00A26C95">
      <w:pPr>
        <w:pStyle w:val="a3"/>
        <w:spacing w:line="364" w:lineRule="auto"/>
        <w:ind w:right="7308"/>
        <w:jc w:val="both"/>
        <w:rPr>
          <w:lang w:eastAsia="zh-CN"/>
        </w:rPr>
      </w:pPr>
      <w:r>
        <w:rPr>
          <w:lang w:eastAsia="zh-CN"/>
        </w:rPr>
        <w:t>B．现实中的货币C．观念上的货币D．纸币</w:t>
      </w:r>
    </w:p>
    <w:p w14:paraId="0411D6AE" w14:textId="77777777" w:rsidR="004A70C5" w:rsidRDefault="004A70C5">
      <w:pPr>
        <w:pStyle w:val="a3"/>
        <w:spacing w:before="9"/>
        <w:ind w:left="0"/>
        <w:rPr>
          <w:sz w:val="27"/>
          <w:lang w:eastAsia="zh-CN"/>
        </w:rPr>
      </w:pPr>
    </w:p>
    <w:p w14:paraId="3B657CF8" w14:textId="77777777" w:rsidR="004A70C5" w:rsidRDefault="00A26C95">
      <w:pPr>
        <w:pStyle w:val="a4"/>
        <w:numPr>
          <w:ilvl w:val="0"/>
          <w:numId w:val="21"/>
        </w:numPr>
        <w:tabs>
          <w:tab w:val="left" w:pos="1144"/>
        </w:tabs>
        <w:spacing w:line="364" w:lineRule="auto"/>
        <w:ind w:right="737" w:firstLine="0"/>
        <w:jc w:val="both"/>
        <w:rPr>
          <w:sz w:val="21"/>
        </w:rPr>
      </w:pPr>
      <w:r>
        <w:rPr>
          <w:spacing w:val="-1"/>
          <w:sz w:val="21"/>
          <w:lang w:eastAsia="zh-CN"/>
        </w:rPr>
        <w:t>在以私有制为基础的商品经济中，人与人的社会关系被物与物的关系所掩盖，从而使商品具有一种神秘的属性，似乎它具有决定商品生产者命运的神秘力量。马克思把商品世</w:t>
      </w:r>
      <w:r>
        <w:rPr>
          <w:spacing w:val="-3"/>
          <w:sz w:val="21"/>
          <w:lang w:eastAsia="zh-CN"/>
        </w:rPr>
        <w:t>界的这种神秘性比喻为拜物教，称之为商品拜物教。</w:t>
      </w:r>
      <w:proofErr w:type="spellStart"/>
      <w:r>
        <w:rPr>
          <w:spacing w:val="-3"/>
          <w:sz w:val="21"/>
        </w:rPr>
        <w:t>其实决定商品生产者命运的</w:t>
      </w:r>
      <w:commentRangeStart w:id="153"/>
      <w:r>
        <w:rPr>
          <w:spacing w:val="-3"/>
          <w:sz w:val="21"/>
        </w:rPr>
        <w:t>是</w:t>
      </w:r>
      <w:commentRangeEnd w:id="153"/>
      <w:proofErr w:type="spellEnd"/>
      <w:r w:rsidR="00CB0492">
        <w:rPr>
          <w:rStyle w:val="aa"/>
        </w:rPr>
        <w:commentReference w:id="153"/>
      </w:r>
    </w:p>
    <w:p w14:paraId="3F7812EE" w14:textId="77777777" w:rsidR="004A70C5" w:rsidRDefault="00A26C95">
      <w:pPr>
        <w:pStyle w:val="a3"/>
        <w:spacing w:line="364" w:lineRule="auto"/>
        <w:ind w:right="5474"/>
        <w:rPr>
          <w:lang w:eastAsia="zh-CN"/>
        </w:rPr>
      </w:pPr>
      <w:r>
        <w:rPr>
          <w:rFonts w:ascii="Times New Roman" w:eastAsia="Times New Roman"/>
          <w:lang w:eastAsia="zh-CN"/>
        </w:rPr>
        <w:t>A</w:t>
      </w:r>
      <w:r>
        <w:rPr>
          <w:lang w:eastAsia="zh-CN"/>
        </w:rPr>
        <w:t>．私人劳动是否可以转化为社会劳动</w:t>
      </w:r>
      <w:r>
        <w:rPr>
          <w:rFonts w:ascii="Times New Roman" w:eastAsia="Times New Roman"/>
          <w:lang w:eastAsia="zh-CN"/>
        </w:rPr>
        <w:t>B</w:t>
      </w:r>
      <w:r>
        <w:rPr>
          <w:lang w:eastAsia="zh-CN"/>
        </w:rPr>
        <w:t>．劳动力是否成为商品</w:t>
      </w:r>
    </w:p>
    <w:p w14:paraId="7C7B1052" w14:textId="27218A89" w:rsidR="004A70C5" w:rsidRDefault="00A26C95">
      <w:pPr>
        <w:pStyle w:val="a3"/>
        <w:spacing w:line="367" w:lineRule="auto"/>
        <w:ind w:right="5633"/>
        <w:rPr>
          <w:lang w:eastAsia="zh-CN"/>
        </w:rPr>
      </w:pPr>
      <w:r>
        <w:rPr>
          <w:rFonts w:ascii="Times New Roman" w:eastAsia="Times New Roman"/>
          <w:lang w:eastAsia="zh-CN"/>
        </w:rPr>
        <w:t>C</w:t>
      </w:r>
      <w:r>
        <w:rPr>
          <w:lang w:eastAsia="zh-CN"/>
        </w:rPr>
        <w:t>．价值是否能转化为使用价值</w:t>
      </w:r>
      <w:r>
        <w:rPr>
          <w:rFonts w:ascii="Times New Roman" w:eastAsia="Times New Roman"/>
          <w:lang w:eastAsia="zh-CN"/>
        </w:rPr>
        <w:t>D</w:t>
      </w:r>
      <w:r>
        <w:rPr>
          <w:lang w:eastAsia="zh-CN"/>
        </w:rPr>
        <w:t>．抽象劳动是否能转化为具体劳动</w:t>
      </w:r>
    </w:p>
    <w:p w14:paraId="72D44B95" w14:textId="77777777" w:rsidR="00EC279D" w:rsidRDefault="00EC279D">
      <w:pPr>
        <w:pStyle w:val="a3"/>
        <w:spacing w:line="367" w:lineRule="auto"/>
        <w:ind w:right="5633"/>
        <w:rPr>
          <w:lang w:eastAsia="zh-CN"/>
        </w:rPr>
      </w:pPr>
    </w:p>
    <w:p w14:paraId="39E1CB74" w14:textId="77777777" w:rsidR="004A70C5" w:rsidRDefault="00A26C95">
      <w:pPr>
        <w:pStyle w:val="a3"/>
        <w:spacing w:before="58" w:line="364" w:lineRule="auto"/>
        <w:ind w:right="4154"/>
        <w:rPr>
          <w:lang w:eastAsia="zh-CN"/>
        </w:rPr>
      </w:pPr>
      <w:r>
        <w:rPr>
          <w:rFonts w:ascii="Times New Roman" w:eastAsia="Times New Roman"/>
          <w:lang w:eastAsia="zh-CN"/>
        </w:rPr>
        <w:t>14</w:t>
      </w:r>
      <w:r>
        <w:rPr>
          <w:lang w:eastAsia="zh-CN"/>
        </w:rPr>
        <w:t>．劳动力使用价值的</w:t>
      </w:r>
      <w:commentRangeStart w:id="154"/>
      <w:r>
        <w:rPr>
          <w:lang w:eastAsia="zh-CN"/>
        </w:rPr>
        <w:t>特殊性在于</w:t>
      </w:r>
      <w:commentRangeEnd w:id="154"/>
      <w:r w:rsidR="00EC279D">
        <w:rPr>
          <w:rStyle w:val="aa"/>
        </w:rPr>
        <w:commentReference w:id="154"/>
      </w:r>
      <w:r>
        <w:rPr>
          <w:lang w:eastAsia="zh-CN"/>
        </w:rPr>
        <w:t>，它在使用过程中</w:t>
      </w:r>
      <w:r>
        <w:rPr>
          <w:rFonts w:ascii="Times New Roman" w:eastAsia="Times New Roman"/>
          <w:lang w:eastAsia="zh-CN"/>
        </w:rPr>
        <w:t>A</w:t>
      </w:r>
      <w:r>
        <w:rPr>
          <w:lang w:eastAsia="zh-CN"/>
        </w:rPr>
        <w:t>．能转移和保存自身的价值</w:t>
      </w:r>
    </w:p>
    <w:p w14:paraId="26470074" w14:textId="77777777" w:rsidR="004A70C5" w:rsidRDefault="00A26C95">
      <w:pPr>
        <w:pStyle w:val="a4"/>
        <w:numPr>
          <w:ilvl w:val="0"/>
          <w:numId w:val="20"/>
        </w:numPr>
        <w:tabs>
          <w:tab w:val="left" w:pos="1075"/>
        </w:tabs>
        <w:spacing w:line="267" w:lineRule="exact"/>
        <w:ind w:hanging="355"/>
        <w:rPr>
          <w:sz w:val="21"/>
        </w:rPr>
      </w:pPr>
      <w:proofErr w:type="spellStart"/>
      <w:r>
        <w:rPr>
          <w:spacing w:val="-3"/>
          <w:sz w:val="21"/>
        </w:rPr>
        <w:t>能转移自身的价值</w:t>
      </w:r>
      <w:proofErr w:type="spellEnd"/>
    </w:p>
    <w:p w14:paraId="0CE9176B" w14:textId="77777777" w:rsidR="004A70C5" w:rsidRDefault="00A26C95">
      <w:pPr>
        <w:pStyle w:val="a4"/>
        <w:numPr>
          <w:ilvl w:val="0"/>
          <w:numId w:val="20"/>
        </w:numPr>
        <w:tabs>
          <w:tab w:val="left" w:pos="1075"/>
        </w:tabs>
        <w:spacing w:before="141"/>
        <w:ind w:hanging="355"/>
        <w:rPr>
          <w:sz w:val="21"/>
          <w:lang w:eastAsia="zh-CN"/>
        </w:rPr>
      </w:pPr>
      <w:r>
        <w:rPr>
          <w:spacing w:val="-3"/>
          <w:sz w:val="21"/>
          <w:lang w:eastAsia="zh-CN"/>
        </w:rPr>
        <w:t>能创造出比自身价值更大的价值</w:t>
      </w:r>
    </w:p>
    <w:p w14:paraId="65341CF7" w14:textId="77777777" w:rsidR="004A70C5" w:rsidRDefault="00A26C95">
      <w:pPr>
        <w:pStyle w:val="a4"/>
        <w:numPr>
          <w:ilvl w:val="0"/>
          <w:numId w:val="20"/>
        </w:numPr>
        <w:tabs>
          <w:tab w:val="left" w:pos="1087"/>
        </w:tabs>
        <w:spacing w:before="139"/>
        <w:ind w:left="1086" w:hanging="367"/>
        <w:rPr>
          <w:sz w:val="21"/>
          <w:lang w:eastAsia="zh-CN"/>
        </w:rPr>
      </w:pPr>
      <w:r>
        <w:rPr>
          <w:spacing w:val="-3"/>
          <w:sz w:val="21"/>
          <w:lang w:eastAsia="zh-CN"/>
        </w:rPr>
        <w:t>随着使用价值的消失，其价值也就消失</w:t>
      </w:r>
    </w:p>
    <w:p w14:paraId="1B48194F" w14:textId="77777777" w:rsidR="004A70C5" w:rsidRDefault="004A70C5">
      <w:pPr>
        <w:pStyle w:val="a3"/>
        <w:ind w:left="0"/>
        <w:rPr>
          <w:sz w:val="22"/>
          <w:lang w:eastAsia="zh-CN"/>
        </w:rPr>
      </w:pPr>
    </w:p>
    <w:p w14:paraId="37FF9C8E" w14:textId="77777777" w:rsidR="004A70C5" w:rsidRDefault="004A70C5">
      <w:pPr>
        <w:pStyle w:val="a3"/>
        <w:spacing w:before="2"/>
        <w:ind w:left="0"/>
        <w:rPr>
          <w:sz w:val="17"/>
          <w:lang w:eastAsia="zh-CN"/>
        </w:rPr>
      </w:pPr>
    </w:p>
    <w:p w14:paraId="6425B78B" w14:textId="4CCC68B5" w:rsidR="004A70C5" w:rsidRDefault="00A26C95">
      <w:pPr>
        <w:pStyle w:val="a4"/>
        <w:numPr>
          <w:ilvl w:val="0"/>
          <w:numId w:val="19"/>
        </w:numPr>
        <w:tabs>
          <w:tab w:val="left" w:pos="1144"/>
        </w:tabs>
        <w:spacing w:line="364" w:lineRule="auto"/>
        <w:ind w:right="730" w:firstLine="0"/>
        <w:jc w:val="both"/>
        <w:rPr>
          <w:sz w:val="21"/>
          <w:lang w:eastAsia="zh-CN"/>
        </w:rPr>
      </w:pPr>
      <w:r>
        <w:rPr>
          <w:spacing w:val="-3"/>
          <w:sz w:val="21"/>
          <w:lang w:eastAsia="zh-CN"/>
        </w:rPr>
        <w:t>资本不是从来就有的，它是人类社会发展到一定历史阶段的产物。</w:t>
      </w:r>
      <w:r>
        <w:rPr>
          <w:rFonts w:ascii="Times New Roman" w:eastAsia="Times New Roman"/>
          <w:sz w:val="21"/>
          <w:lang w:eastAsia="zh-CN"/>
        </w:rPr>
        <w:t>16</w:t>
      </w:r>
      <w:r>
        <w:rPr>
          <w:spacing w:val="-3"/>
          <w:sz w:val="21"/>
          <w:lang w:eastAsia="zh-CN"/>
        </w:rPr>
        <w:t>世纪以前并不存在资本，正是在劳动力成为商品，出现雇佣关系以后，货币才转化为资本。</w:t>
      </w:r>
      <w:commentRangeStart w:id="155"/>
      <w:r>
        <w:rPr>
          <w:spacing w:val="-3"/>
          <w:sz w:val="21"/>
          <w:lang w:eastAsia="zh-CN"/>
        </w:rPr>
        <w:t>资本的本质</w:t>
      </w:r>
      <w:commentRangeEnd w:id="155"/>
      <w:r w:rsidR="004E0D6C">
        <w:rPr>
          <w:rStyle w:val="aa"/>
        </w:rPr>
        <w:commentReference w:id="155"/>
      </w:r>
      <w:r>
        <w:rPr>
          <w:spacing w:val="-3"/>
          <w:sz w:val="21"/>
          <w:lang w:eastAsia="zh-CN"/>
        </w:rPr>
        <w:t>是</w:t>
      </w:r>
      <w:r>
        <w:rPr>
          <w:rFonts w:ascii="Times New Roman" w:eastAsia="Times New Roman"/>
          <w:spacing w:val="-3"/>
          <w:sz w:val="21"/>
          <w:lang w:eastAsia="zh-CN"/>
        </w:rPr>
        <w:t>A</w:t>
      </w:r>
      <w:r>
        <w:rPr>
          <w:spacing w:val="-3"/>
          <w:sz w:val="21"/>
          <w:lang w:eastAsia="zh-CN"/>
        </w:rPr>
        <w:t>．在物的外壳掩盖下的资本主义生产关系</w:t>
      </w:r>
    </w:p>
    <w:p w14:paraId="15FF4609" w14:textId="77777777" w:rsidR="004A70C5" w:rsidRDefault="00A26C95">
      <w:pPr>
        <w:pStyle w:val="a4"/>
        <w:numPr>
          <w:ilvl w:val="0"/>
          <w:numId w:val="18"/>
        </w:numPr>
        <w:tabs>
          <w:tab w:val="left" w:pos="1075"/>
        </w:tabs>
        <w:ind w:hanging="355"/>
        <w:rPr>
          <w:sz w:val="21"/>
          <w:lang w:eastAsia="zh-CN"/>
        </w:rPr>
      </w:pPr>
      <w:r>
        <w:rPr>
          <w:spacing w:val="-3"/>
          <w:sz w:val="21"/>
          <w:lang w:eastAsia="zh-CN"/>
        </w:rPr>
        <w:t>物质资料生产过程中的价值增殖过程</w:t>
      </w:r>
    </w:p>
    <w:p w14:paraId="7D2E8861" w14:textId="77777777" w:rsidR="004A70C5" w:rsidRDefault="00A26C95">
      <w:pPr>
        <w:pStyle w:val="a4"/>
        <w:numPr>
          <w:ilvl w:val="0"/>
          <w:numId w:val="18"/>
        </w:numPr>
        <w:tabs>
          <w:tab w:val="left" w:pos="1075"/>
        </w:tabs>
        <w:spacing w:before="139"/>
        <w:ind w:hanging="355"/>
        <w:rPr>
          <w:sz w:val="21"/>
          <w:lang w:eastAsia="zh-CN"/>
        </w:rPr>
      </w:pPr>
      <w:r>
        <w:rPr>
          <w:spacing w:val="-3"/>
          <w:sz w:val="21"/>
          <w:lang w:eastAsia="zh-CN"/>
        </w:rPr>
        <w:t>处在一个不断周而复始、不断反复的循环之中</w:t>
      </w:r>
    </w:p>
    <w:p w14:paraId="7D32EB85" w14:textId="77777777" w:rsidR="004A70C5" w:rsidRDefault="00A26C95">
      <w:pPr>
        <w:pStyle w:val="a4"/>
        <w:numPr>
          <w:ilvl w:val="0"/>
          <w:numId w:val="18"/>
        </w:numPr>
        <w:tabs>
          <w:tab w:val="left" w:pos="1087"/>
        </w:tabs>
        <w:spacing w:before="139"/>
        <w:ind w:left="1086" w:hanging="367"/>
        <w:rPr>
          <w:sz w:val="21"/>
          <w:lang w:eastAsia="zh-CN"/>
        </w:rPr>
      </w:pPr>
      <w:r>
        <w:rPr>
          <w:spacing w:val="-3"/>
          <w:sz w:val="21"/>
          <w:lang w:eastAsia="zh-CN"/>
        </w:rPr>
        <w:t>越来越集中于少数资本家手中，生产完全服从于资本家追逐剩余价值的目的</w:t>
      </w:r>
    </w:p>
    <w:p w14:paraId="258237F1" w14:textId="77777777" w:rsidR="004A70C5" w:rsidRDefault="004A70C5">
      <w:pPr>
        <w:pStyle w:val="a3"/>
        <w:ind w:left="0"/>
        <w:rPr>
          <w:sz w:val="22"/>
          <w:lang w:eastAsia="zh-CN"/>
        </w:rPr>
      </w:pPr>
    </w:p>
    <w:p w14:paraId="0FA8DE50" w14:textId="77777777" w:rsidR="004A70C5" w:rsidRDefault="004A70C5">
      <w:pPr>
        <w:pStyle w:val="a3"/>
        <w:spacing w:before="1"/>
        <w:ind w:left="0"/>
        <w:rPr>
          <w:sz w:val="17"/>
          <w:lang w:eastAsia="zh-CN"/>
        </w:rPr>
      </w:pPr>
    </w:p>
    <w:p w14:paraId="5C655AA8" w14:textId="77777777" w:rsidR="004A70C5" w:rsidRDefault="00A26C95">
      <w:pPr>
        <w:pStyle w:val="a4"/>
        <w:numPr>
          <w:ilvl w:val="0"/>
          <w:numId w:val="19"/>
        </w:numPr>
        <w:tabs>
          <w:tab w:val="left" w:pos="1144"/>
        </w:tabs>
        <w:spacing w:before="1" w:line="364" w:lineRule="auto"/>
        <w:ind w:right="737" w:firstLine="0"/>
        <w:jc w:val="both"/>
        <w:rPr>
          <w:sz w:val="21"/>
        </w:rPr>
      </w:pPr>
      <w:r>
        <w:rPr>
          <w:spacing w:val="-1"/>
          <w:sz w:val="21"/>
          <w:lang w:eastAsia="zh-CN"/>
        </w:rPr>
        <w:t>资本主义生产过程具有两重性：一方面是物质资料的生产过程；另一方面是剩余价值的生产过程，即价值增殖过程。而所谓价值增殖过程，就是超过一定点而延长了的价值形</w:t>
      </w:r>
      <w:r>
        <w:rPr>
          <w:spacing w:val="-3"/>
          <w:sz w:val="21"/>
          <w:lang w:eastAsia="zh-CN"/>
        </w:rPr>
        <w:t>成过程。</w:t>
      </w:r>
      <w:proofErr w:type="spellStart"/>
      <w:proofErr w:type="gramStart"/>
      <w:r>
        <w:rPr>
          <w:spacing w:val="-3"/>
          <w:sz w:val="21"/>
        </w:rPr>
        <w:t>这里的</w:t>
      </w:r>
      <w:r>
        <w:rPr>
          <w:rFonts w:ascii="Times New Roman" w:eastAsia="Times New Roman" w:hAnsi="Times New Roman"/>
          <w:sz w:val="21"/>
        </w:rPr>
        <w:t>“</w:t>
      </w:r>
      <w:commentRangeStart w:id="156"/>
      <w:proofErr w:type="gramEnd"/>
      <w:r>
        <w:rPr>
          <w:spacing w:val="-2"/>
          <w:sz w:val="21"/>
        </w:rPr>
        <w:t>一定点</w:t>
      </w:r>
      <w:commentRangeEnd w:id="156"/>
      <w:r w:rsidR="004E0D6C">
        <w:rPr>
          <w:rStyle w:val="aa"/>
        </w:rPr>
        <w:commentReference w:id="156"/>
      </w:r>
      <w:r>
        <w:rPr>
          <w:rFonts w:ascii="Times New Roman" w:eastAsia="Times New Roman" w:hAnsi="Times New Roman"/>
          <w:spacing w:val="-3"/>
          <w:sz w:val="21"/>
        </w:rPr>
        <w:t>”</w:t>
      </w:r>
      <w:r>
        <w:rPr>
          <w:sz w:val="21"/>
        </w:rPr>
        <w:t>是指</w:t>
      </w:r>
      <w:proofErr w:type="spellEnd"/>
    </w:p>
    <w:p w14:paraId="3753D6B1" w14:textId="77777777" w:rsidR="004A70C5" w:rsidRDefault="00A26C95">
      <w:pPr>
        <w:pStyle w:val="a4"/>
        <w:numPr>
          <w:ilvl w:val="1"/>
          <w:numId w:val="19"/>
        </w:numPr>
        <w:tabs>
          <w:tab w:val="left" w:pos="1087"/>
        </w:tabs>
        <w:ind w:hanging="367"/>
        <w:rPr>
          <w:sz w:val="21"/>
        </w:rPr>
      </w:pPr>
      <w:proofErr w:type="spellStart"/>
      <w:r>
        <w:rPr>
          <w:spacing w:val="-2"/>
          <w:sz w:val="21"/>
        </w:rPr>
        <w:t>剩余价值</w:t>
      </w:r>
      <w:proofErr w:type="spellEnd"/>
    </w:p>
    <w:p w14:paraId="26602137" w14:textId="77777777" w:rsidR="004A70C5" w:rsidRDefault="00A26C95">
      <w:pPr>
        <w:pStyle w:val="a4"/>
        <w:numPr>
          <w:ilvl w:val="1"/>
          <w:numId w:val="19"/>
        </w:numPr>
        <w:tabs>
          <w:tab w:val="left" w:pos="1075"/>
        </w:tabs>
        <w:spacing w:before="138" w:line="364" w:lineRule="auto"/>
        <w:ind w:left="720" w:right="6955" w:firstLine="0"/>
        <w:rPr>
          <w:sz w:val="21"/>
          <w:lang w:eastAsia="zh-CN"/>
        </w:rPr>
      </w:pPr>
      <w:r>
        <w:rPr>
          <w:spacing w:val="-3"/>
          <w:sz w:val="21"/>
          <w:lang w:eastAsia="zh-CN"/>
        </w:rPr>
        <w:t>生产资料的价值</w:t>
      </w:r>
      <w:r>
        <w:rPr>
          <w:rFonts w:ascii="Times New Roman" w:eastAsia="Times New Roman"/>
          <w:spacing w:val="-3"/>
          <w:sz w:val="21"/>
          <w:lang w:eastAsia="zh-CN"/>
        </w:rPr>
        <w:t>C</w:t>
      </w:r>
      <w:r>
        <w:rPr>
          <w:spacing w:val="-5"/>
          <w:sz w:val="21"/>
          <w:lang w:eastAsia="zh-CN"/>
        </w:rPr>
        <w:t>．劳动力自身的价值</w:t>
      </w:r>
      <w:r>
        <w:rPr>
          <w:rFonts w:ascii="Times New Roman" w:eastAsia="Times New Roman"/>
          <w:sz w:val="21"/>
          <w:lang w:eastAsia="zh-CN"/>
        </w:rPr>
        <w:t>D</w:t>
      </w:r>
      <w:r>
        <w:rPr>
          <w:spacing w:val="-1"/>
          <w:sz w:val="21"/>
          <w:lang w:eastAsia="zh-CN"/>
        </w:rPr>
        <w:t>．成本价格</w:t>
      </w:r>
    </w:p>
    <w:p w14:paraId="50E6F772" w14:textId="77777777" w:rsidR="004A70C5" w:rsidRDefault="004A70C5">
      <w:pPr>
        <w:pStyle w:val="a3"/>
        <w:spacing w:before="3"/>
        <w:ind w:left="0"/>
        <w:rPr>
          <w:sz w:val="28"/>
          <w:lang w:eastAsia="zh-CN"/>
        </w:rPr>
      </w:pPr>
    </w:p>
    <w:p w14:paraId="47AFC0A8" w14:textId="77777777" w:rsidR="004A70C5" w:rsidRDefault="00A26C95">
      <w:pPr>
        <w:pStyle w:val="a4"/>
        <w:numPr>
          <w:ilvl w:val="0"/>
          <w:numId w:val="19"/>
        </w:numPr>
        <w:tabs>
          <w:tab w:val="left" w:pos="1144"/>
        </w:tabs>
        <w:spacing w:before="1" w:line="364" w:lineRule="auto"/>
        <w:ind w:right="737" w:firstLine="0"/>
        <w:rPr>
          <w:sz w:val="21"/>
          <w:lang w:eastAsia="zh-CN"/>
        </w:rPr>
      </w:pPr>
      <w:r>
        <w:rPr>
          <w:spacing w:val="-1"/>
          <w:sz w:val="21"/>
          <w:lang w:eastAsia="zh-CN"/>
        </w:rPr>
        <w:t>影响资本周转快慢的因素有很多，关键的因素有两个：一是资本周转时间；二是生产</w:t>
      </w:r>
      <w:r>
        <w:rPr>
          <w:spacing w:val="-3"/>
          <w:sz w:val="21"/>
          <w:lang w:eastAsia="zh-CN"/>
        </w:rPr>
        <w:t>资本中固定资本和流动资本的构成。下列既属于</w:t>
      </w:r>
      <w:commentRangeStart w:id="157"/>
      <w:r>
        <w:rPr>
          <w:spacing w:val="-3"/>
          <w:sz w:val="21"/>
          <w:lang w:eastAsia="zh-CN"/>
        </w:rPr>
        <w:t>可变资本又属于流动资本</w:t>
      </w:r>
      <w:commentRangeEnd w:id="157"/>
      <w:r w:rsidR="00E97F66">
        <w:rPr>
          <w:rStyle w:val="aa"/>
        </w:rPr>
        <w:commentReference w:id="157"/>
      </w:r>
      <w:r>
        <w:rPr>
          <w:spacing w:val="-3"/>
          <w:sz w:val="21"/>
          <w:lang w:eastAsia="zh-CN"/>
        </w:rPr>
        <w:t>的是</w:t>
      </w:r>
    </w:p>
    <w:p w14:paraId="3C7ECA9E" w14:textId="38378F9C" w:rsidR="004A70C5" w:rsidRDefault="00A26C95">
      <w:pPr>
        <w:pStyle w:val="a4"/>
        <w:numPr>
          <w:ilvl w:val="1"/>
          <w:numId w:val="19"/>
        </w:numPr>
        <w:tabs>
          <w:tab w:val="left" w:pos="1087"/>
        </w:tabs>
        <w:spacing w:line="364" w:lineRule="auto"/>
        <w:ind w:left="720" w:right="5894" w:firstLine="0"/>
        <w:rPr>
          <w:sz w:val="21"/>
          <w:lang w:eastAsia="zh-CN"/>
        </w:rPr>
      </w:pPr>
      <w:r>
        <w:rPr>
          <w:spacing w:val="-3"/>
          <w:sz w:val="21"/>
          <w:lang w:eastAsia="zh-CN"/>
        </w:rPr>
        <w:t>用于支付工人工资的部分</w:t>
      </w:r>
      <w:r>
        <w:rPr>
          <w:rFonts w:ascii="Times New Roman" w:eastAsia="Times New Roman"/>
          <w:spacing w:val="-3"/>
          <w:sz w:val="21"/>
          <w:lang w:eastAsia="zh-CN"/>
        </w:rPr>
        <w:t>B</w:t>
      </w:r>
      <w:r>
        <w:rPr>
          <w:spacing w:val="-3"/>
          <w:sz w:val="21"/>
          <w:lang w:eastAsia="zh-CN"/>
        </w:rPr>
        <w:t>．用于购买原料和燃料的部分</w:t>
      </w:r>
      <w:r>
        <w:rPr>
          <w:rFonts w:ascii="Times New Roman" w:eastAsia="Times New Roman"/>
          <w:spacing w:val="-3"/>
          <w:sz w:val="21"/>
          <w:lang w:eastAsia="zh-CN"/>
        </w:rPr>
        <w:t>C</w:t>
      </w:r>
      <w:r>
        <w:rPr>
          <w:spacing w:val="-3"/>
          <w:sz w:val="21"/>
          <w:lang w:eastAsia="zh-CN"/>
        </w:rPr>
        <w:t>．用于购买机器设备的部分</w:t>
      </w:r>
      <w:r>
        <w:rPr>
          <w:rFonts w:ascii="Times New Roman" w:eastAsia="Times New Roman"/>
          <w:spacing w:val="-3"/>
          <w:sz w:val="21"/>
          <w:lang w:eastAsia="zh-CN"/>
        </w:rPr>
        <w:t>D</w:t>
      </w:r>
      <w:r>
        <w:rPr>
          <w:spacing w:val="-4"/>
          <w:sz w:val="21"/>
          <w:lang w:eastAsia="zh-CN"/>
        </w:rPr>
        <w:t>．用于出售商品实现价值的部分</w:t>
      </w:r>
    </w:p>
    <w:p w14:paraId="672FE437" w14:textId="77777777" w:rsidR="004A70C5" w:rsidRDefault="004A70C5">
      <w:pPr>
        <w:pStyle w:val="a3"/>
        <w:ind w:left="0"/>
        <w:rPr>
          <w:sz w:val="28"/>
          <w:lang w:eastAsia="zh-CN"/>
        </w:rPr>
      </w:pPr>
    </w:p>
    <w:p w14:paraId="3353037F" w14:textId="6B9A590B" w:rsidR="004A70C5" w:rsidRDefault="00A26C95">
      <w:pPr>
        <w:pStyle w:val="a4"/>
        <w:numPr>
          <w:ilvl w:val="0"/>
          <w:numId w:val="19"/>
        </w:numPr>
        <w:tabs>
          <w:tab w:val="left" w:pos="1144"/>
        </w:tabs>
        <w:spacing w:line="364" w:lineRule="auto"/>
        <w:ind w:right="731" w:firstLine="0"/>
        <w:jc w:val="both"/>
        <w:rPr>
          <w:sz w:val="21"/>
        </w:rPr>
      </w:pPr>
      <w:r>
        <w:rPr>
          <w:spacing w:val="-5"/>
          <w:sz w:val="21"/>
          <w:lang w:eastAsia="zh-CN"/>
        </w:rPr>
        <w:t>某企业新投资了一家工厂，花费</w:t>
      </w:r>
      <w:r>
        <w:rPr>
          <w:rFonts w:ascii="Times New Roman" w:eastAsia="Times New Roman"/>
          <w:sz w:val="21"/>
          <w:lang w:eastAsia="zh-CN"/>
        </w:rPr>
        <w:t>100</w:t>
      </w:r>
      <w:r>
        <w:rPr>
          <w:spacing w:val="-5"/>
          <w:sz w:val="21"/>
          <w:lang w:eastAsia="zh-CN"/>
        </w:rPr>
        <w:t>万元购买土地和厂房之后，又花费了</w:t>
      </w:r>
      <w:r>
        <w:rPr>
          <w:rFonts w:ascii="Times New Roman" w:eastAsia="Times New Roman"/>
          <w:sz w:val="21"/>
          <w:lang w:eastAsia="zh-CN"/>
        </w:rPr>
        <w:t>100</w:t>
      </w:r>
      <w:r>
        <w:rPr>
          <w:spacing w:val="-2"/>
          <w:sz w:val="21"/>
          <w:lang w:eastAsia="zh-CN"/>
        </w:rPr>
        <w:t>万元购</w:t>
      </w:r>
      <w:r>
        <w:rPr>
          <w:spacing w:val="-4"/>
          <w:sz w:val="21"/>
          <w:lang w:eastAsia="zh-CN"/>
        </w:rPr>
        <w:t>买机器、原材料。经过分析，该企业的资本有机构成为</w:t>
      </w:r>
      <w:r>
        <w:rPr>
          <w:rFonts w:ascii="Times New Roman" w:eastAsia="Times New Roman"/>
          <w:spacing w:val="-3"/>
          <w:sz w:val="21"/>
          <w:lang w:eastAsia="zh-CN"/>
        </w:rPr>
        <w:t>4</w:t>
      </w:r>
      <w:r>
        <w:rPr>
          <w:sz w:val="21"/>
          <w:lang w:eastAsia="zh-CN"/>
        </w:rPr>
        <w:t>︰</w:t>
      </w:r>
      <w:r>
        <w:rPr>
          <w:rFonts w:ascii="Times New Roman" w:eastAsia="Times New Roman"/>
          <w:sz w:val="21"/>
          <w:lang w:eastAsia="zh-CN"/>
        </w:rPr>
        <w:t>1</w:t>
      </w:r>
      <w:r>
        <w:rPr>
          <w:spacing w:val="-3"/>
          <w:sz w:val="21"/>
          <w:lang w:eastAsia="zh-CN"/>
        </w:rPr>
        <w:t>。在经过一轮的生产之后，企</w:t>
      </w:r>
      <w:r>
        <w:rPr>
          <w:spacing w:val="-10"/>
          <w:sz w:val="21"/>
          <w:lang w:eastAsia="zh-CN"/>
        </w:rPr>
        <w:t>业资本金上涨到</w:t>
      </w:r>
      <w:r>
        <w:rPr>
          <w:rFonts w:ascii="Times New Roman" w:eastAsia="Times New Roman"/>
          <w:sz w:val="21"/>
          <w:lang w:eastAsia="zh-CN"/>
        </w:rPr>
        <w:t>400</w:t>
      </w:r>
      <w:r>
        <w:rPr>
          <w:spacing w:val="-3"/>
          <w:sz w:val="21"/>
          <w:lang w:eastAsia="zh-CN"/>
        </w:rPr>
        <w:t>万元。</w:t>
      </w:r>
      <w:proofErr w:type="spellStart"/>
      <w:r>
        <w:rPr>
          <w:spacing w:val="-3"/>
          <w:sz w:val="21"/>
        </w:rPr>
        <w:t>该工厂的</w:t>
      </w:r>
      <w:commentRangeStart w:id="158"/>
      <w:r>
        <w:rPr>
          <w:spacing w:val="-3"/>
          <w:sz w:val="21"/>
        </w:rPr>
        <w:t>剩余价值率</w:t>
      </w:r>
      <w:commentRangeEnd w:id="158"/>
      <w:r w:rsidR="00E97F66">
        <w:rPr>
          <w:rStyle w:val="aa"/>
        </w:rPr>
        <w:commentReference w:id="158"/>
      </w:r>
      <w:r>
        <w:rPr>
          <w:spacing w:val="-3"/>
          <w:sz w:val="21"/>
        </w:rPr>
        <w:t>为</w:t>
      </w:r>
      <w:proofErr w:type="spellEnd"/>
    </w:p>
    <w:p w14:paraId="12BA0019" w14:textId="71A23446" w:rsidR="004A70C5" w:rsidRDefault="00A26C95">
      <w:pPr>
        <w:pStyle w:val="a4"/>
        <w:numPr>
          <w:ilvl w:val="1"/>
          <w:numId w:val="19"/>
        </w:numPr>
        <w:tabs>
          <w:tab w:val="left" w:pos="1190"/>
        </w:tabs>
        <w:spacing w:line="364" w:lineRule="auto"/>
        <w:ind w:left="720" w:right="8145" w:firstLine="0"/>
        <w:rPr>
          <w:rFonts w:ascii="Times New Roman" w:eastAsia="Times New Roman"/>
          <w:sz w:val="21"/>
        </w:rPr>
      </w:pPr>
      <w:r>
        <w:rPr>
          <w:rFonts w:ascii="Times New Roman" w:eastAsia="Times New Roman"/>
          <w:sz w:val="21"/>
        </w:rPr>
        <w:t>0%B</w:t>
      </w:r>
      <w:r>
        <w:rPr>
          <w:sz w:val="21"/>
        </w:rPr>
        <w:t>．</w:t>
      </w:r>
      <w:r>
        <w:rPr>
          <w:rFonts w:ascii="Times New Roman" w:eastAsia="Times New Roman"/>
          <w:sz w:val="21"/>
        </w:rPr>
        <w:t>100%C</w:t>
      </w:r>
      <w:r>
        <w:rPr>
          <w:sz w:val="21"/>
        </w:rPr>
        <w:t>．</w:t>
      </w:r>
      <w:r>
        <w:rPr>
          <w:rFonts w:ascii="Times New Roman" w:eastAsia="Times New Roman"/>
          <w:sz w:val="21"/>
        </w:rPr>
        <w:t>200%</w:t>
      </w:r>
    </w:p>
    <w:p w14:paraId="6750E6C6" w14:textId="77777777" w:rsidR="004A70C5" w:rsidRDefault="00A26C95">
      <w:pPr>
        <w:pStyle w:val="a3"/>
        <w:spacing w:before="58"/>
        <w:rPr>
          <w:rFonts w:ascii="Times New Roman" w:eastAsia="Times New Roman"/>
        </w:rPr>
      </w:pPr>
      <w:r>
        <w:rPr>
          <w:rFonts w:ascii="Times New Roman" w:eastAsia="Times New Roman"/>
        </w:rPr>
        <w:t>D</w:t>
      </w:r>
      <w:r>
        <w:t>．</w:t>
      </w:r>
      <w:r>
        <w:rPr>
          <w:rFonts w:ascii="Times New Roman" w:eastAsia="Times New Roman"/>
        </w:rPr>
        <w:t>300%</w:t>
      </w:r>
    </w:p>
    <w:p w14:paraId="25B22BBF" w14:textId="77777777" w:rsidR="004A70C5" w:rsidRDefault="004A70C5">
      <w:pPr>
        <w:pStyle w:val="a3"/>
        <w:ind w:left="0"/>
        <w:rPr>
          <w:rFonts w:ascii="Times New Roman"/>
          <w:sz w:val="22"/>
        </w:rPr>
      </w:pPr>
    </w:p>
    <w:p w14:paraId="3F4514DB" w14:textId="77777777" w:rsidR="004A70C5" w:rsidRDefault="004A70C5">
      <w:pPr>
        <w:pStyle w:val="a3"/>
        <w:spacing w:before="7"/>
        <w:ind w:left="0"/>
        <w:rPr>
          <w:rFonts w:ascii="Times New Roman"/>
        </w:rPr>
      </w:pPr>
    </w:p>
    <w:p w14:paraId="583DE090" w14:textId="51E03118" w:rsidR="004A70C5" w:rsidRDefault="00A26C95">
      <w:pPr>
        <w:pStyle w:val="a4"/>
        <w:numPr>
          <w:ilvl w:val="0"/>
          <w:numId w:val="19"/>
        </w:numPr>
        <w:tabs>
          <w:tab w:val="left" w:pos="1144"/>
        </w:tabs>
        <w:spacing w:line="364" w:lineRule="auto"/>
        <w:ind w:right="731" w:firstLine="0"/>
        <w:jc w:val="both"/>
        <w:rPr>
          <w:sz w:val="21"/>
          <w:lang w:eastAsia="zh-CN"/>
        </w:rPr>
      </w:pPr>
      <w:r>
        <w:rPr>
          <w:spacing w:val="-5"/>
          <w:sz w:val="21"/>
          <w:lang w:eastAsia="zh-CN"/>
        </w:rPr>
        <w:t>某资本家经营的企业原来一天的工作时间为</w:t>
      </w:r>
      <w:r>
        <w:rPr>
          <w:rFonts w:ascii="Times New Roman" w:eastAsia="Times New Roman"/>
          <w:sz w:val="21"/>
          <w:lang w:eastAsia="zh-CN"/>
        </w:rPr>
        <w:t>8</w:t>
      </w:r>
      <w:r>
        <w:rPr>
          <w:spacing w:val="-10"/>
          <w:sz w:val="21"/>
          <w:lang w:eastAsia="zh-CN"/>
        </w:rPr>
        <w:t>小时，剩余价值率为</w:t>
      </w:r>
      <w:r>
        <w:rPr>
          <w:rFonts w:ascii="Times New Roman" w:eastAsia="Times New Roman"/>
          <w:sz w:val="21"/>
          <w:lang w:eastAsia="zh-CN"/>
        </w:rPr>
        <w:t>100%</w:t>
      </w:r>
      <w:r>
        <w:rPr>
          <w:spacing w:val="-6"/>
          <w:sz w:val="21"/>
          <w:lang w:eastAsia="zh-CN"/>
        </w:rPr>
        <w:t>。在其他条件</w:t>
      </w:r>
      <w:r>
        <w:rPr>
          <w:spacing w:val="-9"/>
          <w:sz w:val="21"/>
          <w:lang w:eastAsia="zh-CN"/>
        </w:rPr>
        <w:t>不变的情况下，如果采取绝对剩余价值的生产方法将剩余价值率提高到</w:t>
      </w:r>
      <w:r>
        <w:rPr>
          <w:rFonts w:ascii="Times New Roman" w:eastAsia="Times New Roman"/>
          <w:spacing w:val="-8"/>
          <w:sz w:val="21"/>
          <w:lang w:eastAsia="zh-CN"/>
        </w:rPr>
        <w:t>200%</w:t>
      </w:r>
      <w:r>
        <w:rPr>
          <w:spacing w:val="-3"/>
          <w:sz w:val="21"/>
          <w:lang w:eastAsia="zh-CN"/>
        </w:rPr>
        <w:t>，且不提高劳动强度的话，</w:t>
      </w:r>
      <w:proofErr w:type="gramStart"/>
      <w:r>
        <w:rPr>
          <w:spacing w:val="-3"/>
          <w:sz w:val="21"/>
          <w:lang w:eastAsia="zh-CN"/>
        </w:rPr>
        <w:t>则工人</w:t>
      </w:r>
      <w:proofErr w:type="gramEnd"/>
      <w:r>
        <w:rPr>
          <w:spacing w:val="-3"/>
          <w:sz w:val="21"/>
          <w:lang w:eastAsia="zh-CN"/>
        </w:rPr>
        <w:t>一天的</w:t>
      </w:r>
      <w:commentRangeStart w:id="159"/>
      <w:r>
        <w:rPr>
          <w:spacing w:val="-3"/>
          <w:sz w:val="21"/>
          <w:lang w:eastAsia="zh-CN"/>
        </w:rPr>
        <w:t>工作时间将变为</w:t>
      </w:r>
      <w:commentRangeEnd w:id="159"/>
      <w:r w:rsidR="00A165D3">
        <w:rPr>
          <w:rStyle w:val="aa"/>
        </w:rPr>
        <w:commentReference w:id="159"/>
      </w:r>
    </w:p>
    <w:p w14:paraId="58DCC755" w14:textId="20C83B84" w:rsidR="004A70C5" w:rsidRDefault="00A26C95">
      <w:pPr>
        <w:pStyle w:val="a3"/>
        <w:spacing w:line="269" w:lineRule="exact"/>
        <w:rPr>
          <w:lang w:eastAsia="zh-CN"/>
        </w:rPr>
      </w:pPr>
      <w:r>
        <w:rPr>
          <w:rFonts w:ascii="Times New Roman" w:eastAsia="Times New Roman"/>
          <w:lang w:eastAsia="zh-CN"/>
        </w:rPr>
        <w:t>A</w:t>
      </w:r>
      <w:r>
        <w:rPr>
          <w:lang w:eastAsia="zh-CN"/>
        </w:rPr>
        <w:t>．</w:t>
      </w:r>
      <w:r>
        <w:rPr>
          <w:rFonts w:ascii="Times New Roman" w:eastAsia="Times New Roman"/>
          <w:lang w:eastAsia="zh-CN"/>
        </w:rPr>
        <w:t>10</w:t>
      </w:r>
      <w:r>
        <w:rPr>
          <w:spacing w:val="-3"/>
          <w:lang w:eastAsia="zh-CN"/>
        </w:rPr>
        <w:t>小时</w:t>
      </w:r>
    </w:p>
    <w:p w14:paraId="28D7EB9C" w14:textId="3C9FE99B" w:rsidR="004A70C5" w:rsidRDefault="00A26C95">
      <w:pPr>
        <w:pStyle w:val="a3"/>
        <w:spacing w:before="139"/>
        <w:rPr>
          <w:lang w:eastAsia="zh-CN"/>
        </w:rPr>
      </w:pPr>
      <w:r>
        <w:rPr>
          <w:rFonts w:ascii="Times New Roman" w:eastAsia="Times New Roman"/>
          <w:lang w:eastAsia="zh-CN"/>
        </w:rPr>
        <w:lastRenderedPageBreak/>
        <w:t>B</w:t>
      </w:r>
      <w:r>
        <w:rPr>
          <w:lang w:eastAsia="zh-CN"/>
        </w:rPr>
        <w:t>．</w:t>
      </w:r>
      <w:r>
        <w:rPr>
          <w:rFonts w:ascii="Times New Roman" w:eastAsia="Times New Roman"/>
          <w:lang w:eastAsia="zh-CN"/>
        </w:rPr>
        <w:t>12</w:t>
      </w:r>
      <w:r>
        <w:rPr>
          <w:spacing w:val="-2"/>
          <w:lang w:eastAsia="zh-CN"/>
        </w:rPr>
        <w:t>小时</w:t>
      </w:r>
    </w:p>
    <w:p w14:paraId="7E769071" w14:textId="5DD1B10E" w:rsidR="004A70C5" w:rsidRDefault="00A26C95">
      <w:pPr>
        <w:pStyle w:val="a3"/>
        <w:spacing w:before="139"/>
        <w:rPr>
          <w:lang w:eastAsia="zh-CN"/>
        </w:rPr>
      </w:pPr>
      <w:r>
        <w:rPr>
          <w:rFonts w:ascii="Times New Roman" w:eastAsia="Times New Roman"/>
          <w:lang w:eastAsia="zh-CN"/>
        </w:rPr>
        <w:t>C</w:t>
      </w:r>
      <w:r>
        <w:rPr>
          <w:lang w:eastAsia="zh-CN"/>
        </w:rPr>
        <w:t>．</w:t>
      </w:r>
      <w:r>
        <w:rPr>
          <w:rFonts w:ascii="Times New Roman" w:eastAsia="Times New Roman"/>
          <w:lang w:eastAsia="zh-CN"/>
        </w:rPr>
        <w:t>14</w:t>
      </w:r>
      <w:r>
        <w:rPr>
          <w:spacing w:val="-3"/>
          <w:lang w:eastAsia="zh-CN"/>
        </w:rPr>
        <w:t>小时</w:t>
      </w:r>
    </w:p>
    <w:p w14:paraId="259037E9" w14:textId="50824671" w:rsidR="004A70C5" w:rsidRDefault="00A26C95">
      <w:pPr>
        <w:pStyle w:val="a3"/>
        <w:spacing w:before="139"/>
      </w:pPr>
      <w:r>
        <w:rPr>
          <w:rFonts w:ascii="Times New Roman" w:eastAsia="Times New Roman"/>
        </w:rPr>
        <w:t>D</w:t>
      </w:r>
      <w:r>
        <w:t>．</w:t>
      </w:r>
      <w:r>
        <w:rPr>
          <w:rFonts w:ascii="Times New Roman" w:eastAsia="Times New Roman"/>
        </w:rPr>
        <w:t>16</w:t>
      </w:r>
      <w:r>
        <w:rPr>
          <w:spacing w:val="-3"/>
        </w:rPr>
        <w:t>小时</w:t>
      </w:r>
    </w:p>
    <w:p w14:paraId="28BDBF09" w14:textId="77777777" w:rsidR="004A70C5" w:rsidRDefault="004A70C5">
      <w:pPr>
        <w:pStyle w:val="a3"/>
        <w:ind w:left="0"/>
        <w:rPr>
          <w:sz w:val="22"/>
        </w:rPr>
      </w:pPr>
    </w:p>
    <w:p w14:paraId="12568A7F" w14:textId="77777777" w:rsidR="004A70C5" w:rsidRDefault="004A70C5">
      <w:pPr>
        <w:pStyle w:val="a3"/>
        <w:spacing w:before="4"/>
        <w:ind w:left="0"/>
        <w:rPr>
          <w:sz w:val="17"/>
        </w:rPr>
      </w:pPr>
    </w:p>
    <w:p w14:paraId="1D0BF5E4" w14:textId="77777777" w:rsidR="004A70C5" w:rsidRDefault="00A26C95">
      <w:pPr>
        <w:pStyle w:val="a4"/>
        <w:numPr>
          <w:ilvl w:val="0"/>
          <w:numId w:val="19"/>
        </w:numPr>
        <w:tabs>
          <w:tab w:val="left" w:pos="1144"/>
        </w:tabs>
        <w:spacing w:line="364" w:lineRule="auto"/>
        <w:ind w:right="737" w:firstLine="0"/>
        <w:rPr>
          <w:sz w:val="21"/>
        </w:rPr>
      </w:pPr>
      <w:r>
        <w:rPr>
          <w:spacing w:val="-1"/>
          <w:sz w:val="21"/>
          <w:lang w:eastAsia="zh-CN"/>
        </w:rPr>
        <w:t>剩余价值的生产是资本主义经济的绝对规律，资本家为了获得更多的剩余价值通常采</w:t>
      </w:r>
      <w:r>
        <w:rPr>
          <w:sz w:val="21"/>
          <w:lang w:eastAsia="zh-CN"/>
        </w:rPr>
        <w:t>取</w:t>
      </w:r>
      <w:r>
        <w:rPr>
          <w:rFonts w:ascii="Times New Roman" w:eastAsia="Times New Roman" w:hAnsi="Times New Roman"/>
          <w:sz w:val="21"/>
          <w:lang w:eastAsia="zh-CN"/>
        </w:rPr>
        <w:t>“</w:t>
      </w:r>
      <w:r>
        <w:rPr>
          <w:spacing w:val="-3"/>
          <w:sz w:val="21"/>
          <w:lang w:eastAsia="zh-CN"/>
        </w:rPr>
        <w:t>绝对剩余价值生产</w:t>
      </w:r>
      <w:r>
        <w:rPr>
          <w:rFonts w:ascii="Times New Roman" w:eastAsia="Times New Roman" w:hAnsi="Times New Roman"/>
          <w:sz w:val="21"/>
          <w:lang w:eastAsia="zh-CN"/>
        </w:rPr>
        <w:t>”</w:t>
      </w:r>
      <w:r>
        <w:rPr>
          <w:sz w:val="21"/>
          <w:lang w:eastAsia="zh-CN"/>
        </w:rPr>
        <w:t>和</w:t>
      </w:r>
      <w:r>
        <w:rPr>
          <w:rFonts w:ascii="Times New Roman" w:eastAsia="Times New Roman" w:hAnsi="Times New Roman"/>
          <w:spacing w:val="-3"/>
          <w:sz w:val="21"/>
          <w:lang w:eastAsia="zh-CN"/>
        </w:rPr>
        <w:t>“</w:t>
      </w:r>
      <w:r>
        <w:rPr>
          <w:spacing w:val="-3"/>
          <w:sz w:val="21"/>
          <w:lang w:eastAsia="zh-CN"/>
        </w:rPr>
        <w:t>相对剩余价值生产</w:t>
      </w:r>
      <w:r>
        <w:rPr>
          <w:rFonts w:ascii="Times New Roman" w:eastAsia="Times New Roman" w:hAnsi="Times New Roman"/>
          <w:spacing w:val="-3"/>
          <w:sz w:val="21"/>
          <w:lang w:eastAsia="zh-CN"/>
        </w:rPr>
        <w:t>”</w:t>
      </w:r>
      <w:r>
        <w:rPr>
          <w:spacing w:val="-3"/>
          <w:sz w:val="21"/>
          <w:lang w:eastAsia="zh-CN"/>
        </w:rPr>
        <w:t>这两种方法。</w:t>
      </w:r>
      <w:commentRangeStart w:id="160"/>
      <w:proofErr w:type="spellStart"/>
      <w:r>
        <w:rPr>
          <w:spacing w:val="-3"/>
          <w:sz w:val="21"/>
        </w:rPr>
        <w:t>这两种方法</w:t>
      </w:r>
      <w:commentRangeEnd w:id="160"/>
      <w:proofErr w:type="spellEnd"/>
      <w:r w:rsidR="00A165D3">
        <w:rPr>
          <w:rStyle w:val="aa"/>
        </w:rPr>
        <w:commentReference w:id="160"/>
      </w:r>
    </w:p>
    <w:p w14:paraId="6EE4F7CE" w14:textId="77777777" w:rsidR="004A70C5" w:rsidRDefault="00A26C95">
      <w:pPr>
        <w:pStyle w:val="a4"/>
        <w:numPr>
          <w:ilvl w:val="1"/>
          <w:numId w:val="19"/>
        </w:numPr>
        <w:tabs>
          <w:tab w:val="left" w:pos="1087"/>
        </w:tabs>
        <w:spacing w:line="364" w:lineRule="auto"/>
        <w:ind w:left="720" w:right="6525" w:firstLine="0"/>
        <w:rPr>
          <w:sz w:val="21"/>
          <w:lang w:eastAsia="zh-CN"/>
        </w:rPr>
      </w:pPr>
      <w:r>
        <w:rPr>
          <w:spacing w:val="-4"/>
          <w:sz w:val="21"/>
          <w:lang w:eastAsia="zh-CN"/>
        </w:rPr>
        <w:t>都延长了剩余劳动时间</w:t>
      </w:r>
      <w:r>
        <w:rPr>
          <w:rFonts w:ascii="Times New Roman" w:eastAsia="Times New Roman"/>
          <w:sz w:val="21"/>
          <w:lang w:eastAsia="zh-CN"/>
        </w:rPr>
        <w:t>B</w:t>
      </w:r>
      <w:r>
        <w:rPr>
          <w:spacing w:val="-3"/>
          <w:sz w:val="21"/>
          <w:lang w:eastAsia="zh-CN"/>
        </w:rPr>
        <w:t>．都缩短了必要劳动时间</w:t>
      </w:r>
    </w:p>
    <w:p w14:paraId="61037AB7" w14:textId="77777777" w:rsidR="004A70C5" w:rsidRDefault="00A26C95">
      <w:pPr>
        <w:pStyle w:val="a3"/>
        <w:spacing w:line="367" w:lineRule="auto"/>
        <w:ind w:right="3827"/>
        <w:rPr>
          <w:lang w:eastAsia="zh-CN"/>
        </w:rPr>
      </w:pPr>
      <w:r>
        <w:rPr>
          <w:rFonts w:ascii="Times New Roman" w:eastAsia="Times New Roman" w:hAnsi="Times New Roman"/>
          <w:lang w:eastAsia="zh-CN"/>
        </w:rPr>
        <w:t>C</w:t>
      </w:r>
      <w:r>
        <w:rPr>
          <w:lang w:eastAsia="zh-CN"/>
        </w:rPr>
        <w:t>．都伴随着生产商品所需的</w:t>
      </w:r>
      <w:r>
        <w:rPr>
          <w:rFonts w:ascii="Times New Roman" w:eastAsia="Times New Roman" w:hAnsi="Times New Roman"/>
          <w:lang w:eastAsia="zh-CN"/>
        </w:rPr>
        <w:t>“</w:t>
      </w:r>
      <w:r>
        <w:rPr>
          <w:lang w:eastAsia="zh-CN"/>
        </w:rPr>
        <w:t>社会必要劳动时间</w:t>
      </w:r>
      <w:r>
        <w:rPr>
          <w:rFonts w:ascii="Times New Roman" w:eastAsia="Times New Roman" w:hAnsi="Times New Roman"/>
          <w:lang w:eastAsia="zh-CN"/>
        </w:rPr>
        <w:t>”</w:t>
      </w:r>
      <w:r>
        <w:rPr>
          <w:lang w:eastAsia="zh-CN"/>
        </w:rPr>
        <w:t>的缩短</w:t>
      </w:r>
      <w:r>
        <w:rPr>
          <w:rFonts w:ascii="Times New Roman" w:eastAsia="Times New Roman" w:hAnsi="Times New Roman"/>
          <w:lang w:eastAsia="zh-CN"/>
        </w:rPr>
        <w:t>D</w:t>
      </w:r>
      <w:r>
        <w:rPr>
          <w:lang w:eastAsia="zh-CN"/>
        </w:rPr>
        <w:t>．都是资本家追逐超额剩余价值的结果</w:t>
      </w:r>
    </w:p>
    <w:p w14:paraId="5D87B970" w14:textId="77777777" w:rsidR="004A70C5" w:rsidRDefault="004A70C5">
      <w:pPr>
        <w:pStyle w:val="a3"/>
        <w:spacing w:before="8"/>
        <w:ind w:left="0"/>
        <w:rPr>
          <w:sz w:val="27"/>
          <w:lang w:eastAsia="zh-CN"/>
        </w:rPr>
      </w:pPr>
    </w:p>
    <w:p w14:paraId="3AE1DA4D" w14:textId="77777777" w:rsidR="004A70C5" w:rsidRDefault="00A26C95">
      <w:pPr>
        <w:pStyle w:val="a4"/>
        <w:numPr>
          <w:ilvl w:val="0"/>
          <w:numId w:val="19"/>
        </w:numPr>
        <w:tabs>
          <w:tab w:val="left" w:pos="1144"/>
        </w:tabs>
        <w:spacing w:line="364" w:lineRule="auto"/>
        <w:ind w:right="4994" w:firstLine="0"/>
        <w:rPr>
          <w:sz w:val="21"/>
          <w:lang w:eastAsia="zh-CN"/>
        </w:rPr>
      </w:pPr>
      <w:r>
        <w:rPr>
          <w:spacing w:val="-4"/>
          <w:sz w:val="21"/>
          <w:lang w:eastAsia="zh-CN"/>
        </w:rPr>
        <w:t>个别资本家追逐的</w:t>
      </w:r>
      <w:commentRangeStart w:id="161"/>
      <w:r>
        <w:rPr>
          <w:spacing w:val="-4"/>
          <w:sz w:val="21"/>
          <w:lang w:eastAsia="zh-CN"/>
        </w:rPr>
        <w:t>超额剩余价值</w:t>
      </w:r>
      <w:commentRangeEnd w:id="161"/>
      <w:r w:rsidR="00A165D3">
        <w:rPr>
          <w:rStyle w:val="aa"/>
        </w:rPr>
        <w:commentReference w:id="161"/>
      </w:r>
      <w:r>
        <w:rPr>
          <w:spacing w:val="-4"/>
          <w:sz w:val="21"/>
          <w:lang w:eastAsia="zh-CN"/>
        </w:rPr>
        <w:t>是通过</w:t>
      </w:r>
      <w:r>
        <w:rPr>
          <w:rFonts w:ascii="Times New Roman" w:eastAsia="Times New Roman"/>
          <w:sz w:val="21"/>
          <w:lang w:eastAsia="zh-CN"/>
        </w:rPr>
        <w:t>A</w:t>
      </w:r>
      <w:r>
        <w:rPr>
          <w:spacing w:val="-3"/>
          <w:sz w:val="21"/>
          <w:lang w:eastAsia="zh-CN"/>
        </w:rPr>
        <w:t>．延长工作日的绝对工作时间实现的</w:t>
      </w:r>
    </w:p>
    <w:p w14:paraId="058082EF" w14:textId="77777777" w:rsidR="004A70C5" w:rsidRDefault="00A26C95">
      <w:pPr>
        <w:pStyle w:val="a3"/>
        <w:spacing w:line="364" w:lineRule="auto"/>
        <w:ind w:right="5474"/>
        <w:rPr>
          <w:lang w:eastAsia="zh-CN"/>
        </w:rPr>
      </w:pPr>
      <w:r>
        <w:rPr>
          <w:rFonts w:ascii="Times New Roman" w:eastAsia="Times New Roman"/>
          <w:lang w:eastAsia="zh-CN"/>
        </w:rPr>
        <w:t>B</w:t>
      </w:r>
      <w:r>
        <w:rPr>
          <w:spacing w:val="-3"/>
          <w:lang w:eastAsia="zh-CN"/>
        </w:rPr>
        <w:t>．提高本部门的劳动生产率实现的</w:t>
      </w:r>
      <w:r>
        <w:rPr>
          <w:rFonts w:ascii="Times New Roman" w:eastAsia="Times New Roman"/>
          <w:spacing w:val="-3"/>
          <w:lang w:eastAsia="zh-CN"/>
        </w:rPr>
        <w:t>C</w:t>
      </w:r>
      <w:r>
        <w:rPr>
          <w:spacing w:val="-3"/>
          <w:lang w:eastAsia="zh-CN"/>
        </w:rPr>
        <w:t>．提高本企业的劳动生产率实现的</w:t>
      </w:r>
      <w:r>
        <w:rPr>
          <w:rFonts w:ascii="Times New Roman" w:eastAsia="Times New Roman"/>
          <w:spacing w:val="-1"/>
          <w:lang w:eastAsia="zh-CN"/>
        </w:rPr>
        <w:t>D</w:t>
      </w:r>
      <w:r>
        <w:rPr>
          <w:spacing w:val="-4"/>
          <w:lang w:eastAsia="zh-CN"/>
        </w:rPr>
        <w:t>．全社会劳动生产率普遍提高实现的</w:t>
      </w:r>
    </w:p>
    <w:p w14:paraId="2E2BBED3" w14:textId="77777777" w:rsidR="004A70C5" w:rsidRDefault="004A70C5">
      <w:pPr>
        <w:pStyle w:val="a3"/>
        <w:spacing w:before="2"/>
        <w:ind w:left="0"/>
        <w:rPr>
          <w:sz w:val="28"/>
          <w:lang w:eastAsia="zh-CN"/>
        </w:rPr>
      </w:pPr>
    </w:p>
    <w:p w14:paraId="5F4480BD" w14:textId="30D54D85" w:rsidR="004A70C5" w:rsidRDefault="00A26C95">
      <w:pPr>
        <w:pStyle w:val="a4"/>
        <w:numPr>
          <w:ilvl w:val="0"/>
          <w:numId w:val="17"/>
        </w:numPr>
        <w:tabs>
          <w:tab w:val="left" w:pos="1144"/>
        </w:tabs>
        <w:spacing w:line="364" w:lineRule="auto"/>
        <w:ind w:right="628" w:firstLine="0"/>
        <w:rPr>
          <w:sz w:val="21"/>
          <w:lang w:eastAsia="zh-CN"/>
        </w:rPr>
      </w:pPr>
      <w:r>
        <w:rPr>
          <w:spacing w:val="-5"/>
          <w:sz w:val="21"/>
          <w:lang w:eastAsia="zh-CN"/>
        </w:rPr>
        <w:t>在资本主义的生产过程中，马克思对资本家的全部垫付资本从不同的角度进行了划分</w:t>
      </w:r>
      <w:r>
        <w:rPr>
          <w:spacing w:val="-4"/>
          <w:sz w:val="21"/>
          <w:lang w:eastAsia="zh-CN"/>
        </w:rPr>
        <w:t>。其中根据资本在不同阶段所发挥的不同职能，将其</w:t>
      </w:r>
      <w:commentRangeStart w:id="162"/>
      <w:r>
        <w:rPr>
          <w:spacing w:val="-4"/>
          <w:sz w:val="21"/>
          <w:lang w:eastAsia="zh-CN"/>
        </w:rPr>
        <w:t>划分为</w:t>
      </w:r>
      <w:commentRangeEnd w:id="162"/>
      <w:r w:rsidR="007001C8">
        <w:rPr>
          <w:rStyle w:val="aa"/>
        </w:rPr>
        <w:commentReference w:id="162"/>
      </w:r>
    </w:p>
    <w:p w14:paraId="620BB590" w14:textId="77777777" w:rsidR="004A70C5" w:rsidRDefault="00A26C95">
      <w:pPr>
        <w:pStyle w:val="a4"/>
        <w:numPr>
          <w:ilvl w:val="1"/>
          <w:numId w:val="17"/>
        </w:numPr>
        <w:tabs>
          <w:tab w:val="left" w:pos="1087"/>
        </w:tabs>
        <w:spacing w:line="364" w:lineRule="auto"/>
        <w:ind w:right="6734" w:firstLine="0"/>
        <w:rPr>
          <w:sz w:val="21"/>
          <w:lang w:eastAsia="zh-CN"/>
        </w:rPr>
      </w:pPr>
      <w:r>
        <w:rPr>
          <w:spacing w:val="-5"/>
          <w:sz w:val="21"/>
          <w:lang w:eastAsia="zh-CN"/>
        </w:rPr>
        <w:t>不变资本和可变资本</w:t>
      </w:r>
      <w:r>
        <w:rPr>
          <w:rFonts w:ascii="Times New Roman" w:eastAsia="Times New Roman"/>
          <w:spacing w:val="-1"/>
          <w:sz w:val="21"/>
          <w:lang w:eastAsia="zh-CN"/>
        </w:rPr>
        <w:t>B</w:t>
      </w:r>
      <w:r>
        <w:rPr>
          <w:spacing w:val="-3"/>
          <w:sz w:val="21"/>
          <w:lang w:eastAsia="zh-CN"/>
        </w:rPr>
        <w:t>．固定资本和流动资本</w:t>
      </w:r>
    </w:p>
    <w:p w14:paraId="76414C85" w14:textId="77777777" w:rsidR="004A70C5" w:rsidRDefault="00A26C95">
      <w:pPr>
        <w:pStyle w:val="a3"/>
        <w:spacing w:line="364" w:lineRule="auto"/>
        <w:ind w:right="5695"/>
        <w:rPr>
          <w:lang w:eastAsia="zh-CN"/>
        </w:rPr>
      </w:pPr>
      <w:r>
        <w:rPr>
          <w:rFonts w:ascii="Times New Roman" w:eastAsia="Times New Roman"/>
          <w:lang w:eastAsia="zh-CN"/>
        </w:rPr>
        <w:t>C</w:t>
      </w:r>
      <w:r>
        <w:rPr>
          <w:spacing w:val="-4"/>
          <w:lang w:eastAsia="zh-CN"/>
        </w:rPr>
        <w:t>．货币资本、生产资本和商品资本</w:t>
      </w:r>
      <w:r>
        <w:rPr>
          <w:rFonts w:ascii="Times New Roman" w:eastAsia="Times New Roman"/>
          <w:lang w:eastAsia="zh-CN"/>
        </w:rPr>
        <w:t>D</w:t>
      </w:r>
      <w:r>
        <w:rPr>
          <w:spacing w:val="-3"/>
          <w:lang w:eastAsia="zh-CN"/>
        </w:rPr>
        <w:t>．商业资本和产业资本</w:t>
      </w:r>
    </w:p>
    <w:p w14:paraId="42218A25" w14:textId="77777777" w:rsidR="004A70C5" w:rsidRDefault="004A70C5">
      <w:pPr>
        <w:pStyle w:val="a3"/>
        <w:ind w:left="0"/>
        <w:rPr>
          <w:sz w:val="28"/>
          <w:lang w:eastAsia="zh-CN"/>
        </w:rPr>
      </w:pPr>
    </w:p>
    <w:p w14:paraId="1BBD82CA" w14:textId="77777777" w:rsidR="004A70C5" w:rsidRDefault="00A26C95">
      <w:pPr>
        <w:pStyle w:val="a4"/>
        <w:numPr>
          <w:ilvl w:val="0"/>
          <w:numId w:val="17"/>
        </w:numPr>
        <w:tabs>
          <w:tab w:val="left" w:pos="1144"/>
        </w:tabs>
        <w:spacing w:line="364" w:lineRule="auto"/>
        <w:ind w:right="1420" w:firstLine="0"/>
        <w:rPr>
          <w:sz w:val="21"/>
          <w:lang w:eastAsia="zh-CN"/>
        </w:rPr>
      </w:pPr>
      <w:r>
        <w:rPr>
          <w:spacing w:val="-3"/>
          <w:sz w:val="21"/>
          <w:lang w:eastAsia="zh-CN"/>
        </w:rPr>
        <w:t>马克思认为资本主义制度下的工资掩盖了资本主义剥削的实质，这是因为</w:t>
      </w:r>
      <w:commentRangeStart w:id="163"/>
      <w:r>
        <w:rPr>
          <w:spacing w:val="-3"/>
          <w:sz w:val="21"/>
          <w:lang w:eastAsia="zh-CN"/>
        </w:rPr>
        <w:t>工资</w:t>
      </w:r>
      <w:commentRangeEnd w:id="163"/>
      <w:r w:rsidR="007001C8">
        <w:rPr>
          <w:rStyle w:val="aa"/>
        </w:rPr>
        <w:commentReference w:id="163"/>
      </w:r>
      <w:r>
        <w:rPr>
          <w:rFonts w:ascii="Times New Roman" w:eastAsia="Times New Roman"/>
          <w:spacing w:val="-3"/>
          <w:sz w:val="21"/>
          <w:lang w:eastAsia="zh-CN"/>
        </w:rPr>
        <w:t>A</w:t>
      </w:r>
      <w:r>
        <w:rPr>
          <w:spacing w:val="-3"/>
          <w:sz w:val="21"/>
          <w:lang w:eastAsia="zh-CN"/>
        </w:rPr>
        <w:t>．是劳动者的必要劳动创造的价值</w:t>
      </w:r>
    </w:p>
    <w:p w14:paraId="504F2E96" w14:textId="77777777" w:rsidR="004A70C5" w:rsidRDefault="00A26C95">
      <w:pPr>
        <w:pStyle w:val="a3"/>
        <w:spacing w:line="367" w:lineRule="auto"/>
        <w:ind w:right="7166"/>
        <w:rPr>
          <w:lang w:eastAsia="zh-CN"/>
        </w:rPr>
      </w:pPr>
      <w:r>
        <w:rPr>
          <w:rFonts w:ascii="Times New Roman" w:eastAsia="Times New Roman"/>
          <w:lang w:eastAsia="zh-CN"/>
        </w:rPr>
        <w:t>B</w:t>
      </w:r>
      <w:r>
        <w:rPr>
          <w:lang w:eastAsia="zh-CN"/>
        </w:rPr>
        <w:t>．是劳动力的价值</w:t>
      </w:r>
      <w:r>
        <w:rPr>
          <w:rFonts w:ascii="Times New Roman" w:eastAsia="Times New Roman"/>
          <w:lang w:eastAsia="zh-CN"/>
        </w:rPr>
        <w:t>C</w:t>
      </w:r>
      <w:r>
        <w:rPr>
          <w:lang w:eastAsia="zh-CN"/>
        </w:rPr>
        <w:t>．是劳动力的价格</w:t>
      </w:r>
    </w:p>
    <w:p w14:paraId="0D0653D8" w14:textId="77777777" w:rsidR="004A70C5" w:rsidRDefault="00A26C95">
      <w:pPr>
        <w:pStyle w:val="a3"/>
        <w:spacing w:before="58"/>
        <w:rPr>
          <w:lang w:eastAsia="zh-CN"/>
        </w:rPr>
      </w:pPr>
      <w:r>
        <w:rPr>
          <w:rFonts w:ascii="Times New Roman" w:eastAsia="Times New Roman"/>
          <w:lang w:eastAsia="zh-CN"/>
        </w:rPr>
        <w:t>D</w:t>
      </w:r>
      <w:r>
        <w:rPr>
          <w:lang w:eastAsia="zh-CN"/>
        </w:rPr>
        <w:t>．表现为劳动的价格</w:t>
      </w:r>
    </w:p>
    <w:p w14:paraId="46CB3E57" w14:textId="77777777" w:rsidR="004A70C5" w:rsidRDefault="004A70C5">
      <w:pPr>
        <w:pStyle w:val="a3"/>
        <w:ind w:left="0"/>
        <w:rPr>
          <w:sz w:val="22"/>
          <w:lang w:eastAsia="zh-CN"/>
        </w:rPr>
      </w:pPr>
    </w:p>
    <w:p w14:paraId="7E236445" w14:textId="77777777" w:rsidR="004A70C5" w:rsidRDefault="004A70C5">
      <w:pPr>
        <w:pStyle w:val="a3"/>
        <w:spacing w:before="2"/>
        <w:ind w:left="0"/>
        <w:rPr>
          <w:sz w:val="17"/>
          <w:lang w:eastAsia="zh-CN"/>
        </w:rPr>
      </w:pPr>
    </w:p>
    <w:p w14:paraId="2ECAB503" w14:textId="77777777" w:rsidR="004A70C5" w:rsidRDefault="00A26C95">
      <w:pPr>
        <w:pStyle w:val="a4"/>
        <w:numPr>
          <w:ilvl w:val="0"/>
          <w:numId w:val="17"/>
        </w:numPr>
        <w:tabs>
          <w:tab w:val="left" w:pos="1144"/>
        </w:tabs>
        <w:spacing w:line="364" w:lineRule="auto"/>
        <w:ind w:right="3943" w:firstLine="0"/>
        <w:rPr>
          <w:sz w:val="21"/>
          <w:lang w:eastAsia="zh-CN"/>
        </w:rPr>
      </w:pPr>
      <w:r>
        <w:rPr>
          <w:spacing w:val="-4"/>
          <w:sz w:val="21"/>
          <w:lang w:eastAsia="zh-CN"/>
        </w:rPr>
        <w:t>下列关于剩余价值和利润的</w:t>
      </w:r>
      <w:commentRangeStart w:id="164"/>
      <w:r>
        <w:rPr>
          <w:spacing w:val="-4"/>
          <w:sz w:val="21"/>
          <w:lang w:eastAsia="zh-CN"/>
        </w:rPr>
        <w:t>不同之处</w:t>
      </w:r>
      <w:commentRangeEnd w:id="164"/>
      <w:r w:rsidR="00667E52">
        <w:rPr>
          <w:rStyle w:val="aa"/>
        </w:rPr>
        <w:commentReference w:id="164"/>
      </w:r>
      <w:r>
        <w:rPr>
          <w:spacing w:val="-4"/>
          <w:sz w:val="21"/>
          <w:lang w:eastAsia="zh-CN"/>
        </w:rPr>
        <w:t>表述正确的是</w:t>
      </w:r>
      <w:r>
        <w:rPr>
          <w:rFonts w:ascii="Times New Roman" w:eastAsia="Times New Roman"/>
          <w:sz w:val="21"/>
          <w:lang w:eastAsia="zh-CN"/>
        </w:rPr>
        <w:t>A</w:t>
      </w:r>
      <w:r>
        <w:rPr>
          <w:spacing w:val="-3"/>
          <w:sz w:val="21"/>
          <w:lang w:eastAsia="zh-CN"/>
        </w:rPr>
        <w:t>．剩余价值是工人剩余劳动创造的，而利润不是</w:t>
      </w:r>
    </w:p>
    <w:p w14:paraId="318EF701" w14:textId="77777777" w:rsidR="004A70C5" w:rsidRDefault="00A26C95">
      <w:pPr>
        <w:pStyle w:val="a3"/>
        <w:spacing w:line="364" w:lineRule="auto"/>
        <w:ind w:right="4015"/>
        <w:rPr>
          <w:lang w:eastAsia="zh-CN"/>
        </w:rPr>
      </w:pPr>
      <w:r>
        <w:rPr>
          <w:rFonts w:ascii="Times New Roman" w:eastAsia="Times New Roman"/>
          <w:lang w:eastAsia="zh-CN"/>
        </w:rPr>
        <w:t>B</w:t>
      </w:r>
      <w:r>
        <w:rPr>
          <w:lang w:eastAsia="zh-CN"/>
        </w:rPr>
        <w:t>．利润被看作全部垫付资本的产物，而剩余价值不是</w:t>
      </w:r>
      <w:r>
        <w:rPr>
          <w:rFonts w:ascii="Times New Roman" w:eastAsia="Times New Roman"/>
          <w:lang w:eastAsia="zh-CN"/>
        </w:rPr>
        <w:t>C</w:t>
      </w:r>
      <w:r>
        <w:rPr>
          <w:lang w:eastAsia="zh-CN"/>
        </w:rPr>
        <w:t>．剩余价值和利润在量上是相等的</w:t>
      </w:r>
    </w:p>
    <w:p w14:paraId="54A69CB5" w14:textId="77777777" w:rsidR="004A70C5" w:rsidRDefault="00A26C95">
      <w:pPr>
        <w:pStyle w:val="a3"/>
        <w:spacing w:line="267" w:lineRule="exact"/>
        <w:rPr>
          <w:lang w:eastAsia="zh-CN"/>
        </w:rPr>
      </w:pPr>
      <w:r>
        <w:rPr>
          <w:rFonts w:ascii="Times New Roman" w:eastAsia="Times New Roman"/>
          <w:lang w:eastAsia="zh-CN"/>
        </w:rPr>
        <w:t>D</w:t>
      </w:r>
      <w:r>
        <w:rPr>
          <w:lang w:eastAsia="zh-CN"/>
        </w:rPr>
        <w:t>．剩余价值和利润归根结底都是由工人的劳动创造出来的</w:t>
      </w:r>
    </w:p>
    <w:p w14:paraId="16D6A033" w14:textId="77777777" w:rsidR="004A70C5" w:rsidRDefault="004A70C5">
      <w:pPr>
        <w:pStyle w:val="a3"/>
        <w:ind w:left="0"/>
        <w:rPr>
          <w:sz w:val="22"/>
          <w:lang w:eastAsia="zh-CN"/>
        </w:rPr>
      </w:pPr>
    </w:p>
    <w:p w14:paraId="42CC9334" w14:textId="77777777" w:rsidR="004A70C5" w:rsidRDefault="004A70C5">
      <w:pPr>
        <w:pStyle w:val="a3"/>
        <w:spacing w:before="2"/>
        <w:ind w:left="0"/>
        <w:rPr>
          <w:sz w:val="17"/>
          <w:lang w:eastAsia="zh-CN"/>
        </w:rPr>
      </w:pPr>
    </w:p>
    <w:p w14:paraId="3D380117" w14:textId="77777777" w:rsidR="004A70C5" w:rsidRDefault="00A26C95">
      <w:pPr>
        <w:pStyle w:val="a4"/>
        <w:numPr>
          <w:ilvl w:val="0"/>
          <w:numId w:val="17"/>
        </w:numPr>
        <w:tabs>
          <w:tab w:val="left" w:pos="1147"/>
        </w:tabs>
        <w:spacing w:line="364" w:lineRule="auto"/>
        <w:ind w:right="735" w:firstLine="0"/>
        <w:jc w:val="both"/>
        <w:rPr>
          <w:sz w:val="21"/>
        </w:rPr>
      </w:pPr>
      <w:r>
        <w:rPr>
          <w:sz w:val="21"/>
          <w:lang w:eastAsia="zh-CN"/>
        </w:rPr>
        <w:t>资本主义基本矛盾</w:t>
      </w:r>
      <w:r>
        <w:rPr>
          <w:rFonts w:ascii="Times New Roman" w:eastAsia="Times New Roman" w:hAnsi="Times New Roman"/>
          <w:sz w:val="21"/>
          <w:lang w:eastAsia="zh-CN"/>
        </w:rPr>
        <w:t>“</w:t>
      </w:r>
      <w:r>
        <w:rPr>
          <w:sz w:val="21"/>
          <w:lang w:eastAsia="zh-CN"/>
        </w:rPr>
        <w:t>包含着现代的一切冲突的萌芽</w:t>
      </w:r>
      <w:r>
        <w:rPr>
          <w:rFonts w:ascii="Times New Roman" w:eastAsia="Times New Roman" w:hAnsi="Times New Roman"/>
          <w:sz w:val="21"/>
          <w:lang w:eastAsia="zh-CN"/>
        </w:rPr>
        <w:t>”</w:t>
      </w:r>
      <w:r>
        <w:rPr>
          <w:sz w:val="21"/>
          <w:lang w:eastAsia="zh-CN"/>
        </w:rPr>
        <w:t>，资本主义生产方式越是占统治地位，越是发展，</w:t>
      </w:r>
      <w:r>
        <w:rPr>
          <w:rFonts w:ascii="Times New Roman" w:eastAsia="Times New Roman" w:hAnsi="Times New Roman"/>
          <w:sz w:val="21"/>
          <w:lang w:eastAsia="zh-CN"/>
        </w:rPr>
        <w:t>“</w:t>
      </w:r>
      <w:r>
        <w:rPr>
          <w:sz w:val="21"/>
          <w:lang w:eastAsia="zh-CN"/>
        </w:rPr>
        <w:t>社会的生产和资本主义占有的不相容性，也必然越加鲜明地表现出来</w:t>
      </w:r>
      <w:r>
        <w:rPr>
          <w:rFonts w:ascii="Times New Roman" w:eastAsia="Times New Roman" w:hAnsi="Times New Roman"/>
          <w:sz w:val="21"/>
          <w:lang w:eastAsia="zh-CN"/>
        </w:rPr>
        <w:t>”</w:t>
      </w:r>
      <w:r>
        <w:rPr>
          <w:spacing w:val="-13"/>
          <w:sz w:val="21"/>
          <w:lang w:eastAsia="zh-CN"/>
        </w:rPr>
        <w:t>。</w:t>
      </w:r>
      <w:commentRangeStart w:id="165"/>
      <w:proofErr w:type="spellStart"/>
      <w:r>
        <w:rPr>
          <w:sz w:val="21"/>
        </w:rPr>
        <w:t>这表明</w:t>
      </w:r>
      <w:commentRangeEnd w:id="165"/>
      <w:proofErr w:type="spellEnd"/>
      <w:r w:rsidR="00667E52">
        <w:rPr>
          <w:rStyle w:val="aa"/>
        </w:rPr>
        <w:commentReference w:id="165"/>
      </w:r>
    </w:p>
    <w:p w14:paraId="288EA8F9" w14:textId="77777777" w:rsidR="004A70C5" w:rsidRDefault="00A26C95">
      <w:pPr>
        <w:pStyle w:val="a4"/>
        <w:numPr>
          <w:ilvl w:val="1"/>
          <w:numId w:val="17"/>
        </w:numPr>
        <w:tabs>
          <w:tab w:val="left" w:pos="1087"/>
        </w:tabs>
        <w:spacing w:line="269" w:lineRule="exact"/>
        <w:ind w:left="1086" w:hanging="367"/>
        <w:rPr>
          <w:sz w:val="21"/>
          <w:lang w:eastAsia="zh-CN"/>
        </w:rPr>
      </w:pPr>
      <w:r>
        <w:rPr>
          <w:spacing w:val="-3"/>
          <w:sz w:val="21"/>
          <w:lang w:eastAsia="zh-CN"/>
        </w:rPr>
        <w:t>资本主义能够自己发展到社会主义</w:t>
      </w:r>
    </w:p>
    <w:p w14:paraId="03F5153A" w14:textId="77777777" w:rsidR="004A70C5" w:rsidRDefault="00A26C95">
      <w:pPr>
        <w:pStyle w:val="a4"/>
        <w:numPr>
          <w:ilvl w:val="1"/>
          <w:numId w:val="17"/>
        </w:numPr>
        <w:tabs>
          <w:tab w:val="left" w:pos="1075"/>
        </w:tabs>
        <w:spacing w:before="139" w:line="364" w:lineRule="auto"/>
        <w:ind w:right="4435" w:firstLine="0"/>
        <w:rPr>
          <w:sz w:val="21"/>
          <w:lang w:eastAsia="zh-CN"/>
        </w:rPr>
      </w:pPr>
      <w:r>
        <w:rPr>
          <w:spacing w:val="-3"/>
          <w:sz w:val="21"/>
          <w:lang w:eastAsia="zh-CN"/>
        </w:rPr>
        <w:t>资本主义的发展分为自由竞争和垄断两个阶段</w:t>
      </w:r>
      <w:r>
        <w:rPr>
          <w:rFonts w:ascii="Times New Roman" w:eastAsia="Times New Roman"/>
          <w:spacing w:val="-3"/>
          <w:sz w:val="21"/>
          <w:lang w:eastAsia="zh-CN"/>
        </w:rPr>
        <w:t>C</w:t>
      </w:r>
      <w:r>
        <w:rPr>
          <w:spacing w:val="-3"/>
          <w:sz w:val="21"/>
          <w:lang w:eastAsia="zh-CN"/>
        </w:rPr>
        <w:t>．国家垄断资本主义是资本主义的最高形式</w:t>
      </w:r>
    </w:p>
    <w:p w14:paraId="6C3C1175" w14:textId="77777777" w:rsidR="004A70C5" w:rsidRDefault="00A26C95">
      <w:pPr>
        <w:pStyle w:val="a3"/>
        <w:spacing w:line="267" w:lineRule="exact"/>
        <w:rPr>
          <w:lang w:eastAsia="zh-CN"/>
        </w:rPr>
      </w:pPr>
      <w:r>
        <w:rPr>
          <w:rFonts w:ascii="Times New Roman" w:eastAsia="Times New Roman"/>
          <w:lang w:eastAsia="zh-CN"/>
        </w:rPr>
        <w:t>D</w:t>
      </w:r>
      <w:r>
        <w:rPr>
          <w:lang w:eastAsia="zh-CN"/>
        </w:rPr>
        <w:t>．资本主义的内在矛盾决定了资本主义必然被社会主义所代替</w:t>
      </w:r>
    </w:p>
    <w:p w14:paraId="5776A8F8" w14:textId="77777777" w:rsidR="004A70C5" w:rsidRDefault="004A70C5">
      <w:pPr>
        <w:pStyle w:val="a3"/>
        <w:ind w:left="0"/>
        <w:rPr>
          <w:sz w:val="22"/>
          <w:lang w:eastAsia="zh-CN"/>
        </w:rPr>
      </w:pPr>
    </w:p>
    <w:p w14:paraId="7E3D087C" w14:textId="77777777" w:rsidR="004A70C5" w:rsidRDefault="004A70C5">
      <w:pPr>
        <w:pStyle w:val="a3"/>
        <w:spacing w:before="5"/>
        <w:ind w:left="0"/>
        <w:rPr>
          <w:sz w:val="17"/>
          <w:lang w:eastAsia="zh-CN"/>
        </w:rPr>
      </w:pPr>
    </w:p>
    <w:p w14:paraId="067B6773" w14:textId="77777777" w:rsidR="004A70C5" w:rsidRDefault="00A26C95">
      <w:pPr>
        <w:pStyle w:val="a4"/>
        <w:numPr>
          <w:ilvl w:val="0"/>
          <w:numId w:val="17"/>
        </w:numPr>
        <w:tabs>
          <w:tab w:val="left" w:pos="1144"/>
        </w:tabs>
        <w:spacing w:line="364" w:lineRule="auto"/>
        <w:ind w:right="733" w:firstLine="0"/>
        <w:jc w:val="both"/>
        <w:rPr>
          <w:sz w:val="21"/>
        </w:rPr>
      </w:pPr>
      <w:r>
        <w:rPr>
          <w:spacing w:val="-4"/>
          <w:sz w:val="21"/>
          <w:lang w:eastAsia="zh-CN"/>
        </w:rPr>
        <w:t>列宁指出：</w:t>
      </w:r>
      <w:r>
        <w:rPr>
          <w:rFonts w:ascii="Times New Roman" w:eastAsia="Times New Roman" w:hAnsi="Times New Roman"/>
          <w:spacing w:val="-7"/>
          <w:sz w:val="21"/>
          <w:lang w:eastAsia="zh-CN"/>
        </w:rPr>
        <w:t>“</w:t>
      </w:r>
      <w:r>
        <w:rPr>
          <w:spacing w:val="-4"/>
          <w:sz w:val="21"/>
          <w:lang w:eastAsia="zh-CN"/>
        </w:rPr>
        <w:t>只要资本主义还是资本主义，过剩的资本就不会用来提高本国民众的生活水平（因为这样会降低资本家的利润），</w:t>
      </w:r>
      <w:r>
        <w:rPr>
          <w:spacing w:val="-5"/>
          <w:sz w:val="21"/>
          <w:lang w:eastAsia="zh-CN"/>
        </w:rPr>
        <w:t>而会输出国外，输出到落后的国家去，以提高利</w:t>
      </w:r>
      <w:r>
        <w:rPr>
          <w:sz w:val="21"/>
          <w:lang w:eastAsia="zh-CN"/>
        </w:rPr>
        <w:t>润。</w:t>
      </w:r>
      <w:r>
        <w:rPr>
          <w:rFonts w:ascii="Times New Roman" w:eastAsia="Times New Roman" w:hAnsi="Times New Roman"/>
          <w:sz w:val="21"/>
          <w:lang w:eastAsia="zh-CN"/>
        </w:rPr>
        <w:t>”“</w:t>
      </w:r>
      <w:r>
        <w:rPr>
          <w:sz w:val="21"/>
          <w:lang w:eastAsia="zh-CN"/>
        </w:rPr>
        <w:t>自由竞争占完全统治地位的旧资本主义的特征是商品输出，垄断占统治地位的新资</w:t>
      </w:r>
      <w:r>
        <w:rPr>
          <w:spacing w:val="-3"/>
          <w:sz w:val="21"/>
          <w:lang w:eastAsia="zh-CN"/>
        </w:rPr>
        <w:t>本主义的特征是资本输出。</w:t>
      </w:r>
      <w:r>
        <w:rPr>
          <w:rFonts w:ascii="Times New Roman" w:eastAsia="Times New Roman" w:hAnsi="Times New Roman"/>
          <w:sz w:val="21"/>
        </w:rPr>
        <w:t>”</w:t>
      </w:r>
      <w:commentRangeStart w:id="166"/>
      <w:proofErr w:type="spellStart"/>
      <w:r>
        <w:rPr>
          <w:spacing w:val="-2"/>
          <w:sz w:val="21"/>
        </w:rPr>
        <w:t>这表明</w:t>
      </w:r>
      <w:commentRangeEnd w:id="166"/>
      <w:proofErr w:type="spellEnd"/>
      <w:r w:rsidR="00667E52">
        <w:rPr>
          <w:rStyle w:val="aa"/>
        </w:rPr>
        <w:commentReference w:id="166"/>
      </w:r>
    </w:p>
    <w:p w14:paraId="473C578E" w14:textId="77777777" w:rsidR="004A70C5" w:rsidRDefault="00A26C95">
      <w:pPr>
        <w:pStyle w:val="a4"/>
        <w:numPr>
          <w:ilvl w:val="1"/>
          <w:numId w:val="17"/>
        </w:numPr>
        <w:tabs>
          <w:tab w:val="left" w:pos="1087"/>
        </w:tabs>
        <w:spacing w:line="367" w:lineRule="auto"/>
        <w:ind w:right="4843" w:firstLine="0"/>
        <w:rPr>
          <w:sz w:val="21"/>
          <w:lang w:eastAsia="zh-CN"/>
        </w:rPr>
      </w:pPr>
      <w:r>
        <w:rPr>
          <w:spacing w:val="-4"/>
          <w:sz w:val="21"/>
          <w:lang w:eastAsia="zh-CN"/>
        </w:rPr>
        <w:t>资本输出是垄断资本主义的一个重要特征</w:t>
      </w:r>
      <w:r>
        <w:rPr>
          <w:rFonts w:ascii="Times New Roman" w:eastAsia="Times New Roman"/>
          <w:sz w:val="21"/>
          <w:lang w:eastAsia="zh-CN"/>
        </w:rPr>
        <w:t>B</w:t>
      </w:r>
      <w:r>
        <w:rPr>
          <w:spacing w:val="-3"/>
          <w:sz w:val="21"/>
          <w:lang w:eastAsia="zh-CN"/>
        </w:rPr>
        <w:t>．垄断资本主义没有商品输出</w:t>
      </w:r>
    </w:p>
    <w:p w14:paraId="70F7C5F0" w14:textId="77777777" w:rsidR="004A70C5" w:rsidRDefault="00A26C95">
      <w:pPr>
        <w:pStyle w:val="a3"/>
        <w:spacing w:line="364" w:lineRule="auto"/>
        <w:ind w:right="3011"/>
        <w:rPr>
          <w:lang w:eastAsia="zh-CN"/>
        </w:rPr>
      </w:pPr>
      <w:r>
        <w:rPr>
          <w:rFonts w:ascii="Times New Roman" w:eastAsia="Times New Roman" w:hAnsi="Times New Roman"/>
          <w:lang w:eastAsia="zh-CN"/>
        </w:rPr>
        <w:t>C</w:t>
      </w:r>
      <w:r>
        <w:rPr>
          <w:lang w:eastAsia="zh-CN"/>
        </w:rPr>
        <w:t>．资本输出是区分</w:t>
      </w:r>
      <w:r>
        <w:rPr>
          <w:rFonts w:ascii="Times New Roman" w:eastAsia="Times New Roman" w:hAnsi="Times New Roman"/>
          <w:lang w:eastAsia="zh-CN"/>
        </w:rPr>
        <w:t>“</w:t>
      </w:r>
      <w:r>
        <w:rPr>
          <w:lang w:eastAsia="zh-CN"/>
        </w:rPr>
        <w:t>自由竞争</w:t>
      </w:r>
      <w:r>
        <w:rPr>
          <w:rFonts w:ascii="Times New Roman" w:eastAsia="Times New Roman" w:hAnsi="Times New Roman"/>
          <w:lang w:eastAsia="zh-CN"/>
        </w:rPr>
        <w:t>”</w:t>
      </w:r>
      <w:r>
        <w:rPr>
          <w:lang w:eastAsia="zh-CN"/>
        </w:rPr>
        <w:t>和</w:t>
      </w:r>
      <w:r>
        <w:rPr>
          <w:rFonts w:ascii="Times New Roman" w:eastAsia="Times New Roman" w:hAnsi="Times New Roman"/>
          <w:lang w:eastAsia="zh-CN"/>
        </w:rPr>
        <w:t>“</w:t>
      </w:r>
      <w:r>
        <w:rPr>
          <w:lang w:eastAsia="zh-CN"/>
        </w:rPr>
        <w:t>垄断</w:t>
      </w:r>
      <w:r>
        <w:rPr>
          <w:rFonts w:ascii="Times New Roman" w:eastAsia="Times New Roman" w:hAnsi="Times New Roman"/>
          <w:lang w:eastAsia="zh-CN"/>
        </w:rPr>
        <w:t>”</w:t>
      </w:r>
      <w:r>
        <w:rPr>
          <w:lang w:eastAsia="zh-CN"/>
        </w:rPr>
        <w:t>两个发展阶段的根本标志</w:t>
      </w:r>
      <w:r>
        <w:rPr>
          <w:rFonts w:ascii="Times New Roman" w:eastAsia="Times New Roman" w:hAnsi="Times New Roman"/>
          <w:lang w:eastAsia="zh-CN"/>
        </w:rPr>
        <w:t>D</w:t>
      </w:r>
      <w:r>
        <w:rPr>
          <w:lang w:eastAsia="zh-CN"/>
        </w:rPr>
        <w:t>．商品输出和资本输出在资本主义同一时期不能同时存在</w:t>
      </w:r>
    </w:p>
    <w:p w14:paraId="6C7182D8" w14:textId="77777777" w:rsidR="004A70C5" w:rsidRDefault="004A70C5">
      <w:pPr>
        <w:pStyle w:val="a3"/>
        <w:spacing w:before="6"/>
        <w:ind w:left="0"/>
        <w:rPr>
          <w:sz w:val="27"/>
          <w:lang w:eastAsia="zh-CN"/>
        </w:rPr>
      </w:pPr>
    </w:p>
    <w:p w14:paraId="59B57FA5" w14:textId="77777777" w:rsidR="004A70C5" w:rsidRDefault="00A26C95">
      <w:pPr>
        <w:pStyle w:val="a4"/>
        <w:numPr>
          <w:ilvl w:val="0"/>
          <w:numId w:val="16"/>
        </w:numPr>
        <w:tabs>
          <w:tab w:val="left" w:pos="1144"/>
        </w:tabs>
        <w:spacing w:line="364" w:lineRule="auto"/>
        <w:ind w:right="734" w:firstLine="0"/>
        <w:rPr>
          <w:sz w:val="21"/>
        </w:rPr>
      </w:pPr>
      <w:r>
        <w:rPr>
          <w:spacing w:val="-1"/>
          <w:sz w:val="21"/>
          <w:lang w:eastAsia="zh-CN"/>
        </w:rPr>
        <w:t>国家垄断资本主义是垄断资本主义的新发展，它对资本主义经济的发展产生了积极的</w:t>
      </w:r>
      <w:r>
        <w:rPr>
          <w:spacing w:val="-3"/>
          <w:sz w:val="21"/>
          <w:lang w:eastAsia="zh-CN"/>
        </w:rPr>
        <w:t>作用。</w:t>
      </w:r>
      <w:proofErr w:type="spellStart"/>
      <w:r>
        <w:rPr>
          <w:spacing w:val="-3"/>
          <w:sz w:val="21"/>
        </w:rPr>
        <w:t>可以说，</w:t>
      </w:r>
      <w:commentRangeStart w:id="167"/>
      <w:r>
        <w:rPr>
          <w:spacing w:val="-3"/>
          <w:sz w:val="21"/>
        </w:rPr>
        <w:t>它的出现</w:t>
      </w:r>
      <w:commentRangeEnd w:id="167"/>
      <w:proofErr w:type="spellEnd"/>
      <w:r w:rsidR="00111396">
        <w:rPr>
          <w:rStyle w:val="aa"/>
        </w:rPr>
        <w:commentReference w:id="167"/>
      </w:r>
    </w:p>
    <w:p w14:paraId="22EEBB6E" w14:textId="77777777" w:rsidR="004A70C5" w:rsidRDefault="00A26C95">
      <w:pPr>
        <w:pStyle w:val="a4"/>
        <w:numPr>
          <w:ilvl w:val="1"/>
          <w:numId w:val="16"/>
        </w:numPr>
        <w:tabs>
          <w:tab w:val="left" w:pos="1087"/>
        </w:tabs>
        <w:spacing w:before="1" w:line="364" w:lineRule="auto"/>
        <w:ind w:right="5054" w:firstLine="0"/>
        <w:rPr>
          <w:sz w:val="21"/>
          <w:lang w:eastAsia="zh-CN"/>
        </w:rPr>
      </w:pPr>
      <w:r>
        <w:rPr>
          <w:spacing w:val="-4"/>
          <w:sz w:val="21"/>
          <w:lang w:eastAsia="zh-CN"/>
        </w:rPr>
        <w:t>在一定程度上促进了社会生产力的发展</w:t>
      </w:r>
      <w:r>
        <w:rPr>
          <w:rFonts w:ascii="Times New Roman" w:eastAsia="Times New Roman"/>
          <w:sz w:val="21"/>
          <w:lang w:eastAsia="zh-CN"/>
        </w:rPr>
        <w:t>B</w:t>
      </w:r>
      <w:r>
        <w:rPr>
          <w:spacing w:val="-3"/>
          <w:sz w:val="21"/>
          <w:lang w:eastAsia="zh-CN"/>
        </w:rPr>
        <w:t>．消除了资本主义的基本矛盾</w:t>
      </w:r>
    </w:p>
    <w:p w14:paraId="3B99204F" w14:textId="77777777" w:rsidR="004A70C5" w:rsidRDefault="00A26C95">
      <w:pPr>
        <w:pStyle w:val="a3"/>
        <w:spacing w:line="364" w:lineRule="auto"/>
        <w:ind w:right="6103"/>
        <w:rPr>
          <w:lang w:eastAsia="zh-CN"/>
        </w:rPr>
      </w:pPr>
      <w:r>
        <w:rPr>
          <w:rFonts w:ascii="Times New Roman" w:eastAsia="Times New Roman"/>
          <w:lang w:eastAsia="zh-CN"/>
        </w:rPr>
        <w:t>C</w:t>
      </w:r>
      <w:r>
        <w:rPr>
          <w:spacing w:val="-3"/>
          <w:lang w:eastAsia="zh-CN"/>
        </w:rPr>
        <w:t>．从根本上解决了社会问题</w:t>
      </w:r>
      <w:r>
        <w:rPr>
          <w:rFonts w:ascii="Times New Roman" w:eastAsia="Times New Roman"/>
          <w:spacing w:val="-1"/>
          <w:lang w:eastAsia="zh-CN"/>
        </w:rPr>
        <w:t>D</w:t>
      </w:r>
      <w:r>
        <w:rPr>
          <w:spacing w:val="-4"/>
          <w:lang w:eastAsia="zh-CN"/>
        </w:rPr>
        <w:t>．使经济危机的出现频率降低</w:t>
      </w:r>
    </w:p>
    <w:p w14:paraId="7C795D1F" w14:textId="77777777" w:rsidR="004A70C5" w:rsidRDefault="004A70C5">
      <w:pPr>
        <w:pStyle w:val="a3"/>
        <w:ind w:left="0"/>
        <w:rPr>
          <w:sz w:val="28"/>
          <w:lang w:eastAsia="zh-CN"/>
        </w:rPr>
      </w:pPr>
    </w:p>
    <w:p w14:paraId="56F67A14" w14:textId="77777777" w:rsidR="004A70C5" w:rsidRDefault="00A26C95">
      <w:pPr>
        <w:pStyle w:val="a4"/>
        <w:numPr>
          <w:ilvl w:val="0"/>
          <w:numId w:val="16"/>
        </w:numPr>
        <w:tabs>
          <w:tab w:val="left" w:pos="1144"/>
        </w:tabs>
        <w:spacing w:line="367" w:lineRule="auto"/>
        <w:ind w:right="737" w:firstLine="0"/>
        <w:rPr>
          <w:sz w:val="21"/>
          <w:lang w:eastAsia="zh-CN"/>
        </w:rPr>
      </w:pPr>
      <w:r>
        <w:rPr>
          <w:spacing w:val="-1"/>
          <w:sz w:val="21"/>
          <w:lang w:eastAsia="zh-CN"/>
        </w:rPr>
        <w:t>金融资本是由工业垄断资本和银行垄断资本融合在一起而形成的一种垄断资本。在金</w:t>
      </w:r>
      <w:r>
        <w:rPr>
          <w:spacing w:val="-3"/>
          <w:sz w:val="21"/>
          <w:lang w:eastAsia="zh-CN"/>
        </w:rPr>
        <w:t>融资本形成的基础上，产生了金融寡头。金融寡头在政治上对国家机器的控制主要</w:t>
      </w:r>
      <w:commentRangeStart w:id="168"/>
      <w:r>
        <w:rPr>
          <w:spacing w:val="-3"/>
          <w:sz w:val="21"/>
          <w:lang w:eastAsia="zh-CN"/>
        </w:rPr>
        <w:t>表现在</w:t>
      </w:r>
      <w:commentRangeEnd w:id="168"/>
      <w:r w:rsidR="00111396">
        <w:rPr>
          <w:rStyle w:val="aa"/>
        </w:rPr>
        <w:commentReference w:id="168"/>
      </w:r>
    </w:p>
    <w:p w14:paraId="0F50001B" w14:textId="77777777" w:rsidR="004A70C5" w:rsidRDefault="00A26C95">
      <w:pPr>
        <w:pStyle w:val="a4"/>
        <w:numPr>
          <w:ilvl w:val="1"/>
          <w:numId w:val="16"/>
        </w:numPr>
        <w:tabs>
          <w:tab w:val="left" w:pos="1087"/>
        </w:tabs>
        <w:spacing w:before="58" w:line="364" w:lineRule="auto"/>
        <w:ind w:right="5263" w:firstLine="0"/>
        <w:rPr>
          <w:sz w:val="21"/>
          <w:lang w:eastAsia="zh-CN"/>
        </w:rPr>
      </w:pPr>
      <w:r>
        <w:rPr>
          <w:spacing w:val="-4"/>
          <w:sz w:val="21"/>
          <w:lang w:eastAsia="zh-CN"/>
        </w:rPr>
        <w:t>国家政权与私人垄断资本融合在一起</w:t>
      </w:r>
      <w:r>
        <w:rPr>
          <w:rFonts w:ascii="Times New Roman" w:eastAsia="Times New Roman"/>
          <w:sz w:val="21"/>
          <w:lang w:eastAsia="zh-CN"/>
        </w:rPr>
        <w:t>B</w:t>
      </w:r>
      <w:r>
        <w:rPr>
          <w:spacing w:val="-3"/>
          <w:sz w:val="21"/>
          <w:lang w:eastAsia="zh-CN"/>
        </w:rPr>
        <w:t>．建立政策咨询机构</w:t>
      </w:r>
    </w:p>
    <w:p w14:paraId="0B20BF23" w14:textId="77777777" w:rsidR="004A70C5" w:rsidRDefault="00A26C95">
      <w:pPr>
        <w:pStyle w:val="a3"/>
        <w:spacing w:line="267" w:lineRule="exact"/>
        <w:rPr>
          <w:lang w:eastAsia="zh-CN"/>
        </w:rPr>
      </w:pPr>
      <w:r>
        <w:rPr>
          <w:rFonts w:ascii="Times New Roman" w:eastAsia="Times New Roman"/>
          <w:lang w:eastAsia="zh-CN"/>
        </w:rPr>
        <w:t>C</w:t>
      </w:r>
      <w:r>
        <w:rPr>
          <w:lang w:eastAsia="zh-CN"/>
        </w:rPr>
        <w:t>．宏观调节与微观规制</w:t>
      </w:r>
    </w:p>
    <w:p w14:paraId="02516574" w14:textId="77777777" w:rsidR="004A70C5" w:rsidRDefault="00A26C95">
      <w:pPr>
        <w:pStyle w:val="a3"/>
        <w:spacing w:before="141"/>
        <w:rPr>
          <w:lang w:eastAsia="zh-CN"/>
        </w:rPr>
      </w:pPr>
      <w:r>
        <w:rPr>
          <w:rFonts w:ascii="Times New Roman" w:eastAsia="Times New Roman"/>
          <w:lang w:eastAsia="zh-CN"/>
        </w:rPr>
        <w:t>D</w:t>
      </w:r>
      <w:r>
        <w:rPr>
          <w:lang w:eastAsia="zh-CN"/>
        </w:rPr>
        <w:t>．亲自担任或指派代理人担任政府要职</w:t>
      </w:r>
    </w:p>
    <w:p w14:paraId="07ADCE6A" w14:textId="77777777" w:rsidR="004A70C5" w:rsidRDefault="004A70C5">
      <w:pPr>
        <w:pStyle w:val="a3"/>
        <w:ind w:left="0"/>
        <w:rPr>
          <w:sz w:val="22"/>
          <w:lang w:eastAsia="zh-CN"/>
        </w:rPr>
      </w:pPr>
    </w:p>
    <w:p w14:paraId="31D45FA0" w14:textId="77777777" w:rsidR="004A70C5" w:rsidRDefault="004A70C5">
      <w:pPr>
        <w:pStyle w:val="a3"/>
        <w:spacing w:before="2"/>
        <w:ind w:left="0"/>
        <w:rPr>
          <w:sz w:val="17"/>
          <w:lang w:eastAsia="zh-CN"/>
        </w:rPr>
      </w:pPr>
    </w:p>
    <w:p w14:paraId="3B65408D" w14:textId="1E603723" w:rsidR="004A70C5" w:rsidRDefault="00A26C95">
      <w:pPr>
        <w:pStyle w:val="a4"/>
        <w:numPr>
          <w:ilvl w:val="0"/>
          <w:numId w:val="16"/>
        </w:numPr>
        <w:tabs>
          <w:tab w:val="left" w:pos="1144"/>
        </w:tabs>
        <w:spacing w:line="364" w:lineRule="auto"/>
        <w:ind w:right="733" w:firstLine="0"/>
        <w:rPr>
          <w:sz w:val="21"/>
          <w:lang w:eastAsia="zh-CN"/>
        </w:rPr>
      </w:pPr>
      <w:r>
        <w:rPr>
          <w:spacing w:val="-6"/>
          <w:sz w:val="21"/>
          <w:lang w:eastAsia="zh-CN"/>
        </w:rPr>
        <w:t>某垄断企业投资生产商品，生产资料的价值为</w:t>
      </w:r>
      <w:r>
        <w:rPr>
          <w:rFonts w:ascii="Times New Roman" w:eastAsia="Times New Roman"/>
          <w:sz w:val="21"/>
          <w:lang w:eastAsia="zh-CN"/>
        </w:rPr>
        <w:t>15</w:t>
      </w:r>
      <w:r>
        <w:rPr>
          <w:spacing w:val="-9"/>
          <w:sz w:val="21"/>
          <w:lang w:eastAsia="zh-CN"/>
        </w:rPr>
        <w:t>万元，支付工人工资为</w:t>
      </w:r>
      <w:r>
        <w:rPr>
          <w:rFonts w:ascii="Times New Roman" w:eastAsia="Times New Roman"/>
          <w:sz w:val="21"/>
          <w:lang w:eastAsia="zh-CN"/>
        </w:rPr>
        <w:t>5</w:t>
      </w:r>
      <w:r>
        <w:rPr>
          <w:spacing w:val="-5"/>
          <w:sz w:val="21"/>
          <w:lang w:eastAsia="zh-CN"/>
        </w:rPr>
        <w:t>万元，假设</w:t>
      </w:r>
      <w:r>
        <w:rPr>
          <w:spacing w:val="-10"/>
          <w:sz w:val="21"/>
          <w:lang w:eastAsia="zh-CN"/>
        </w:rPr>
        <w:t>市场平均利润率为</w:t>
      </w:r>
      <w:r>
        <w:rPr>
          <w:rFonts w:ascii="Times New Roman" w:eastAsia="Times New Roman"/>
          <w:sz w:val="21"/>
          <w:lang w:eastAsia="zh-CN"/>
        </w:rPr>
        <w:t>10%</w:t>
      </w:r>
      <w:r>
        <w:rPr>
          <w:spacing w:val="-10"/>
          <w:sz w:val="21"/>
          <w:lang w:eastAsia="zh-CN"/>
        </w:rPr>
        <w:t>，垄断利润为</w:t>
      </w:r>
      <w:r>
        <w:rPr>
          <w:rFonts w:ascii="Times New Roman" w:eastAsia="Times New Roman"/>
          <w:sz w:val="21"/>
          <w:lang w:eastAsia="zh-CN"/>
        </w:rPr>
        <w:t>10</w:t>
      </w:r>
      <w:r>
        <w:rPr>
          <w:spacing w:val="-3"/>
          <w:sz w:val="21"/>
          <w:lang w:eastAsia="zh-CN"/>
        </w:rPr>
        <w:t>万元。那么，该企业的</w:t>
      </w:r>
      <w:commentRangeStart w:id="169"/>
      <w:r>
        <w:rPr>
          <w:spacing w:val="-3"/>
          <w:sz w:val="21"/>
          <w:lang w:eastAsia="zh-CN"/>
        </w:rPr>
        <w:t>垄断价格</w:t>
      </w:r>
      <w:commentRangeEnd w:id="169"/>
      <w:r w:rsidR="00111396">
        <w:rPr>
          <w:rStyle w:val="aa"/>
        </w:rPr>
        <w:commentReference w:id="169"/>
      </w:r>
      <w:r>
        <w:rPr>
          <w:spacing w:val="-3"/>
          <w:sz w:val="21"/>
          <w:lang w:eastAsia="zh-CN"/>
        </w:rPr>
        <w:t>为</w:t>
      </w:r>
    </w:p>
    <w:p w14:paraId="366A3E19" w14:textId="6C30070A" w:rsidR="004A70C5" w:rsidRDefault="00A26C95">
      <w:pPr>
        <w:pStyle w:val="a3"/>
        <w:spacing w:line="267" w:lineRule="exact"/>
      </w:pPr>
      <w:r>
        <w:rPr>
          <w:rFonts w:ascii="Times New Roman" w:eastAsia="Times New Roman"/>
        </w:rPr>
        <w:lastRenderedPageBreak/>
        <w:t>A</w:t>
      </w:r>
      <w:r>
        <w:t>．</w:t>
      </w:r>
      <w:r>
        <w:rPr>
          <w:rFonts w:ascii="Times New Roman" w:eastAsia="Times New Roman"/>
        </w:rPr>
        <w:t>30</w:t>
      </w:r>
      <w:r>
        <w:rPr>
          <w:spacing w:val="-3"/>
        </w:rPr>
        <w:t>万元</w:t>
      </w:r>
    </w:p>
    <w:p w14:paraId="24DD1136" w14:textId="098AF5DC" w:rsidR="004A70C5" w:rsidRDefault="00A26C95">
      <w:pPr>
        <w:pStyle w:val="a3"/>
        <w:spacing w:before="140"/>
      </w:pPr>
      <w:r>
        <w:rPr>
          <w:rFonts w:ascii="Times New Roman" w:eastAsia="Times New Roman"/>
        </w:rPr>
        <w:t>B</w:t>
      </w:r>
      <w:r>
        <w:t>．</w:t>
      </w:r>
      <w:r>
        <w:rPr>
          <w:rFonts w:ascii="Times New Roman" w:eastAsia="Times New Roman"/>
        </w:rPr>
        <w:t>32</w:t>
      </w:r>
      <w:r>
        <w:rPr>
          <w:spacing w:val="-3"/>
        </w:rPr>
        <w:t>万元</w:t>
      </w:r>
    </w:p>
    <w:p w14:paraId="4FEA0D12" w14:textId="3306A9B4" w:rsidR="004A70C5" w:rsidRDefault="00A26C95">
      <w:pPr>
        <w:pStyle w:val="a3"/>
        <w:spacing w:before="141"/>
      </w:pPr>
      <w:r>
        <w:rPr>
          <w:rFonts w:ascii="Times New Roman" w:eastAsia="Times New Roman"/>
        </w:rPr>
        <w:t>C</w:t>
      </w:r>
      <w:r>
        <w:t>．</w:t>
      </w:r>
      <w:r>
        <w:rPr>
          <w:rFonts w:ascii="Times New Roman" w:eastAsia="Times New Roman"/>
        </w:rPr>
        <w:t>34</w:t>
      </w:r>
      <w:r>
        <w:rPr>
          <w:spacing w:val="-3"/>
        </w:rPr>
        <w:t>万元</w:t>
      </w:r>
    </w:p>
    <w:p w14:paraId="61045E2D" w14:textId="21A91B62" w:rsidR="004A70C5" w:rsidRDefault="00A26C95">
      <w:pPr>
        <w:pStyle w:val="a3"/>
        <w:spacing w:before="139"/>
      </w:pPr>
      <w:r>
        <w:rPr>
          <w:rFonts w:ascii="Times New Roman" w:eastAsia="Times New Roman"/>
        </w:rPr>
        <w:t>D</w:t>
      </w:r>
      <w:r>
        <w:t>．</w:t>
      </w:r>
      <w:r>
        <w:rPr>
          <w:rFonts w:ascii="Times New Roman" w:eastAsia="Times New Roman"/>
        </w:rPr>
        <w:t>45</w:t>
      </w:r>
      <w:r>
        <w:rPr>
          <w:spacing w:val="-3"/>
        </w:rPr>
        <w:t>万元</w:t>
      </w:r>
    </w:p>
    <w:p w14:paraId="7F9DE11A" w14:textId="77777777" w:rsidR="004A70C5" w:rsidRDefault="004A70C5">
      <w:pPr>
        <w:pStyle w:val="a3"/>
        <w:ind w:left="0"/>
        <w:rPr>
          <w:sz w:val="22"/>
        </w:rPr>
      </w:pPr>
    </w:p>
    <w:p w14:paraId="66D18CD7" w14:textId="77777777" w:rsidR="004A70C5" w:rsidRDefault="004A70C5">
      <w:pPr>
        <w:pStyle w:val="a3"/>
        <w:spacing w:before="1"/>
        <w:ind w:left="0"/>
        <w:rPr>
          <w:sz w:val="17"/>
        </w:rPr>
      </w:pPr>
    </w:p>
    <w:p w14:paraId="1015119D" w14:textId="77777777" w:rsidR="004A70C5" w:rsidRDefault="00A26C95">
      <w:pPr>
        <w:pStyle w:val="a4"/>
        <w:numPr>
          <w:ilvl w:val="0"/>
          <w:numId w:val="16"/>
        </w:numPr>
        <w:tabs>
          <w:tab w:val="left" w:pos="1144"/>
        </w:tabs>
        <w:spacing w:before="1" w:line="364" w:lineRule="auto"/>
        <w:ind w:right="737" w:firstLine="0"/>
        <w:rPr>
          <w:sz w:val="21"/>
        </w:rPr>
      </w:pPr>
      <w:r>
        <w:rPr>
          <w:spacing w:val="-1"/>
          <w:sz w:val="21"/>
          <w:lang w:eastAsia="zh-CN"/>
        </w:rPr>
        <w:t>经济全球化是指在世界各国、各地区的经济活动越来越超出一国和地区的范围而相互</w:t>
      </w:r>
      <w:r>
        <w:rPr>
          <w:spacing w:val="-3"/>
          <w:sz w:val="21"/>
          <w:lang w:eastAsia="zh-CN"/>
        </w:rPr>
        <w:t>联系、相互依赖的一体化过程。</w:t>
      </w:r>
      <w:proofErr w:type="spellStart"/>
      <w:r>
        <w:rPr>
          <w:spacing w:val="-3"/>
          <w:sz w:val="21"/>
        </w:rPr>
        <w:t>全球化的</w:t>
      </w:r>
      <w:commentRangeStart w:id="170"/>
      <w:r>
        <w:rPr>
          <w:spacing w:val="-3"/>
          <w:sz w:val="21"/>
        </w:rPr>
        <w:t>主要表现是</w:t>
      </w:r>
      <w:commentRangeEnd w:id="170"/>
      <w:proofErr w:type="spellEnd"/>
      <w:r w:rsidR="0032424C">
        <w:rPr>
          <w:rStyle w:val="aa"/>
        </w:rPr>
        <w:commentReference w:id="170"/>
      </w:r>
    </w:p>
    <w:p w14:paraId="13517108" w14:textId="77777777" w:rsidR="004A70C5" w:rsidRDefault="00A26C95">
      <w:pPr>
        <w:pStyle w:val="a4"/>
        <w:numPr>
          <w:ilvl w:val="1"/>
          <w:numId w:val="16"/>
        </w:numPr>
        <w:tabs>
          <w:tab w:val="left" w:pos="1087"/>
        </w:tabs>
        <w:spacing w:line="267" w:lineRule="exact"/>
        <w:ind w:left="1086" w:hanging="367"/>
        <w:rPr>
          <w:sz w:val="21"/>
          <w:lang w:eastAsia="zh-CN"/>
        </w:rPr>
      </w:pPr>
      <w:r>
        <w:rPr>
          <w:spacing w:val="-3"/>
          <w:sz w:val="21"/>
          <w:lang w:eastAsia="zh-CN"/>
        </w:rPr>
        <w:t>信息技术革命推动了全球化的迅速发展</w:t>
      </w:r>
    </w:p>
    <w:p w14:paraId="3669EDD7" w14:textId="77777777" w:rsidR="004A70C5" w:rsidRDefault="00A26C95">
      <w:pPr>
        <w:pStyle w:val="a4"/>
        <w:numPr>
          <w:ilvl w:val="1"/>
          <w:numId w:val="16"/>
        </w:numPr>
        <w:tabs>
          <w:tab w:val="left" w:pos="1075"/>
        </w:tabs>
        <w:spacing w:before="141" w:line="364" w:lineRule="auto"/>
        <w:ind w:right="4015" w:firstLine="0"/>
        <w:rPr>
          <w:sz w:val="21"/>
          <w:lang w:eastAsia="zh-CN"/>
        </w:rPr>
      </w:pPr>
      <w:r>
        <w:rPr>
          <w:spacing w:val="-3"/>
          <w:sz w:val="21"/>
          <w:lang w:eastAsia="zh-CN"/>
        </w:rPr>
        <w:t>跨国公司为经济全球化提供了适宜的企业组织形式</w:t>
      </w:r>
      <w:r>
        <w:rPr>
          <w:rFonts w:ascii="Times New Roman" w:eastAsia="Times New Roman"/>
          <w:spacing w:val="-3"/>
          <w:sz w:val="21"/>
          <w:lang w:eastAsia="zh-CN"/>
        </w:rPr>
        <w:t>C</w:t>
      </w:r>
      <w:r>
        <w:rPr>
          <w:spacing w:val="-3"/>
          <w:sz w:val="21"/>
          <w:lang w:eastAsia="zh-CN"/>
        </w:rPr>
        <w:t>．各国经济体制的变革促进了全球化的发展</w:t>
      </w:r>
    </w:p>
    <w:p w14:paraId="18D611D9" w14:textId="77777777" w:rsidR="004A70C5" w:rsidRDefault="00A26C95">
      <w:pPr>
        <w:pStyle w:val="a3"/>
        <w:spacing w:line="267" w:lineRule="exact"/>
        <w:rPr>
          <w:lang w:eastAsia="zh-CN"/>
        </w:rPr>
      </w:pPr>
      <w:r>
        <w:rPr>
          <w:rFonts w:ascii="Times New Roman" w:eastAsia="Times New Roman"/>
          <w:lang w:eastAsia="zh-CN"/>
        </w:rPr>
        <w:t>D</w:t>
      </w:r>
      <w:r>
        <w:rPr>
          <w:lang w:eastAsia="zh-CN"/>
        </w:rPr>
        <w:t>．企业生产经营日益全球化</w:t>
      </w:r>
    </w:p>
    <w:p w14:paraId="677762E8" w14:textId="77777777" w:rsidR="004A70C5" w:rsidRDefault="004A70C5">
      <w:pPr>
        <w:pStyle w:val="a3"/>
        <w:ind w:left="0"/>
        <w:rPr>
          <w:sz w:val="22"/>
          <w:lang w:eastAsia="zh-CN"/>
        </w:rPr>
      </w:pPr>
    </w:p>
    <w:p w14:paraId="6A1A5D82" w14:textId="77777777" w:rsidR="004A70C5" w:rsidRDefault="004A70C5">
      <w:pPr>
        <w:pStyle w:val="a3"/>
        <w:spacing w:before="2"/>
        <w:ind w:left="0"/>
        <w:rPr>
          <w:sz w:val="17"/>
          <w:lang w:eastAsia="zh-CN"/>
        </w:rPr>
      </w:pPr>
    </w:p>
    <w:p w14:paraId="10822E67" w14:textId="77777777" w:rsidR="004A70C5" w:rsidRDefault="00A26C95">
      <w:pPr>
        <w:pStyle w:val="a4"/>
        <w:numPr>
          <w:ilvl w:val="0"/>
          <w:numId w:val="16"/>
        </w:numPr>
        <w:tabs>
          <w:tab w:val="left" w:pos="1144"/>
        </w:tabs>
        <w:spacing w:line="364" w:lineRule="auto"/>
        <w:ind w:right="737" w:firstLine="0"/>
        <w:jc w:val="both"/>
        <w:rPr>
          <w:sz w:val="21"/>
        </w:rPr>
      </w:pPr>
      <w:r>
        <w:rPr>
          <w:spacing w:val="-1"/>
          <w:sz w:val="21"/>
          <w:lang w:eastAsia="zh-CN"/>
        </w:rPr>
        <w:t>随着资本输出的不断增加和垄断资本势力范围的迅速扩大，各国之间的经济联系日益密切，同时，彼此间的竞争更为激烈，矛盾和冲突也更为突出。在这个背景下，各资本主义国家的垄断组织，通过订立协议建立起国际垄断资本的联盟，即国际垄断同盟，以便在</w:t>
      </w:r>
      <w:r>
        <w:rPr>
          <w:spacing w:val="-3"/>
          <w:sz w:val="21"/>
          <w:lang w:eastAsia="zh-CN"/>
        </w:rPr>
        <w:t>世界范围形成垄断，并在经济上瓜分世界。</w:t>
      </w:r>
      <w:proofErr w:type="spellStart"/>
      <w:r>
        <w:rPr>
          <w:spacing w:val="-3"/>
          <w:sz w:val="21"/>
        </w:rPr>
        <w:t>早期的国际垄断同盟主要形式是</w:t>
      </w:r>
      <w:proofErr w:type="spellEnd"/>
    </w:p>
    <w:p w14:paraId="6D3AE7A7" w14:textId="77777777" w:rsidR="004A70C5" w:rsidRDefault="00A26C95">
      <w:pPr>
        <w:pStyle w:val="a4"/>
        <w:numPr>
          <w:ilvl w:val="1"/>
          <w:numId w:val="16"/>
        </w:numPr>
        <w:tabs>
          <w:tab w:val="left" w:pos="1087"/>
        </w:tabs>
        <w:spacing w:line="364" w:lineRule="auto"/>
        <w:ind w:right="7574" w:firstLine="0"/>
        <w:rPr>
          <w:sz w:val="21"/>
        </w:rPr>
      </w:pPr>
      <w:proofErr w:type="spellStart"/>
      <w:r>
        <w:rPr>
          <w:spacing w:val="-6"/>
          <w:sz w:val="21"/>
        </w:rPr>
        <w:t>国际卡特尔</w:t>
      </w:r>
      <w:r>
        <w:rPr>
          <w:rFonts w:ascii="Times New Roman" w:eastAsia="Times New Roman"/>
          <w:sz w:val="21"/>
        </w:rPr>
        <w:t>B</w:t>
      </w:r>
      <w:r>
        <w:rPr>
          <w:spacing w:val="-1"/>
          <w:sz w:val="21"/>
        </w:rPr>
        <w:t>．托拉斯</w:t>
      </w:r>
      <w:proofErr w:type="spellEnd"/>
    </w:p>
    <w:p w14:paraId="07D5E164" w14:textId="77777777" w:rsidR="004A70C5" w:rsidRDefault="00A26C95">
      <w:pPr>
        <w:pStyle w:val="a3"/>
        <w:spacing w:line="364" w:lineRule="auto"/>
        <w:ind w:right="5904"/>
        <w:rPr>
          <w:lang w:eastAsia="zh-CN"/>
        </w:rPr>
      </w:pPr>
      <w:r>
        <w:rPr>
          <w:rFonts w:ascii="Times New Roman" w:eastAsia="Times New Roman"/>
          <w:lang w:eastAsia="zh-CN"/>
        </w:rPr>
        <w:t>C</w:t>
      </w:r>
      <w:r>
        <w:rPr>
          <w:lang w:eastAsia="zh-CN"/>
        </w:rPr>
        <w:t>．国家垄断资本主义的国际联盟</w:t>
      </w:r>
      <w:r>
        <w:rPr>
          <w:rFonts w:ascii="Times New Roman" w:eastAsia="Times New Roman"/>
          <w:lang w:eastAsia="zh-CN"/>
        </w:rPr>
        <w:t>D</w:t>
      </w:r>
      <w:r>
        <w:rPr>
          <w:lang w:eastAsia="zh-CN"/>
        </w:rPr>
        <w:t>．国际经济组织</w:t>
      </w:r>
    </w:p>
    <w:p w14:paraId="33346636" w14:textId="77777777" w:rsidR="004A70C5" w:rsidRDefault="004A70C5">
      <w:pPr>
        <w:pStyle w:val="a3"/>
        <w:spacing w:before="1"/>
        <w:ind w:left="0"/>
        <w:rPr>
          <w:sz w:val="16"/>
          <w:lang w:eastAsia="zh-CN"/>
        </w:rPr>
      </w:pPr>
    </w:p>
    <w:p w14:paraId="7C41F7E3" w14:textId="77777777" w:rsidR="004A70C5" w:rsidRDefault="00A26C95">
      <w:pPr>
        <w:pStyle w:val="3"/>
        <w:spacing w:before="1"/>
      </w:pPr>
      <w:proofErr w:type="spellStart"/>
      <w:r>
        <w:t>二、多项选择题</w:t>
      </w:r>
      <w:proofErr w:type="spellEnd"/>
    </w:p>
    <w:p w14:paraId="09CFAA3E" w14:textId="77777777" w:rsidR="004A70C5" w:rsidRDefault="00A26C95">
      <w:pPr>
        <w:pStyle w:val="a4"/>
        <w:numPr>
          <w:ilvl w:val="0"/>
          <w:numId w:val="1"/>
        </w:numPr>
        <w:tabs>
          <w:tab w:val="left" w:pos="1039"/>
        </w:tabs>
        <w:spacing w:before="93" w:line="364" w:lineRule="auto"/>
        <w:ind w:right="627" w:firstLine="0"/>
        <w:rPr>
          <w:sz w:val="21"/>
        </w:rPr>
      </w:pPr>
      <w:r>
        <w:rPr>
          <w:spacing w:val="-6"/>
          <w:sz w:val="21"/>
          <w:lang w:eastAsia="zh-CN"/>
        </w:rPr>
        <w:t>马克思批判地继承了古典政治经济学关于劳动创造价值的原理，创立了劳动二重性学说</w:t>
      </w:r>
      <w:r>
        <w:rPr>
          <w:sz w:val="21"/>
          <w:lang w:eastAsia="zh-CN"/>
        </w:rPr>
        <w:t>。具体劳动是指在各种具体形式下进行的劳动。抽象劳动是指撇开劳动的具体形式的、无</w:t>
      </w:r>
      <w:r>
        <w:rPr>
          <w:spacing w:val="-3"/>
          <w:sz w:val="21"/>
          <w:lang w:eastAsia="zh-CN"/>
        </w:rPr>
        <w:t>差别的一般人类劳动。</w:t>
      </w:r>
      <w:proofErr w:type="spellStart"/>
      <w:r>
        <w:rPr>
          <w:spacing w:val="-3"/>
          <w:sz w:val="21"/>
        </w:rPr>
        <w:t>下列</w:t>
      </w:r>
      <w:commentRangeStart w:id="171"/>
      <w:r>
        <w:rPr>
          <w:spacing w:val="-3"/>
          <w:sz w:val="21"/>
        </w:rPr>
        <w:t>说法正确</w:t>
      </w:r>
      <w:commentRangeEnd w:id="171"/>
      <w:r w:rsidR="00D47F84">
        <w:rPr>
          <w:rStyle w:val="aa"/>
        </w:rPr>
        <w:commentReference w:id="171"/>
      </w:r>
      <w:r>
        <w:rPr>
          <w:spacing w:val="-3"/>
          <w:sz w:val="21"/>
        </w:rPr>
        <w:t>的有</w:t>
      </w:r>
      <w:proofErr w:type="spellEnd"/>
    </w:p>
    <w:p w14:paraId="7EC2B9DA" w14:textId="6F8C52E5" w:rsidR="004A70C5" w:rsidRDefault="00A26C95">
      <w:pPr>
        <w:pStyle w:val="a4"/>
        <w:numPr>
          <w:ilvl w:val="1"/>
          <w:numId w:val="1"/>
        </w:numPr>
        <w:tabs>
          <w:tab w:val="left" w:pos="1087"/>
        </w:tabs>
        <w:spacing w:line="364" w:lineRule="auto"/>
        <w:ind w:right="5683" w:firstLine="0"/>
        <w:rPr>
          <w:sz w:val="21"/>
          <w:lang w:eastAsia="zh-CN"/>
        </w:rPr>
      </w:pPr>
      <w:r>
        <w:rPr>
          <w:spacing w:val="-4"/>
          <w:sz w:val="21"/>
          <w:lang w:eastAsia="zh-CN"/>
        </w:rPr>
        <w:t>具体劳动是使用价值的唯一源泉</w:t>
      </w:r>
      <w:r>
        <w:rPr>
          <w:rFonts w:ascii="Times New Roman" w:eastAsia="Times New Roman"/>
          <w:sz w:val="21"/>
          <w:lang w:eastAsia="zh-CN"/>
        </w:rPr>
        <w:t>B</w:t>
      </w:r>
      <w:r>
        <w:rPr>
          <w:spacing w:val="-3"/>
          <w:sz w:val="21"/>
          <w:lang w:eastAsia="zh-CN"/>
        </w:rPr>
        <w:t>．具体劳动是商品价值的实体</w:t>
      </w:r>
      <w:r>
        <w:rPr>
          <w:rFonts w:ascii="Times New Roman" w:eastAsia="Times New Roman"/>
          <w:spacing w:val="-3"/>
          <w:sz w:val="21"/>
          <w:lang w:eastAsia="zh-CN"/>
        </w:rPr>
        <w:t>C</w:t>
      </w:r>
      <w:r>
        <w:rPr>
          <w:spacing w:val="-3"/>
          <w:sz w:val="21"/>
          <w:lang w:eastAsia="zh-CN"/>
        </w:rPr>
        <w:t>．抽象劳动是价值的唯一源泉</w:t>
      </w:r>
    </w:p>
    <w:p w14:paraId="11EF61D8" w14:textId="77777777" w:rsidR="004A70C5" w:rsidRDefault="00A26C95">
      <w:pPr>
        <w:pStyle w:val="a3"/>
        <w:spacing w:before="58"/>
        <w:rPr>
          <w:lang w:eastAsia="zh-CN"/>
        </w:rPr>
      </w:pPr>
      <w:r>
        <w:rPr>
          <w:rFonts w:ascii="Times New Roman" w:eastAsia="Times New Roman"/>
          <w:lang w:eastAsia="zh-CN"/>
        </w:rPr>
        <w:t>D</w:t>
      </w:r>
      <w:r>
        <w:rPr>
          <w:lang w:eastAsia="zh-CN"/>
        </w:rPr>
        <w:t>．具体劳动创造商品的使用价值</w:t>
      </w:r>
    </w:p>
    <w:p w14:paraId="27894AFA" w14:textId="77777777" w:rsidR="004A70C5" w:rsidRDefault="004A70C5">
      <w:pPr>
        <w:pStyle w:val="a3"/>
        <w:ind w:left="0"/>
        <w:rPr>
          <w:sz w:val="22"/>
          <w:lang w:eastAsia="zh-CN"/>
        </w:rPr>
      </w:pPr>
    </w:p>
    <w:p w14:paraId="590E1270" w14:textId="77777777" w:rsidR="004A70C5" w:rsidRDefault="004A70C5">
      <w:pPr>
        <w:pStyle w:val="a3"/>
        <w:spacing w:before="2"/>
        <w:ind w:left="0"/>
        <w:rPr>
          <w:sz w:val="17"/>
          <w:lang w:eastAsia="zh-CN"/>
        </w:rPr>
      </w:pPr>
    </w:p>
    <w:p w14:paraId="0BE646AE" w14:textId="77777777" w:rsidR="004A70C5" w:rsidRDefault="00A26C95">
      <w:pPr>
        <w:pStyle w:val="a4"/>
        <w:numPr>
          <w:ilvl w:val="0"/>
          <w:numId w:val="1"/>
        </w:numPr>
        <w:tabs>
          <w:tab w:val="left" w:pos="1041"/>
        </w:tabs>
        <w:spacing w:line="364" w:lineRule="auto"/>
        <w:ind w:right="737" w:firstLine="0"/>
        <w:jc w:val="both"/>
        <w:rPr>
          <w:sz w:val="21"/>
        </w:rPr>
      </w:pPr>
      <w:r>
        <w:rPr>
          <w:sz w:val="21"/>
          <w:lang w:eastAsia="zh-CN"/>
        </w:rPr>
        <w:t>马克思认为：</w:t>
      </w:r>
      <w:r>
        <w:rPr>
          <w:rFonts w:ascii="Times New Roman" w:eastAsia="Times New Roman" w:hAnsi="Times New Roman"/>
          <w:sz w:val="21"/>
          <w:lang w:eastAsia="zh-CN"/>
        </w:rPr>
        <w:t>“</w:t>
      </w:r>
      <w:r>
        <w:rPr>
          <w:spacing w:val="-1"/>
          <w:sz w:val="21"/>
          <w:lang w:eastAsia="zh-CN"/>
        </w:rPr>
        <w:t>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由于这种转换，劳</w:t>
      </w:r>
      <w:r>
        <w:rPr>
          <w:spacing w:val="-3"/>
          <w:sz w:val="21"/>
          <w:lang w:eastAsia="zh-CN"/>
        </w:rPr>
        <w:t>动产品成了商品，成了可感觉而又超感觉的物或社会的物。</w:t>
      </w:r>
      <w:r>
        <w:rPr>
          <w:rFonts w:ascii="Times New Roman" w:eastAsia="Times New Roman" w:hAnsi="Times New Roman"/>
          <w:spacing w:val="-3"/>
          <w:sz w:val="21"/>
        </w:rPr>
        <w:t>”</w:t>
      </w:r>
      <w:commentRangeStart w:id="172"/>
      <w:proofErr w:type="spellStart"/>
      <w:r>
        <w:rPr>
          <w:spacing w:val="-2"/>
          <w:sz w:val="21"/>
        </w:rPr>
        <w:t>这表明</w:t>
      </w:r>
      <w:commentRangeEnd w:id="172"/>
      <w:proofErr w:type="spellEnd"/>
      <w:r w:rsidR="00D47F84">
        <w:rPr>
          <w:rStyle w:val="aa"/>
        </w:rPr>
        <w:commentReference w:id="172"/>
      </w:r>
    </w:p>
    <w:p w14:paraId="1C323B95" w14:textId="77777777" w:rsidR="004A70C5" w:rsidRDefault="00A26C95">
      <w:pPr>
        <w:pStyle w:val="a4"/>
        <w:numPr>
          <w:ilvl w:val="1"/>
          <w:numId w:val="1"/>
        </w:numPr>
        <w:tabs>
          <w:tab w:val="left" w:pos="1087"/>
        </w:tabs>
        <w:spacing w:line="364" w:lineRule="auto"/>
        <w:ind w:right="5054" w:firstLine="0"/>
        <w:rPr>
          <w:sz w:val="21"/>
          <w:lang w:eastAsia="zh-CN"/>
        </w:rPr>
      </w:pPr>
      <w:r>
        <w:rPr>
          <w:spacing w:val="-4"/>
          <w:sz w:val="21"/>
          <w:lang w:eastAsia="zh-CN"/>
        </w:rPr>
        <w:t>商品本质上体现的是人与人之间的关系</w:t>
      </w:r>
      <w:r>
        <w:rPr>
          <w:rFonts w:ascii="Times New Roman" w:eastAsia="Times New Roman"/>
          <w:sz w:val="21"/>
          <w:lang w:eastAsia="zh-CN"/>
        </w:rPr>
        <w:lastRenderedPageBreak/>
        <w:t>B</w:t>
      </w:r>
      <w:r>
        <w:rPr>
          <w:spacing w:val="-3"/>
          <w:sz w:val="21"/>
          <w:lang w:eastAsia="zh-CN"/>
        </w:rPr>
        <w:t>．商品把人与人之间的关系物化了</w:t>
      </w:r>
    </w:p>
    <w:p w14:paraId="4E2489B6" w14:textId="77777777" w:rsidR="004A70C5" w:rsidRDefault="00A26C95">
      <w:pPr>
        <w:pStyle w:val="a3"/>
        <w:spacing w:line="367" w:lineRule="auto"/>
        <w:ind w:right="3410"/>
        <w:rPr>
          <w:lang w:eastAsia="zh-CN"/>
        </w:rPr>
      </w:pPr>
      <w:r>
        <w:rPr>
          <w:rFonts w:ascii="Times New Roman" w:eastAsia="Times New Roman" w:hAnsi="Times New Roman"/>
          <w:lang w:eastAsia="zh-CN"/>
        </w:rPr>
        <w:t>C</w:t>
      </w:r>
      <w:r>
        <w:rPr>
          <w:lang w:eastAsia="zh-CN"/>
        </w:rPr>
        <w:t>．商品的</w:t>
      </w:r>
      <w:r>
        <w:rPr>
          <w:rFonts w:ascii="Times New Roman" w:eastAsia="Times New Roman" w:hAnsi="Times New Roman"/>
          <w:lang w:eastAsia="zh-CN"/>
        </w:rPr>
        <w:t>“</w:t>
      </w:r>
      <w:r>
        <w:rPr>
          <w:lang w:eastAsia="zh-CN"/>
        </w:rPr>
        <w:t>天然的社会属性</w:t>
      </w:r>
      <w:r>
        <w:rPr>
          <w:rFonts w:ascii="Times New Roman" w:eastAsia="Times New Roman" w:hAnsi="Times New Roman"/>
          <w:lang w:eastAsia="zh-CN"/>
        </w:rPr>
        <w:t>”</w:t>
      </w:r>
      <w:r>
        <w:rPr>
          <w:lang w:eastAsia="zh-CN"/>
        </w:rPr>
        <w:t>就在于人们本身劳动的社会性质</w:t>
      </w:r>
      <w:r>
        <w:rPr>
          <w:rFonts w:ascii="Times New Roman" w:eastAsia="Times New Roman" w:hAnsi="Times New Roman"/>
          <w:lang w:eastAsia="zh-CN"/>
        </w:rPr>
        <w:t>D</w:t>
      </w:r>
      <w:r>
        <w:rPr>
          <w:lang w:eastAsia="zh-CN"/>
        </w:rPr>
        <w:t>．商品之所以成为商品是因为它是劳动产品</w:t>
      </w:r>
    </w:p>
    <w:p w14:paraId="6AC3E900" w14:textId="77777777" w:rsidR="004A70C5" w:rsidRDefault="004A70C5">
      <w:pPr>
        <w:pStyle w:val="a3"/>
        <w:spacing w:before="8"/>
        <w:ind w:left="0"/>
        <w:rPr>
          <w:sz w:val="27"/>
          <w:lang w:eastAsia="zh-CN"/>
        </w:rPr>
      </w:pPr>
    </w:p>
    <w:p w14:paraId="78CE95B0" w14:textId="7555024A" w:rsidR="004A70C5" w:rsidRDefault="00A26C95">
      <w:pPr>
        <w:pStyle w:val="a4"/>
        <w:numPr>
          <w:ilvl w:val="0"/>
          <w:numId w:val="1"/>
        </w:numPr>
        <w:tabs>
          <w:tab w:val="left" w:pos="1039"/>
        </w:tabs>
        <w:spacing w:line="364" w:lineRule="auto"/>
        <w:ind w:right="733" w:firstLine="0"/>
        <w:jc w:val="both"/>
        <w:rPr>
          <w:sz w:val="21"/>
          <w:lang w:eastAsia="zh-CN"/>
        </w:rPr>
      </w:pPr>
      <w:r>
        <w:rPr>
          <w:spacing w:val="-4"/>
          <w:sz w:val="21"/>
          <w:lang w:eastAsia="zh-CN"/>
        </w:rPr>
        <w:t>简单劳动是指不需要经过专门训练和培养的一般劳动者都能从事的劳动。复杂劳动是</w:t>
      </w:r>
      <w:r>
        <w:rPr>
          <w:sz w:val="21"/>
          <w:lang w:eastAsia="zh-CN"/>
        </w:rPr>
        <w:t>指需要经过专门训练和培养，具有一定文化知识和技术专长的劳动者所从事的劳动。复杂</w:t>
      </w:r>
      <w:r>
        <w:rPr>
          <w:spacing w:val="-4"/>
          <w:sz w:val="21"/>
          <w:lang w:eastAsia="zh-CN"/>
        </w:rPr>
        <w:t>程度不同的劳动生产的产品之所以在市场中能够按照一定比例相交换，是</w:t>
      </w:r>
      <w:commentRangeStart w:id="173"/>
      <w:r>
        <w:rPr>
          <w:spacing w:val="-4"/>
          <w:sz w:val="21"/>
          <w:lang w:eastAsia="zh-CN"/>
        </w:rPr>
        <w:t>因为</w:t>
      </w:r>
      <w:commentRangeEnd w:id="173"/>
      <w:r w:rsidR="00AB37C8">
        <w:rPr>
          <w:rStyle w:val="aa"/>
        </w:rPr>
        <w:commentReference w:id="173"/>
      </w:r>
    </w:p>
    <w:p w14:paraId="28518856" w14:textId="77777777" w:rsidR="004A70C5" w:rsidRDefault="00A26C95">
      <w:pPr>
        <w:pStyle w:val="a4"/>
        <w:numPr>
          <w:ilvl w:val="1"/>
          <w:numId w:val="1"/>
        </w:numPr>
        <w:tabs>
          <w:tab w:val="left" w:pos="1087"/>
        </w:tabs>
        <w:spacing w:line="266" w:lineRule="exact"/>
        <w:ind w:left="1086" w:hanging="367"/>
        <w:rPr>
          <w:sz w:val="21"/>
          <w:lang w:eastAsia="zh-CN"/>
        </w:rPr>
      </w:pPr>
      <w:r>
        <w:rPr>
          <w:spacing w:val="-3"/>
          <w:sz w:val="21"/>
          <w:lang w:eastAsia="zh-CN"/>
        </w:rPr>
        <w:t>复杂劳动等于自乘的或多倍的简单劳动</w:t>
      </w:r>
    </w:p>
    <w:p w14:paraId="5AE80769" w14:textId="77777777" w:rsidR="004A70C5" w:rsidRDefault="00A26C95">
      <w:pPr>
        <w:pStyle w:val="a4"/>
        <w:numPr>
          <w:ilvl w:val="1"/>
          <w:numId w:val="1"/>
        </w:numPr>
        <w:tabs>
          <w:tab w:val="left" w:pos="1075"/>
        </w:tabs>
        <w:spacing w:before="142" w:line="364" w:lineRule="auto"/>
        <w:ind w:right="4435" w:firstLine="0"/>
        <w:rPr>
          <w:sz w:val="21"/>
          <w:lang w:eastAsia="zh-CN"/>
        </w:rPr>
      </w:pPr>
      <w:r>
        <w:rPr>
          <w:spacing w:val="-3"/>
          <w:sz w:val="21"/>
          <w:lang w:eastAsia="zh-CN"/>
        </w:rPr>
        <w:t>形成商品价值量的劳动是以简单劳动为尺度的</w:t>
      </w:r>
      <w:r>
        <w:rPr>
          <w:rFonts w:ascii="Times New Roman" w:eastAsia="Times New Roman"/>
          <w:spacing w:val="-3"/>
          <w:sz w:val="21"/>
          <w:lang w:eastAsia="zh-CN"/>
        </w:rPr>
        <w:t>C</w:t>
      </w:r>
      <w:r>
        <w:rPr>
          <w:spacing w:val="-3"/>
          <w:sz w:val="21"/>
          <w:lang w:eastAsia="zh-CN"/>
        </w:rPr>
        <w:t>．复杂程度不同的劳动生产的产品都具有价值</w:t>
      </w:r>
      <w:r>
        <w:rPr>
          <w:rFonts w:ascii="Times New Roman" w:eastAsia="Times New Roman"/>
          <w:spacing w:val="-3"/>
          <w:sz w:val="21"/>
          <w:lang w:eastAsia="zh-CN"/>
        </w:rPr>
        <w:t>D</w:t>
      </w:r>
      <w:r>
        <w:rPr>
          <w:spacing w:val="-3"/>
          <w:sz w:val="21"/>
          <w:lang w:eastAsia="zh-CN"/>
        </w:rPr>
        <w:t>．复杂劳动决定所生产的单位商品价值量更高</w:t>
      </w:r>
    </w:p>
    <w:p w14:paraId="12711B84" w14:textId="77777777" w:rsidR="004A70C5" w:rsidRDefault="004A70C5">
      <w:pPr>
        <w:pStyle w:val="a3"/>
        <w:spacing w:before="1"/>
        <w:ind w:left="0"/>
        <w:rPr>
          <w:sz w:val="28"/>
          <w:lang w:eastAsia="zh-CN"/>
        </w:rPr>
      </w:pPr>
    </w:p>
    <w:p w14:paraId="18395EAA" w14:textId="77777777" w:rsidR="004A70C5" w:rsidRDefault="00A26C95">
      <w:pPr>
        <w:pStyle w:val="a4"/>
        <w:numPr>
          <w:ilvl w:val="0"/>
          <w:numId w:val="15"/>
        </w:numPr>
        <w:tabs>
          <w:tab w:val="left" w:pos="1039"/>
        </w:tabs>
        <w:spacing w:line="364" w:lineRule="auto"/>
        <w:ind w:right="4051" w:firstLine="0"/>
        <w:rPr>
          <w:sz w:val="21"/>
          <w:lang w:eastAsia="zh-CN"/>
        </w:rPr>
      </w:pPr>
      <w:r>
        <w:rPr>
          <w:spacing w:val="-3"/>
          <w:sz w:val="21"/>
          <w:lang w:eastAsia="zh-CN"/>
        </w:rPr>
        <w:t>价值规律是商品经济的第一规律，其</w:t>
      </w:r>
      <w:commentRangeStart w:id="174"/>
      <w:r>
        <w:rPr>
          <w:spacing w:val="-3"/>
          <w:sz w:val="21"/>
          <w:lang w:eastAsia="zh-CN"/>
        </w:rPr>
        <w:t>主要内容包括</w:t>
      </w:r>
      <w:commentRangeEnd w:id="174"/>
      <w:r w:rsidR="00AB37C8">
        <w:rPr>
          <w:rStyle w:val="aa"/>
        </w:rPr>
        <w:commentReference w:id="174"/>
      </w:r>
      <w:r>
        <w:rPr>
          <w:rFonts w:ascii="Times New Roman" w:eastAsia="Times New Roman"/>
          <w:spacing w:val="-3"/>
          <w:sz w:val="21"/>
          <w:lang w:eastAsia="zh-CN"/>
        </w:rPr>
        <w:t>A</w:t>
      </w:r>
      <w:r>
        <w:rPr>
          <w:spacing w:val="-3"/>
          <w:sz w:val="21"/>
          <w:lang w:eastAsia="zh-CN"/>
        </w:rPr>
        <w:t>．价格围绕着价值自发波动</w:t>
      </w:r>
    </w:p>
    <w:p w14:paraId="6BF14CB6" w14:textId="77777777" w:rsidR="004A70C5" w:rsidRDefault="00A26C95">
      <w:pPr>
        <w:pStyle w:val="a3"/>
        <w:spacing w:line="364" w:lineRule="auto"/>
        <w:ind w:right="2963"/>
        <w:rPr>
          <w:lang w:eastAsia="zh-CN"/>
        </w:rPr>
      </w:pPr>
      <w:r>
        <w:rPr>
          <w:rFonts w:ascii="Times New Roman" w:eastAsia="Times New Roman"/>
          <w:lang w:eastAsia="zh-CN"/>
        </w:rPr>
        <w:t>B</w:t>
      </w:r>
      <w:r>
        <w:rPr>
          <w:lang w:eastAsia="zh-CN"/>
        </w:rPr>
        <w:t>．商品的价值量是由生产商品所需要的社会必要劳动时间决定的</w:t>
      </w:r>
      <w:r>
        <w:rPr>
          <w:rFonts w:ascii="Times New Roman" w:eastAsia="Times New Roman"/>
          <w:lang w:eastAsia="zh-CN"/>
        </w:rPr>
        <w:t>C</w:t>
      </w:r>
      <w:r>
        <w:rPr>
          <w:lang w:eastAsia="zh-CN"/>
        </w:rPr>
        <w:t>．商品交换以价值量为基础，按照等价交换的原则进行</w:t>
      </w:r>
    </w:p>
    <w:p w14:paraId="2318E1B9" w14:textId="77777777" w:rsidR="004A70C5" w:rsidRDefault="00A26C95">
      <w:pPr>
        <w:pStyle w:val="a3"/>
        <w:spacing w:line="268" w:lineRule="exact"/>
        <w:rPr>
          <w:lang w:eastAsia="zh-CN"/>
        </w:rPr>
      </w:pPr>
      <w:r>
        <w:rPr>
          <w:rFonts w:ascii="Times New Roman" w:eastAsia="Times New Roman"/>
          <w:lang w:eastAsia="zh-CN"/>
        </w:rPr>
        <w:t>D</w:t>
      </w:r>
      <w:r>
        <w:rPr>
          <w:lang w:eastAsia="zh-CN"/>
        </w:rPr>
        <w:t>．价值规律可能造成商品生产者的两极分化</w:t>
      </w:r>
    </w:p>
    <w:p w14:paraId="0C983693" w14:textId="77777777" w:rsidR="004A70C5" w:rsidRDefault="004A70C5">
      <w:pPr>
        <w:pStyle w:val="a3"/>
        <w:ind w:left="0"/>
        <w:rPr>
          <w:sz w:val="22"/>
          <w:lang w:eastAsia="zh-CN"/>
        </w:rPr>
      </w:pPr>
    </w:p>
    <w:p w14:paraId="46725A00" w14:textId="77777777" w:rsidR="004A70C5" w:rsidRDefault="004A70C5">
      <w:pPr>
        <w:pStyle w:val="a3"/>
        <w:spacing w:before="2"/>
        <w:ind w:left="0"/>
        <w:rPr>
          <w:sz w:val="17"/>
          <w:lang w:eastAsia="zh-CN"/>
        </w:rPr>
      </w:pPr>
    </w:p>
    <w:p w14:paraId="2BF39F79" w14:textId="5945CEB0" w:rsidR="004A70C5" w:rsidRDefault="00A26C95">
      <w:pPr>
        <w:pStyle w:val="a4"/>
        <w:numPr>
          <w:ilvl w:val="0"/>
          <w:numId w:val="15"/>
        </w:numPr>
        <w:tabs>
          <w:tab w:val="left" w:pos="1039"/>
        </w:tabs>
        <w:spacing w:line="364" w:lineRule="auto"/>
        <w:ind w:right="733" w:firstLine="0"/>
        <w:rPr>
          <w:sz w:val="21"/>
        </w:rPr>
      </w:pPr>
      <w:r>
        <w:rPr>
          <w:spacing w:val="-4"/>
          <w:sz w:val="21"/>
          <w:lang w:eastAsia="zh-CN"/>
        </w:rPr>
        <w:t>马克思主义劳动价值论批判地继承了英国古典政治经济学的观点，为剩余价值的创立</w:t>
      </w:r>
      <w:r>
        <w:rPr>
          <w:spacing w:val="-3"/>
          <w:sz w:val="21"/>
          <w:lang w:eastAsia="zh-CN"/>
        </w:rPr>
        <w:t>奠定了基础，具有重要的理论和实践意义。</w:t>
      </w:r>
      <w:commentRangeStart w:id="175"/>
      <w:proofErr w:type="spellStart"/>
      <w:r>
        <w:rPr>
          <w:spacing w:val="-3"/>
          <w:sz w:val="21"/>
        </w:rPr>
        <w:t>具体表现在</w:t>
      </w:r>
      <w:commentRangeEnd w:id="175"/>
      <w:proofErr w:type="spellEnd"/>
      <w:r w:rsidR="00AB37C8">
        <w:rPr>
          <w:rStyle w:val="aa"/>
        </w:rPr>
        <w:commentReference w:id="175"/>
      </w:r>
    </w:p>
    <w:p w14:paraId="3C39A6E5" w14:textId="77777777" w:rsidR="004A70C5" w:rsidRDefault="00A26C95">
      <w:pPr>
        <w:pStyle w:val="a4"/>
        <w:numPr>
          <w:ilvl w:val="1"/>
          <w:numId w:val="15"/>
        </w:numPr>
        <w:tabs>
          <w:tab w:val="left" w:pos="1087"/>
        </w:tabs>
        <w:ind w:hanging="367"/>
        <w:rPr>
          <w:sz w:val="21"/>
          <w:lang w:eastAsia="zh-CN"/>
        </w:rPr>
      </w:pPr>
      <w:r>
        <w:rPr>
          <w:spacing w:val="-3"/>
          <w:sz w:val="21"/>
          <w:lang w:eastAsia="zh-CN"/>
        </w:rPr>
        <w:t>马克思创立的劳动二重性理论成为理解政治经济学的枢纽</w:t>
      </w:r>
    </w:p>
    <w:p w14:paraId="0AC4730A" w14:textId="77777777" w:rsidR="004A70C5" w:rsidRDefault="00A26C95">
      <w:pPr>
        <w:pStyle w:val="a4"/>
        <w:numPr>
          <w:ilvl w:val="1"/>
          <w:numId w:val="15"/>
        </w:numPr>
        <w:tabs>
          <w:tab w:val="left" w:pos="1075"/>
        </w:tabs>
        <w:spacing w:before="139" w:line="364" w:lineRule="auto"/>
        <w:ind w:left="720" w:right="2332" w:firstLine="0"/>
        <w:rPr>
          <w:sz w:val="21"/>
          <w:lang w:eastAsia="zh-CN"/>
        </w:rPr>
      </w:pPr>
      <w:r>
        <w:rPr>
          <w:spacing w:val="-3"/>
          <w:sz w:val="21"/>
          <w:lang w:eastAsia="zh-CN"/>
        </w:rPr>
        <w:t>揭示了商品经济的一般规律，为社会主义市场经济发展提供理论指导</w:t>
      </w:r>
      <w:r>
        <w:rPr>
          <w:rFonts w:ascii="Times New Roman" w:eastAsia="Times New Roman"/>
          <w:spacing w:val="-3"/>
          <w:sz w:val="21"/>
          <w:lang w:eastAsia="zh-CN"/>
        </w:rPr>
        <w:t>C</w:t>
      </w:r>
      <w:r>
        <w:rPr>
          <w:spacing w:val="-3"/>
          <w:sz w:val="21"/>
          <w:lang w:eastAsia="zh-CN"/>
        </w:rPr>
        <w:t>．认为脑力劳动也是创造价值的劳动</w:t>
      </w:r>
    </w:p>
    <w:p w14:paraId="2D7E03ED" w14:textId="77777777" w:rsidR="004A70C5" w:rsidRDefault="00A26C95">
      <w:pPr>
        <w:pStyle w:val="a3"/>
        <w:spacing w:line="267" w:lineRule="exact"/>
        <w:rPr>
          <w:lang w:eastAsia="zh-CN"/>
        </w:rPr>
      </w:pPr>
      <w:r>
        <w:rPr>
          <w:rFonts w:ascii="Times New Roman" w:eastAsia="Times New Roman"/>
          <w:lang w:eastAsia="zh-CN"/>
        </w:rPr>
        <w:t>D</w:t>
      </w:r>
      <w:r>
        <w:rPr>
          <w:lang w:eastAsia="zh-CN"/>
        </w:rPr>
        <w:t>．科技、知识、信息等生产要素能够创造价值</w:t>
      </w:r>
    </w:p>
    <w:p w14:paraId="566964E7" w14:textId="77777777" w:rsidR="004A70C5" w:rsidRDefault="004A70C5">
      <w:pPr>
        <w:pStyle w:val="a3"/>
        <w:ind w:left="0"/>
        <w:rPr>
          <w:sz w:val="22"/>
          <w:lang w:eastAsia="zh-CN"/>
        </w:rPr>
      </w:pPr>
    </w:p>
    <w:p w14:paraId="2450C889" w14:textId="77777777" w:rsidR="004A70C5" w:rsidRDefault="004A70C5">
      <w:pPr>
        <w:pStyle w:val="a3"/>
        <w:spacing w:before="2"/>
        <w:ind w:left="0"/>
        <w:rPr>
          <w:sz w:val="17"/>
          <w:lang w:eastAsia="zh-CN"/>
        </w:rPr>
      </w:pPr>
    </w:p>
    <w:p w14:paraId="4A2A08B6" w14:textId="77777777" w:rsidR="004A70C5" w:rsidRDefault="00A26C95">
      <w:pPr>
        <w:pStyle w:val="a4"/>
        <w:numPr>
          <w:ilvl w:val="0"/>
          <w:numId w:val="14"/>
        </w:numPr>
        <w:tabs>
          <w:tab w:val="left" w:pos="1039"/>
        </w:tabs>
        <w:spacing w:line="367" w:lineRule="auto"/>
        <w:ind w:right="733" w:firstLine="0"/>
        <w:rPr>
          <w:sz w:val="21"/>
          <w:lang w:eastAsia="zh-CN"/>
        </w:rPr>
      </w:pPr>
      <w:r>
        <w:rPr>
          <w:spacing w:val="-6"/>
          <w:sz w:val="21"/>
          <w:lang w:eastAsia="zh-CN"/>
        </w:rPr>
        <w:t>劳动力是指人的劳动能力，是人的体力和脑力的总和，劳动力的使用价值即劳动。而劳</w:t>
      </w:r>
      <w:r>
        <w:rPr>
          <w:spacing w:val="-4"/>
          <w:sz w:val="21"/>
          <w:lang w:eastAsia="zh-CN"/>
        </w:rPr>
        <w:t>动力要成为商品必须具备的</w:t>
      </w:r>
      <w:commentRangeStart w:id="176"/>
      <w:r>
        <w:rPr>
          <w:spacing w:val="-4"/>
          <w:sz w:val="21"/>
          <w:lang w:eastAsia="zh-CN"/>
        </w:rPr>
        <w:t>基本条件</w:t>
      </w:r>
      <w:commentRangeEnd w:id="176"/>
      <w:r w:rsidR="009061CA">
        <w:rPr>
          <w:rStyle w:val="aa"/>
        </w:rPr>
        <w:commentReference w:id="176"/>
      </w:r>
      <w:r>
        <w:rPr>
          <w:spacing w:val="-4"/>
          <w:sz w:val="21"/>
          <w:lang w:eastAsia="zh-CN"/>
        </w:rPr>
        <w:t>是</w:t>
      </w:r>
    </w:p>
    <w:p w14:paraId="26054DAC" w14:textId="77777777" w:rsidR="004A70C5" w:rsidRDefault="00A26C95">
      <w:pPr>
        <w:pStyle w:val="a4"/>
        <w:numPr>
          <w:ilvl w:val="1"/>
          <w:numId w:val="14"/>
        </w:numPr>
        <w:tabs>
          <w:tab w:val="left" w:pos="1087"/>
        </w:tabs>
        <w:spacing w:before="58"/>
        <w:ind w:hanging="367"/>
        <w:rPr>
          <w:sz w:val="21"/>
          <w:lang w:eastAsia="zh-CN"/>
        </w:rPr>
      </w:pPr>
      <w:r>
        <w:rPr>
          <w:spacing w:val="-3"/>
          <w:sz w:val="21"/>
          <w:lang w:eastAsia="zh-CN"/>
        </w:rPr>
        <w:t>劳动者可以支配自己的劳动力</w:t>
      </w:r>
    </w:p>
    <w:p w14:paraId="34818937" w14:textId="77777777" w:rsidR="004A70C5" w:rsidRDefault="00A26C95">
      <w:pPr>
        <w:pStyle w:val="a4"/>
        <w:numPr>
          <w:ilvl w:val="1"/>
          <w:numId w:val="14"/>
        </w:numPr>
        <w:tabs>
          <w:tab w:val="left" w:pos="1075"/>
        </w:tabs>
        <w:spacing w:before="139" w:line="364" w:lineRule="auto"/>
        <w:ind w:left="720" w:right="3592" w:firstLine="0"/>
        <w:rPr>
          <w:sz w:val="21"/>
          <w:lang w:eastAsia="zh-CN"/>
        </w:rPr>
      </w:pPr>
      <w:r>
        <w:rPr>
          <w:spacing w:val="-3"/>
          <w:sz w:val="21"/>
          <w:lang w:eastAsia="zh-CN"/>
        </w:rPr>
        <w:t>劳动者只能出卖自己的劳动力才能获取必需的物质条件</w:t>
      </w:r>
      <w:r>
        <w:rPr>
          <w:rFonts w:ascii="Times New Roman" w:eastAsia="Times New Roman"/>
          <w:spacing w:val="-3"/>
          <w:sz w:val="21"/>
          <w:lang w:eastAsia="zh-CN"/>
        </w:rPr>
        <w:t>C</w:t>
      </w:r>
      <w:r>
        <w:rPr>
          <w:spacing w:val="-3"/>
          <w:sz w:val="21"/>
          <w:lang w:eastAsia="zh-CN"/>
        </w:rPr>
        <w:t>．劳动者必须使货币转化为资本</w:t>
      </w:r>
    </w:p>
    <w:p w14:paraId="6879D2A1" w14:textId="77777777" w:rsidR="004A70C5" w:rsidRDefault="00A26C95">
      <w:pPr>
        <w:pStyle w:val="a3"/>
        <w:rPr>
          <w:lang w:eastAsia="zh-CN"/>
        </w:rPr>
      </w:pPr>
      <w:r>
        <w:rPr>
          <w:rFonts w:ascii="Times New Roman" w:eastAsia="Times New Roman"/>
          <w:lang w:eastAsia="zh-CN"/>
        </w:rPr>
        <w:t>D</w:t>
      </w:r>
      <w:r>
        <w:rPr>
          <w:lang w:eastAsia="zh-CN"/>
        </w:rPr>
        <w:t>．劳动者必须创造出比劳动力本身价值更大的价值</w:t>
      </w:r>
    </w:p>
    <w:p w14:paraId="2492478D" w14:textId="77777777" w:rsidR="004A70C5" w:rsidRDefault="004A70C5">
      <w:pPr>
        <w:pStyle w:val="a3"/>
        <w:ind w:left="0"/>
        <w:rPr>
          <w:sz w:val="22"/>
          <w:lang w:eastAsia="zh-CN"/>
        </w:rPr>
      </w:pPr>
    </w:p>
    <w:p w14:paraId="1ACFB6A1" w14:textId="77777777" w:rsidR="004A70C5" w:rsidRDefault="004A70C5">
      <w:pPr>
        <w:pStyle w:val="a3"/>
        <w:spacing w:before="2"/>
        <w:ind w:left="0"/>
        <w:rPr>
          <w:sz w:val="17"/>
          <w:lang w:eastAsia="zh-CN"/>
        </w:rPr>
      </w:pPr>
    </w:p>
    <w:p w14:paraId="2D9E0020" w14:textId="77777777" w:rsidR="004A70C5" w:rsidRDefault="00A26C95">
      <w:pPr>
        <w:pStyle w:val="a4"/>
        <w:numPr>
          <w:ilvl w:val="0"/>
          <w:numId w:val="14"/>
        </w:numPr>
        <w:tabs>
          <w:tab w:val="left" w:pos="1144"/>
        </w:tabs>
        <w:spacing w:line="364" w:lineRule="auto"/>
        <w:ind w:right="737" w:firstLine="0"/>
        <w:rPr>
          <w:sz w:val="21"/>
          <w:lang w:eastAsia="zh-CN"/>
        </w:rPr>
      </w:pPr>
      <w:r>
        <w:rPr>
          <w:spacing w:val="-1"/>
          <w:sz w:val="21"/>
          <w:lang w:eastAsia="zh-CN"/>
        </w:rPr>
        <w:t>劳动过程是劳动者和生产资料相结合生产产品的过程。由于资本主义劳动过程的要素</w:t>
      </w:r>
      <w:r>
        <w:rPr>
          <w:spacing w:val="-3"/>
          <w:sz w:val="21"/>
          <w:lang w:eastAsia="zh-CN"/>
        </w:rPr>
        <w:t>都被资本家所占有，由此决定了资本主义劳动过程的</w:t>
      </w:r>
      <w:commentRangeStart w:id="177"/>
      <w:r>
        <w:rPr>
          <w:spacing w:val="-3"/>
          <w:sz w:val="21"/>
          <w:lang w:eastAsia="zh-CN"/>
        </w:rPr>
        <w:t>特点在于</w:t>
      </w:r>
      <w:commentRangeEnd w:id="177"/>
      <w:r w:rsidR="009061CA">
        <w:rPr>
          <w:rStyle w:val="aa"/>
        </w:rPr>
        <w:commentReference w:id="177"/>
      </w:r>
    </w:p>
    <w:p w14:paraId="2177A9F6" w14:textId="77777777" w:rsidR="004A70C5" w:rsidRDefault="00A26C95">
      <w:pPr>
        <w:pStyle w:val="a4"/>
        <w:numPr>
          <w:ilvl w:val="1"/>
          <w:numId w:val="14"/>
        </w:numPr>
        <w:tabs>
          <w:tab w:val="left" w:pos="1087"/>
        </w:tabs>
        <w:spacing w:line="267" w:lineRule="exact"/>
        <w:ind w:hanging="367"/>
        <w:rPr>
          <w:sz w:val="21"/>
        </w:rPr>
      </w:pPr>
      <w:proofErr w:type="spellStart"/>
      <w:r>
        <w:rPr>
          <w:spacing w:val="-3"/>
          <w:sz w:val="21"/>
        </w:rPr>
        <w:t>工人的劳动属于资本家</w:t>
      </w:r>
      <w:proofErr w:type="spellEnd"/>
    </w:p>
    <w:p w14:paraId="06C01026" w14:textId="77777777" w:rsidR="004A70C5" w:rsidRDefault="00A26C95">
      <w:pPr>
        <w:pStyle w:val="a4"/>
        <w:numPr>
          <w:ilvl w:val="1"/>
          <w:numId w:val="14"/>
        </w:numPr>
        <w:tabs>
          <w:tab w:val="left" w:pos="1075"/>
        </w:tabs>
        <w:spacing w:before="140" w:line="367" w:lineRule="auto"/>
        <w:ind w:left="720" w:right="5064" w:firstLine="0"/>
        <w:rPr>
          <w:sz w:val="21"/>
          <w:lang w:eastAsia="zh-CN"/>
        </w:rPr>
      </w:pPr>
      <w:r>
        <w:rPr>
          <w:spacing w:val="-4"/>
          <w:sz w:val="21"/>
          <w:lang w:eastAsia="zh-CN"/>
        </w:rPr>
        <w:lastRenderedPageBreak/>
        <w:t>工人的体力劳动和脑力劳动都创造价值</w:t>
      </w:r>
      <w:r>
        <w:rPr>
          <w:rFonts w:ascii="Times New Roman" w:eastAsia="Times New Roman"/>
          <w:sz w:val="21"/>
          <w:lang w:eastAsia="zh-CN"/>
        </w:rPr>
        <w:t>C</w:t>
      </w:r>
      <w:r>
        <w:rPr>
          <w:spacing w:val="-3"/>
          <w:sz w:val="21"/>
          <w:lang w:eastAsia="zh-CN"/>
        </w:rPr>
        <w:t>．劳动产品全部归资本家所有</w:t>
      </w:r>
    </w:p>
    <w:p w14:paraId="113823C0" w14:textId="77777777" w:rsidR="004A70C5" w:rsidRDefault="00A26C95">
      <w:pPr>
        <w:pStyle w:val="a3"/>
        <w:spacing w:line="264" w:lineRule="exact"/>
        <w:rPr>
          <w:lang w:eastAsia="zh-CN"/>
        </w:rPr>
      </w:pPr>
      <w:r>
        <w:rPr>
          <w:rFonts w:ascii="Times New Roman" w:eastAsia="Times New Roman"/>
          <w:lang w:eastAsia="zh-CN"/>
        </w:rPr>
        <w:t>D</w:t>
      </w:r>
      <w:r>
        <w:rPr>
          <w:lang w:eastAsia="zh-CN"/>
        </w:rPr>
        <w:t>．工人的剩余劳动是剩余价值产生的唯一源泉</w:t>
      </w:r>
    </w:p>
    <w:p w14:paraId="31C03B17" w14:textId="77777777" w:rsidR="004A70C5" w:rsidRDefault="004A70C5">
      <w:pPr>
        <w:pStyle w:val="a3"/>
        <w:ind w:left="0"/>
        <w:rPr>
          <w:sz w:val="22"/>
          <w:lang w:eastAsia="zh-CN"/>
        </w:rPr>
      </w:pPr>
    </w:p>
    <w:p w14:paraId="36A7BFFE" w14:textId="77777777" w:rsidR="004A70C5" w:rsidRDefault="004A70C5">
      <w:pPr>
        <w:pStyle w:val="a3"/>
        <w:spacing w:before="1"/>
        <w:ind w:left="0"/>
        <w:rPr>
          <w:sz w:val="17"/>
          <w:lang w:eastAsia="zh-CN"/>
        </w:rPr>
      </w:pPr>
    </w:p>
    <w:p w14:paraId="5C7D368F" w14:textId="77777777" w:rsidR="004A70C5" w:rsidRDefault="00A26C95">
      <w:pPr>
        <w:pStyle w:val="a4"/>
        <w:numPr>
          <w:ilvl w:val="0"/>
          <w:numId w:val="14"/>
        </w:numPr>
        <w:tabs>
          <w:tab w:val="left" w:pos="1138"/>
        </w:tabs>
        <w:spacing w:line="364" w:lineRule="auto"/>
        <w:ind w:right="735" w:firstLine="0"/>
        <w:rPr>
          <w:sz w:val="21"/>
          <w:lang w:eastAsia="zh-CN"/>
        </w:rPr>
      </w:pPr>
      <w:r>
        <w:rPr>
          <w:spacing w:val="-1"/>
          <w:sz w:val="21"/>
          <w:lang w:eastAsia="zh-CN"/>
        </w:rPr>
        <w:t>马克思根据资本家垫付资本的不同部分在生产剩余价值中的不同作用，把垫付资本分</w:t>
      </w:r>
      <w:r>
        <w:rPr>
          <w:spacing w:val="-3"/>
          <w:sz w:val="21"/>
          <w:lang w:eastAsia="zh-CN"/>
        </w:rPr>
        <w:t>为不变资本和可变资本。马克思区分不变资本和可变资本的意义</w:t>
      </w:r>
      <w:commentRangeStart w:id="178"/>
      <w:r>
        <w:rPr>
          <w:spacing w:val="-3"/>
          <w:sz w:val="21"/>
          <w:lang w:eastAsia="zh-CN"/>
        </w:rPr>
        <w:t>在于</w:t>
      </w:r>
      <w:commentRangeEnd w:id="178"/>
      <w:r w:rsidR="009061CA">
        <w:rPr>
          <w:rStyle w:val="aa"/>
        </w:rPr>
        <w:commentReference w:id="178"/>
      </w:r>
    </w:p>
    <w:p w14:paraId="4AA2EA22" w14:textId="77777777" w:rsidR="004A70C5" w:rsidRDefault="00A26C95">
      <w:pPr>
        <w:pStyle w:val="a4"/>
        <w:numPr>
          <w:ilvl w:val="1"/>
          <w:numId w:val="14"/>
        </w:numPr>
        <w:tabs>
          <w:tab w:val="left" w:pos="1087"/>
        </w:tabs>
        <w:spacing w:line="267" w:lineRule="exact"/>
        <w:ind w:hanging="367"/>
        <w:rPr>
          <w:sz w:val="21"/>
          <w:lang w:eastAsia="zh-CN"/>
        </w:rPr>
      </w:pPr>
      <w:r>
        <w:rPr>
          <w:spacing w:val="-3"/>
          <w:sz w:val="21"/>
          <w:lang w:eastAsia="zh-CN"/>
        </w:rPr>
        <w:t>进一步揭示了剩余价值的源泉</w:t>
      </w:r>
    </w:p>
    <w:p w14:paraId="66FD008D" w14:textId="77777777" w:rsidR="004A70C5" w:rsidRDefault="00A26C95">
      <w:pPr>
        <w:pStyle w:val="a4"/>
        <w:numPr>
          <w:ilvl w:val="1"/>
          <w:numId w:val="14"/>
        </w:numPr>
        <w:tabs>
          <w:tab w:val="left" w:pos="1075"/>
        </w:tabs>
        <w:spacing w:before="142" w:line="364" w:lineRule="auto"/>
        <w:ind w:left="720" w:right="4644" w:firstLine="0"/>
        <w:rPr>
          <w:sz w:val="21"/>
          <w:lang w:eastAsia="zh-CN"/>
        </w:rPr>
      </w:pPr>
      <w:r>
        <w:rPr>
          <w:spacing w:val="-4"/>
          <w:sz w:val="21"/>
          <w:lang w:eastAsia="zh-CN"/>
        </w:rPr>
        <w:t>为资本家对工人的剥削程度提供了科学依据</w:t>
      </w:r>
      <w:r>
        <w:rPr>
          <w:rFonts w:ascii="Times New Roman" w:eastAsia="Times New Roman"/>
          <w:sz w:val="21"/>
          <w:lang w:eastAsia="zh-CN"/>
        </w:rPr>
        <w:t>C</w:t>
      </w:r>
      <w:r>
        <w:rPr>
          <w:spacing w:val="-3"/>
          <w:sz w:val="21"/>
          <w:lang w:eastAsia="zh-CN"/>
        </w:rPr>
        <w:t>．明确了提高剩余价值率的方法</w:t>
      </w:r>
    </w:p>
    <w:p w14:paraId="130B1823" w14:textId="77777777" w:rsidR="004A70C5" w:rsidRDefault="00A26C95">
      <w:pPr>
        <w:pStyle w:val="a3"/>
        <w:spacing w:line="267" w:lineRule="exact"/>
        <w:rPr>
          <w:lang w:eastAsia="zh-CN"/>
        </w:rPr>
      </w:pPr>
      <w:r>
        <w:rPr>
          <w:rFonts w:ascii="Times New Roman" w:eastAsia="Times New Roman"/>
          <w:lang w:eastAsia="zh-CN"/>
        </w:rPr>
        <w:t>D</w:t>
      </w:r>
      <w:r>
        <w:rPr>
          <w:lang w:eastAsia="zh-CN"/>
        </w:rPr>
        <w:t>．明确了社会再生产的核心问题</w:t>
      </w:r>
    </w:p>
    <w:p w14:paraId="2BA9B44F" w14:textId="77777777" w:rsidR="004A70C5" w:rsidRDefault="004A70C5">
      <w:pPr>
        <w:pStyle w:val="a3"/>
        <w:ind w:left="0"/>
        <w:rPr>
          <w:sz w:val="22"/>
          <w:lang w:eastAsia="zh-CN"/>
        </w:rPr>
      </w:pPr>
    </w:p>
    <w:p w14:paraId="2876FA04" w14:textId="77777777" w:rsidR="004A70C5" w:rsidRDefault="004A70C5">
      <w:pPr>
        <w:pStyle w:val="a3"/>
        <w:spacing w:before="2"/>
        <w:ind w:left="0"/>
        <w:rPr>
          <w:sz w:val="17"/>
          <w:lang w:eastAsia="zh-CN"/>
        </w:rPr>
      </w:pPr>
    </w:p>
    <w:p w14:paraId="77623195" w14:textId="77777777" w:rsidR="004A70C5" w:rsidRDefault="00A26C95">
      <w:pPr>
        <w:pStyle w:val="a4"/>
        <w:numPr>
          <w:ilvl w:val="0"/>
          <w:numId w:val="14"/>
        </w:numPr>
        <w:tabs>
          <w:tab w:val="left" w:pos="1144"/>
        </w:tabs>
        <w:spacing w:line="364" w:lineRule="auto"/>
        <w:ind w:right="5623" w:firstLine="0"/>
        <w:rPr>
          <w:sz w:val="21"/>
          <w:lang w:eastAsia="zh-CN"/>
        </w:rPr>
      </w:pPr>
      <w:r>
        <w:rPr>
          <w:spacing w:val="-4"/>
          <w:sz w:val="21"/>
          <w:lang w:eastAsia="zh-CN"/>
        </w:rPr>
        <w:t>纺织厂的资本家购买的棉花</w:t>
      </w:r>
      <w:commentRangeStart w:id="179"/>
      <w:r>
        <w:rPr>
          <w:spacing w:val="-4"/>
          <w:sz w:val="21"/>
          <w:lang w:eastAsia="zh-CN"/>
        </w:rPr>
        <w:t>属于</w:t>
      </w:r>
      <w:commentRangeEnd w:id="179"/>
      <w:r w:rsidR="008F4244">
        <w:rPr>
          <w:rStyle w:val="aa"/>
        </w:rPr>
        <w:commentReference w:id="179"/>
      </w:r>
      <w:r>
        <w:rPr>
          <w:rFonts w:ascii="Times New Roman" w:eastAsia="Times New Roman"/>
          <w:sz w:val="21"/>
          <w:lang w:eastAsia="zh-CN"/>
        </w:rPr>
        <w:t>A</w:t>
      </w:r>
      <w:r>
        <w:rPr>
          <w:spacing w:val="-1"/>
          <w:sz w:val="21"/>
          <w:lang w:eastAsia="zh-CN"/>
        </w:rPr>
        <w:t>．不变资本</w:t>
      </w:r>
    </w:p>
    <w:p w14:paraId="0D1521EF" w14:textId="77777777" w:rsidR="004A70C5" w:rsidRDefault="00A26C95">
      <w:pPr>
        <w:pStyle w:val="a3"/>
        <w:spacing w:line="364" w:lineRule="auto"/>
        <w:ind w:right="7783"/>
        <w:jc w:val="both"/>
        <w:rPr>
          <w:lang w:eastAsia="zh-CN"/>
        </w:rPr>
      </w:pPr>
      <w:r>
        <w:rPr>
          <w:rFonts w:ascii="Times New Roman" w:eastAsia="Times New Roman"/>
          <w:lang w:eastAsia="zh-CN"/>
        </w:rPr>
        <w:t>B</w:t>
      </w:r>
      <w:r>
        <w:rPr>
          <w:spacing w:val="-1"/>
          <w:lang w:eastAsia="zh-CN"/>
        </w:rPr>
        <w:t>．固定资本</w:t>
      </w:r>
      <w:r>
        <w:rPr>
          <w:rFonts w:ascii="Times New Roman" w:eastAsia="Times New Roman"/>
          <w:spacing w:val="-1"/>
          <w:lang w:eastAsia="zh-CN"/>
        </w:rPr>
        <w:t>C</w:t>
      </w:r>
      <w:r>
        <w:rPr>
          <w:spacing w:val="-2"/>
          <w:lang w:eastAsia="zh-CN"/>
        </w:rPr>
        <w:t>．可变资本</w:t>
      </w:r>
      <w:r>
        <w:rPr>
          <w:rFonts w:ascii="Times New Roman" w:eastAsia="Times New Roman"/>
          <w:spacing w:val="-1"/>
          <w:lang w:eastAsia="zh-CN"/>
        </w:rPr>
        <w:t>D</w:t>
      </w:r>
      <w:r>
        <w:rPr>
          <w:spacing w:val="-5"/>
          <w:lang w:eastAsia="zh-CN"/>
        </w:rPr>
        <w:t>．流动资本</w:t>
      </w:r>
    </w:p>
    <w:p w14:paraId="7EC38A96" w14:textId="77777777" w:rsidR="004A70C5" w:rsidRDefault="004A70C5">
      <w:pPr>
        <w:pStyle w:val="a3"/>
        <w:spacing w:before="1"/>
        <w:ind w:left="0"/>
        <w:rPr>
          <w:sz w:val="28"/>
          <w:lang w:eastAsia="zh-CN"/>
        </w:rPr>
      </w:pPr>
    </w:p>
    <w:p w14:paraId="2EA8A89C" w14:textId="1DA29885" w:rsidR="004A70C5" w:rsidRDefault="00A26C95">
      <w:pPr>
        <w:pStyle w:val="a4"/>
        <w:numPr>
          <w:ilvl w:val="0"/>
          <w:numId w:val="14"/>
        </w:numPr>
        <w:tabs>
          <w:tab w:val="left" w:pos="1144"/>
        </w:tabs>
        <w:spacing w:line="364" w:lineRule="auto"/>
        <w:ind w:right="737" w:firstLine="0"/>
        <w:jc w:val="both"/>
        <w:rPr>
          <w:sz w:val="21"/>
        </w:rPr>
      </w:pPr>
      <w:r>
        <w:rPr>
          <w:spacing w:val="-1"/>
          <w:sz w:val="21"/>
          <w:lang w:eastAsia="zh-CN"/>
        </w:rPr>
        <w:t>绝对剩余价值生产是在必要劳动时间不变的条件下，由于工作日长度的绝对延长而生产的剩余价值。相对剩余价值生产是指在工作日长度不变的条件下，由于缩短必要劳动时</w:t>
      </w:r>
      <w:r>
        <w:rPr>
          <w:spacing w:val="-3"/>
          <w:sz w:val="21"/>
          <w:lang w:eastAsia="zh-CN"/>
        </w:rPr>
        <w:t>间，相对延长剩余劳动时间而生产的剩余价值。</w:t>
      </w:r>
      <w:proofErr w:type="spellStart"/>
      <w:r>
        <w:rPr>
          <w:spacing w:val="-3"/>
          <w:sz w:val="21"/>
        </w:rPr>
        <w:t>两者的区别在于</w:t>
      </w:r>
      <w:proofErr w:type="spellEnd"/>
    </w:p>
    <w:p w14:paraId="175935ED" w14:textId="01C1E470" w:rsidR="004A70C5" w:rsidRDefault="00A26C95">
      <w:pPr>
        <w:pStyle w:val="a4"/>
        <w:numPr>
          <w:ilvl w:val="1"/>
          <w:numId w:val="14"/>
        </w:numPr>
        <w:tabs>
          <w:tab w:val="left" w:pos="1087"/>
        </w:tabs>
        <w:spacing w:line="364" w:lineRule="auto"/>
        <w:ind w:left="720" w:right="6115" w:firstLine="0"/>
        <w:rPr>
          <w:sz w:val="21"/>
          <w:lang w:eastAsia="zh-CN"/>
        </w:rPr>
      </w:pPr>
      <w:r>
        <w:rPr>
          <w:spacing w:val="-3"/>
          <w:sz w:val="21"/>
          <w:lang w:eastAsia="zh-CN"/>
        </w:rPr>
        <w:t>是否延长了剩余劳动时间</w:t>
      </w:r>
      <w:r>
        <w:rPr>
          <w:rFonts w:ascii="Times New Roman" w:eastAsia="Times New Roman"/>
          <w:spacing w:val="-3"/>
          <w:sz w:val="21"/>
          <w:lang w:eastAsia="zh-CN"/>
        </w:rPr>
        <w:t>B</w:t>
      </w:r>
      <w:r>
        <w:rPr>
          <w:spacing w:val="-3"/>
          <w:sz w:val="21"/>
          <w:lang w:eastAsia="zh-CN"/>
        </w:rPr>
        <w:t>．是否增加了剩余价值量</w:t>
      </w:r>
      <w:r>
        <w:rPr>
          <w:rFonts w:ascii="Times New Roman" w:eastAsia="Times New Roman"/>
          <w:spacing w:val="-3"/>
          <w:sz w:val="21"/>
          <w:lang w:eastAsia="zh-CN"/>
        </w:rPr>
        <w:t>C</w:t>
      </w:r>
      <w:r>
        <w:rPr>
          <w:spacing w:val="-4"/>
          <w:sz w:val="21"/>
          <w:lang w:eastAsia="zh-CN"/>
        </w:rPr>
        <w:t>．是否提高了社会劳动生产率</w:t>
      </w:r>
      <w:r>
        <w:rPr>
          <w:rFonts w:ascii="Times New Roman" w:eastAsia="Times New Roman"/>
          <w:sz w:val="21"/>
          <w:lang w:eastAsia="zh-CN"/>
        </w:rPr>
        <w:t>D</w:t>
      </w:r>
      <w:r>
        <w:rPr>
          <w:spacing w:val="-3"/>
          <w:sz w:val="21"/>
          <w:lang w:eastAsia="zh-CN"/>
        </w:rPr>
        <w:t>．是否追逐超额剩余价值</w:t>
      </w:r>
    </w:p>
    <w:p w14:paraId="547682FD" w14:textId="77777777" w:rsidR="004A70C5" w:rsidRDefault="004A70C5">
      <w:pPr>
        <w:pStyle w:val="a3"/>
        <w:spacing w:before="2"/>
        <w:ind w:left="0"/>
        <w:rPr>
          <w:sz w:val="28"/>
          <w:lang w:eastAsia="zh-CN"/>
        </w:rPr>
      </w:pPr>
    </w:p>
    <w:p w14:paraId="618BFF19" w14:textId="77777777" w:rsidR="004A70C5" w:rsidRDefault="00A26C95">
      <w:pPr>
        <w:pStyle w:val="a4"/>
        <w:numPr>
          <w:ilvl w:val="0"/>
          <w:numId w:val="14"/>
        </w:numPr>
        <w:tabs>
          <w:tab w:val="left" w:pos="1144"/>
        </w:tabs>
        <w:spacing w:before="1"/>
        <w:ind w:left="1143" w:hanging="424"/>
        <w:rPr>
          <w:sz w:val="21"/>
          <w:lang w:eastAsia="zh-CN"/>
        </w:rPr>
      </w:pPr>
      <w:r>
        <w:rPr>
          <w:sz w:val="21"/>
          <w:lang w:eastAsia="zh-CN"/>
        </w:rPr>
        <w:t>超额剩余价值是个别资本家的企业提高劳动生产率，使其产品的个别价值低于社会价</w:t>
      </w:r>
    </w:p>
    <w:p w14:paraId="1A48FAA9" w14:textId="77777777" w:rsidR="004A70C5" w:rsidRDefault="00A26C95">
      <w:pPr>
        <w:pStyle w:val="a3"/>
        <w:spacing w:before="58"/>
        <w:rPr>
          <w:lang w:eastAsia="zh-CN"/>
        </w:rPr>
      </w:pPr>
      <w:proofErr w:type="spellStart"/>
      <w:r>
        <w:t>值而得到的更多的剩余价值</w:t>
      </w:r>
      <w:proofErr w:type="spellEnd"/>
      <w:r>
        <w:t>。</w:t>
      </w:r>
      <w:r>
        <w:rPr>
          <w:lang w:eastAsia="zh-CN"/>
        </w:rPr>
        <w:t>下列关于超额剩余价值的</w:t>
      </w:r>
      <w:commentRangeStart w:id="180"/>
      <w:r>
        <w:rPr>
          <w:lang w:eastAsia="zh-CN"/>
        </w:rPr>
        <w:t>表述正确</w:t>
      </w:r>
      <w:commentRangeEnd w:id="180"/>
      <w:r w:rsidR="00870E01">
        <w:rPr>
          <w:rStyle w:val="aa"/>
        </w:rPr>
        <w:commentReference w:id="180"/>
      </w:r>
      <w:r>
        <w:rPr>
          <w:lang w:eastAsia="zh-CN"/>
        </w:rPr>
        <w:t>的有</w:t>
      </w:r>
    </w:p>
    <w:p w14:paraId="7CC4D3FF" w14:textId="77777777" w:rsidR="004A70C5" w:rsidRDefault="00A26C95">
      <w:pPr>
        <w:pStyle w:val="a4"/>
        <w:numPr>
          <w:ilvl w:val="1"/>
          <w:numId w:val="14"/>
        </w:numPr>
        <w:tabs>
          <w:tab w:val="left" w:pos="1087"/>
        </w:tabs>
        <w:spacing w:before="139"/>
        <w:ind w:hanging="367"/>
        <w:rPr>
          <w:sz w:val="21"/>
          <w:lang w:eastAsia="zh-CN"/>
        </w:rPr>
      </w:pPr>
      <w:r>
        <w:rPr>
          <w:spacing w:val="-3"/>
          <w:sz w:val="21"/>
          <w:lang w:eastAsia="zh-CN"/>
        </w:rPr>
        <w:t>超额剩余价值的源泉是雇佣工人的剩余劳动</w:t>
      </w:r>
    </w:p>
    <w:p w14:paraId="2605DD17" w14:textId="0665400F" w:rsidR="004A70C5" w:rsidRDefault="00A26C95">
      <w:pPr>
        <w:pStyle w:val="a4"/>
        <w:numPr>
          <w:ilvl w:val="1"/>
          <w:numId w:val="14"/>
        </w:numPr>
        <w:tabs>
          <w:tab w:val="left" w:pos="1075"/>
        </w:tabs>
        <w:spacing w:before="139" w:line="364" w:lineRule="auto"/>
        <w:ind w:left="720" w:right="4015" w:firstLine="0"/>
        <w:rPr>
          <w:sz w:val="21"/>
          <w:lang w:eastAsia="zh-CN"/>
        </w:rPr>
      </w:pPr>
      <w:r>
        <w:rPr>
          <w:spacing w:val="-3"/>
          <w:sz w:val="21"/>
          <w:lang w:eastAsia="zh-CN"/>
        </w:rPr>
        <w:t>超额剩余价值是个别资本家提高劳动生产率的结果</w:t>
      </w:r>
      <w:r>
        <w:rPr>
          <w:rFonts w:ascii="Times New Roman" w:eastAsia="Times New Roman"/>
          <w:spacing w:val="-3"/>
          <w:sz w:val="21"/>
          <w:lang w:eastAsia="zh-CN"/>
        </w:rPr>
        <w:t>C</w:t>
      </w:r>
      <w:r>
        <w:rPr>
          <w:spacing w:val="-3"/>
          <w:sz w:val="21"/>
          <w:lang w:eastAsia="zh-CN"/>
        </w:rPr>
        <w:t>．超额剩余价值是全社会劳动生产率提高的结果</w:t>
      </w:r>
      <w:r>
        <w:rPr>
          <w:rFonts w:ascii="Times New Roman" w:eastAsia="Times New Roman"/>
          <w:spacing w:val="-3"/>
          <w:sz w:val="21"/>
          <w:lang w:eastAsia="zh-CN"/>
        </w:rPr>
        <w:t>D</w:t>
      </w:r>
      <w:r>
        <w:rPr>
          <w:spacing w:val="-3"/>
          <w:sz w:val="21"/>
          <w:lang w:eastAsia="zh-CN"/>
        </w:rPr>
        <w:t>．超额剩余价值是所有资本家都能获得的</w:t>
      </w:r>
    </w:p>
    <w:p w14:paraId="49FF9425" w14:textId="77777777" w:rsidR="004A70C5" w:rsidRDefault="004A70C5">
      <w:pPr>
        <w:pStyle w:val="a3"/>
        <w:spacing w:before="3"/>
        <w:ind w:left="0"/>
        <w:rPr>
          <w:sz w:val="28"/>
          <w:lang w:eastAsia="zh-CN"/>
        </w:rPr>
      </w:pPr>
    </w:p>
    <w:p w14:paraId="6CE332A5" w14:textId="77777777" w:rsidR="004A70C5" w:rsidRDefault="00A26C95">
      <w:pPr>
        <w:pStyle w:val="a4"/>
        <w:numPr>
          <w:ilvl w:val="0"/>
          <w:numId w:val="14"/>
        </w:numPr>
        <w:tabs>
          <w:tab w:val="left" w:pos="1144"/>
        </w:tabs>
        <w:spacing w:line="364" w:lineRule="auto"/>
        <w:ind w:right="2262" w:firstLine="0"/>
        <w:rPr>
          <w:sz w:val="21"/>
          <w:lang w:eastAsia="zh-CN"/>
        </w:rPr>
      </w:pPr>
      <w:r>
        <w:rPr>
          <w:spacing w:val="-3"/>
          <w:sz w:val="21"/>
          <w:lang w:eastAsia="zh-CN"/>
        </w:rPr>
        <w:t>在其他条件不变的情况下，随着资本家不断进行资本积累，</w:t>
      </w:r>
      <w:commentRangeStart w:id="181"/>
      <w:r>
        <w:rPr>
          <w:spacing w:val="-3"/>
          <w:sz w:val="21"/>
          <w:lang w:eastAsia="zh-CN"/>
        </w:rPr>
        <w:t>将会导致</w:t>
      </w:r>
      <w:commentRangeEnd w:id="181"/>
      <w:r w:rsidR="00870E01">
        <w:rPr>
          <w:rStyle w:val="aa"/>
        </w:rPr>
        <w:commentReference w:id="181"/>
      </w:r>
      <w:r>
        <w:rPr>
          <w:rFonts w:ascii="Times New Roman" w:eastAsia="Times New Roman"/>
          <w:spacing w:val="-3"/>
          <w:sz w:val="21"/>
          <w:lang w:eastAsia="zh-CN"/>
        </w:rPr>
        <w:t>A</w:t>
      </w:r>
      <w:r>
        <w:rPr>
          <w:spacing w:val="-3"/>
          <w:sz w:val="21"/>
          <w:lang w:eastAsia="zh-CN"/>
        </w:rPr>
        <w:t>．可变资本在总资本中的比例降低</w:t>
      </w:r>
    </w:p>
    <w:p w14:paraId="631AD0A9" w14:textId="755728BC" w:rsidR="004A70C5" w:rsidRDefault="00A26C95">
      <w:pPr>
        <w:pStyle w:val="a3"/>
        <w:spacing w:line="364" w:lineRule="auto"/>
        <w:ind w:right="6683"/>
        <w:rPr>
          <w:lang w:eastAsia="zh-CN"/>
        </w:rPr>
      </w:pPr>
      <w:r>
        <w:rPr>
          <w:rFonts w:ascii="Times New Roman" w:eastAsia="Times New Roman"/>
          <w:lang w:eastAsia="zh-CN"/>
        </w:rPr>
        <w:t>B</w:t>
      </w:r>
      <w:r>
        <w:rPr>
          <w:lang w:eastAsia="zh-CN"/>
        </w:rPr>
        <w:t>．资本有机构成提高</w:t>
      </w:r>
      <w:r>
        <w:rPr>
          <w:rFonts w:ascii="Times New Roman" w:eastAsia="Times New Roman"/>
          <w:lang w:eastAsia="zh-CN"/>
        </w:rPr>
        <w:lastRenderedPageBreak/>
        <w:t>C</w:t>
      </w:r>
      <w:r>
        <w:rPr>
          <w:lang w:eastAsia="zh-CN"/>
        </w:rPr>
        <w:t>．平均利润率提高</w:t>
      </w:r>
      <w:r>
        <w:rPr>
          <w:rFonts w:ascii="Times New Roman" w:eastAsia="Times New Roman"/>
          <w:lang w:eastAsia="zh-CN"/>
        </w:rPr>
        <w:t>D</w:t>
      </w:r>
      <w:r>
        <w:rPr>
          <w:lang w:eastAsia="zh-CN"/>
        </w:rPr>
        <w:t>．相对过剩人口的形成</w:t>
      </w:r>
    </w:p>
    <w:p w14:paraId="16C3D2D1" w14:textId="77777777" w:rsidR="004A70C5" w:rsidRDefault="004A70C5">
      <w:pPr>
        <w:pStyle w:val="a3"/>
        <w:spacing w:before="2"/>
        <w:ind w:left="0"/>
        <w:rPr>
          <w:sz w:val="28"/>
          <w:lang w:eastAsia="zh-CN"/>
        </w:rPr>
      </w:pPr>
    </w:p>
    <w:p w14:paraId="717B5338" w14:textId="2BC2A85A" w:rsidR="004A70C5" w:rsidRDefault="00A26C95">
      <w:pPr>
        <w:pStyle w:val="a4"/>
        <w:numPr>
          <w:ilvl w:val="0"/>
          <w:numId w:val="13"/>
        </w:numPr>
        <w:tabs>
          <w:tab w:val="left" w:pos="1144"/>
        </w:tabs>
        <w:spacing w:line="364" w:lineRule="auto"/>
        <w:ind w:right="628" w:firstLine="0"/>
        <w:rPr>
          <w:sz w:val="21"/>
          <w:lang w:eastAsia="zh-CN"/>
        </w:rPr>
      </w:pPr>
      <w:r>
        <w:rPr>
          <w:spacing w:val="-5"/>
          <w:sz w:val="21"/>
          <w:lang w:eastAsia="zh-CN"/>
        </w:rPr>
        <w:t>资本主义再生产的特点就是扩大再生产，资本家将获得剩余价值的一部分转化为资本</w:t>
      </w:r>
      <w:r>
        <w:rPr>
          <w:spacing w:val="-4"/>
          <w:sz w:val="21"/>
          <w:lang w:eastAsia="zh-CN"/>
        </w:rPr>
        <w:t>，使生产在扩大规模上重复进行。下列关于扩大再生产的说法</w:t>
      </w:r>
      <w:commentRangeStart w:id="182"/>
      <w:r>
        <w:rPr>
          <w:spacing w:val="-4"/>
          <w:sz w:val="21"/>
          <w:lang w:eastAsia="zh-CN"/>
        </w:rPr>
        <w:t>正确的有</w:t>
      </w:r>
      <w:commentRangeEnd w:id="182"/>
      <w:r w:rsidR="00F82B70">
        <w:rPr>
          <w:rStyle w:val="aa"/>
        </w:rPr>
        <w:commentReference w:id="182"/>
      </w:r>
    </w:p>
    <w:p w14:paraId="23348D7F" w14:textId="77777777" w:rsidR="004A70C5" w:rsidRDefault="00A26C95">
      <w:pPr>
        <w:pStyle w:val="a4"/>
        <w:numPr>
          <w:ilvl w:val="1"/>
          <w:numId w:val="13"/>
        </w:numPr>
        <w:tabs>
          <w:tab w:val="left" w:pos="1087"/>
        </w:tabs>
        <w:spacing w:line="267" w:lineRule="exact"/>
        <w:ind w:hanging="367"/>
        <w:rPr>
          <w:sz w:val="21"/>
          <w:lang w:eastAsia="zh-CN"/>
        </w:rPr>
      </w:pPr>
      <w:r>
        <w:rPr>
          <w:spacing w:val="-3"/>
          <w:sz w:val="21"/>
          <w:lang w:eastAsia="zh-CN"/>
        </w:rPr>
        <w:t>资本主义扩大再生产的源泉是资本积累</w:t>
      </w:r>
    </w:p>
    <w:p w14:paraId="3225083F" w14:textId="65C15D2F" w:rsidR="004A70C5" w:rsidRDefault="00A26C95">
      <w:pPr>
        <w:pStyle w:val="a4"/>
        <w:numPr>
          <w:ilvl w:val="1"/>
          <w:numId w:val="13"/>
        </w:numPr>
        <w:tabs>
          <w:tab w:val="left" w:pos="1075"/>
        </w:tabs>
        <w:spacing w:before="142" w:line="364" w:lineRule="auto"/>
        <w:ind w:left="720" w:right="3803" w:firstLine="0"/>
        <w:rPr>
          <w:sz w:val="21"/>
          <w:lang w:eastAsia="zh-CN"/>
        </w:rPr>
      </w:pPr>
      <w:r>
        <w:rPr>
          <w:spacing w:val="-3"/>
          <w:sz w:val="21"/>
          <w:lang w:eastAsia="zh-CN"/>
        </w:rPr>
        <w:t>资本主义扩大再生产也是资本主义生产关系的再生产</w:t>
      </w:r>
      <w:r>
        <w:rPr>
          <w:rFonts w:ascii="Times New Roman" w:eastAsia="Times New Roman"/>
          <w:spacing w:val="-3"/>
          <w:sz w:val="21"/>
          <w:lang w:eastAsia="zh-CN"/>
        </w:rPr>
        <w:t>C</w:t>
      </w:r>
      <w:r>
        <w:rPr>
          <w:spacing w:val="-3"/>
          <w:sz w:val="21"/>
          <w:lang w:eastAsia="zh-CN"/>
        </w:rPr>
        <w:t>．资本主义扩大再生产最终导致了货币转化为资本</w:t>
      </w:r>
      <w:r>
        <w:rPr>
          <w:rFonts w:ascii="Times New Roman" w:eastAsia="Times New Roman"/>
          <w:spacing w:val="-3"/>
          <w:sz w:val="21"/>
          <w:lang w:eastAsia="zh-CN"/>
        </w:rPr>
        <w:t>D</w:t>
      </w:r>
      <w:r>
        <w:rPr>
          <w:spacing w:val="-3"/>
          <w:sz w:val="21"/>
          <w:lang w:eastAsia="zh-CN"/>
        </w:rPr>
        <w:t>．资本主义扩大再生产导致了资本主义基本矛盾</w:t>
      </w:r>
    </w:p>
    <w:p w14:paraId="51BA1AD3" w14:textId="77777777" w:rsidR="004A70C5" w:rsidRDefault="004A70C5">
      <w:pPr>
        <w:pStyle w:val="a3"/>
        <w:ind w:left="0"/>
        <w:rPr>
          <w:sz w:val="28"/>
          <w:lang w:eastAsia="zh-CN"/>
        </w:rPr>
      </w:pPr>
    </w:p>
    <w:p w14:paraId="6BA3E47F" w14:textId="77777777" w:rsidR="004A70C5" w:rsidRDefault="00A26C95">
      <w:pPr>
        <w:pStyle w:val="a4"/>
        <w:numPr>
          <w:ilvl w:val="0"/>
          <w:numId w:val="13"/>
        </w:numPr>
        <w:tabs>
          <w:tab w:val="left" w:pos="1144"/>
        </w:tabs>
        <w:spacing w:line="364" w:lineRule="auto"/>
        <w:ind w:right="628" w:firstLine="0"/>
        <w:rPr>
          <w:sz w:val="21"/>
          <w:lang w:eastAsia="zh-CN"/>
        </w:rPr>
      </w:pPr>
      <w:r>
        <w:rPr>
          <w:spacing w:val="-6"/>
          <w:sz w:val="21"/>
          <w:lang w:eastAsia="zh-CN"/>
        </w:rPr>
        <w:t>资本循环经过了三个阶段，执行了三种职能，实现了价值增殖，最后回到原来出发点。</w:t>
      </w:r>
      <w:r>
        <w:rPr>
          <w:spacing w:val="-4"/>
          <w:sz w:val="21"/>
          <w:lang w:eastAsia="zh-CN"/>
        </w:rPr>
        <w:t>下列关于资本循环的</w:t>
      </w:r>
      <w:commentRangeStart w:id="183"/>
      <w:r>
        <w:rPr>
          <w:spacing w:val="-4"/>
          <w:sz w:val="21"/>
          <w:lang w:eastAsia="zh-CN"/>
        </w:rPr>
        <w:t>说法正确的有</w:t>
      </w:r>
      <w:commentRangeEnd w:id="183"/>
      <w:r w:rsidR="00F82B70">
        <w:rPr>
          <w:rStyle w:val="aa"/>
        </w:rPr>
        <w:commentReference w:id="183"/>
      </w:r>
    </w:p>
    <w:p w14:paraId="0981BFCC" w14:textId="77777777" w:rsidR="004A70C5" w:rsidRDefault="00A26C95">
      <w:pPr>
        <w:pStyle w:val="a4"/>
        <w:numPr>
          <w:ilvl w:val="1"/>
          <w:numId w:val="13"/>
        </w:numPr>
        <w:tabs>
          <w:tab w:val="left" w:pos="1087"/>
        </w:tabs>
        <w:spacing w:before="1"/>
        <w:ind w:hanging="367"/>
        <w:rPr>
          <w:sz w:val="21"/>
          <w:lang w:eastAsia="zh-CN"/>
        </w:rPr>
      </w:pPr>
      <w:r>
        <w:rPr>
          <w:spacing w:val="-3"/>
          <w:sz w:val="21"/>
          <w:lang w:eastAsia="zh-CN"/>
        </w:rPr>
        <w:t>货币资本职能处在生产阶段</w:t>
      </w:r>
    </w:p>
    <w:p w14:paraId="51A798B3" w14:textId="77777777" w:rsidR="004A70C5" w:rsidRDefault="00A26C95">
      <w:pPr>
        <w:pStyle w:val="a4"/>
        <w:numPr>
          <w:ilvl w:val="1"/>
          <w:numId w:val="13"/>
        </w:numPr>
        <w:tabs>
          <w:tab w:val="left" w:pos="1075"/>
        </w:tabs>
        <w:spacing w:before="139"/>
        <w:ind w:left="1074" w:hanging="355"/>
        <w:rPr>
          <w:sz w:val="21"/>
          <w:lang w:eastAsia="zh-CN"/>
        </w:rPr>
      </w:pPr>
      <w:r>
        <w:rPr>
          <w:spacing w:val="-3"/>
          <w:sz w:val="21"/>
          <w:lang w:eastAsia="zh-CN"/>
        </w:rPr>
        <w:t>商品资本职能是为了实现价值和剩余价值</w:t>
      </w:r>
    </w:p>
    <w:p w14:paraId="2599EF95" w14:textId="77777777" w:rsidR="004A70C5" w:rsidRDefault="00A26C95">
      <w:pPr>
        <w:pStyle w:val="a4"/>
        <w:numPr>
          <w:ilvl w:val="1"/>
          <w:numId w:val="13"/>
        </w:numPr>
        <w:tabs>
          <w:tab w:val="left" w:pos="1075"/>
        </w:tabs>
        <w:spacing w:before="139" w:line="364" w:lineRule="auto"/>
        <w:ind w:left="720" w:right="3592" w:firstLine="0"/>
        <w:rPr>
          <w:sz w:val="21"/>
          <w:lang w:eastAsia="zh-CN"/>
        </w:rPr>
      </w:pPr>
      <w:r>
        <w:rPr>
          <w:spacing w:val="-3"/>
          <w:sz w:val="21"/>
          <w:lang w:eastAsia="zh-CN"/>
        </w:rPr>
        <w:t>生产资本职能表面上生产商品实际上是在生产剩余价值</w:t>
      </w:r>
      <w:r>
        <w:rPr>
          <w:rFonts w:ascii="Times New Roman" w:eastAsia="Times New Roman"/>
          <w:spacing w:val="-3"/>
          <w:sz w:val="21"/>
          <w:lang w:eastAsia="zh-CN"/>
        </w:rPr>
        <w:t>D</w:t>
      </w:r>
      <w:r>
        <w:rPr>
          <w:spacing w:val="-3"/>
          <w:sz w:val="21"/>
          <w:lang w:eastAsia="zh-CN"/>
        </w:rPr>
        <w:t>．产业资本循环要求资本三种职能形式在时间上继起</w:t>
      </w:r>
    </w:p>
    <w:p w14:paraId="1D88F7D4" w14:textId="77777777" w:rsidR="004A70C5" w:rsidRDefault="004A70C5">
      <w:pPr>
        <w:pStyle w:val="a3"/>
        <w:spacing w:before="2"/>
        <w:ind w:left="0"/>
        <w:rPr>
          <w:sz w:val="28"/>
          <w:lang w:eastAsia="zh-CN"/>
        </w:rPr>
      </w:pPr>
    </w:p>
    <w:p w14:paraId="2A984B8C" w14:textId="77777777" w:rsidR="004A70C5" w:rsidRDefault="00A26C95">
      <w:pPr>
        <w:pStyle w:val="a4"/>
        <w:numPr>
          <w:ilvl w:val="0"/>
          <w:numId w:val="13"/>
        </w:numPr>
        <w:tabs>
          <w:tab w:val="left" w:pos="1144"/>
        </w:tabs>
        <w:spacing w:line="367" w:lineRule="auto"/>
        <w:ind w:right="735" w:firstLine="0"/>
        <w:rPr>
          <w:sz w:val="21"/>
          <w:lang w:eastAsia="zh-CN"/>
        </w:rPr>
      </w:pPr>
      <w:r>
        <w:rPr>
          <w:spacing w:val="-1"/>
          <w:sz w:val="21"/>
          <w:lang w:eastAsia="zh-CN"/>
        </w:rPr>
        <w:t>马克思对社会总资本的再生产和流通进行了深入分析，进一步揭示了资本主义经济所</w:t>
      </w:r>
      <w:r>
        <w:rPr>
          <w:spacing w:val="-3"/>
          <w:sz w:val="21"/>
          <w:lang w:eastAsia="zh-CN"/>
        </w:rPr>
        <w:t>包含的对抗性矛盾。</w:t>
      </w:r>
      <w:commentRangeStart w:id="184"/>
      <w:r>
        <w:rPr>
          <w:spacing w:val="-3"/>
          <w:sz w:val="21"/>
          <w:lang w:eastAsia="zh-CN"/>
        </w:rPr>
        <w:t>社会再生产顺利进行的要求是</w:t>
      </w:r>
      <w:commentRangeEnd w:id="184"/>
      <w:r w:rsidR="00F82B70">
        <w:rPr>
          <w:rStyle w:val="aa"/>
        </w:rPr>
        <w:commentReference w:id="184"/>
      </w:r>
    </w:p>
    <w:p w14:paraId="2F96F0EF" w14:textId="4620C1C5" w:rsidR="004A70C5" w:rsidRDefault="00A26C95">
      <w:pPr>
        <w:pStyle w:val="a4"/>
        <w:numPr>
          <w:ilvl w:val="1"/>
          <w:numId w:val="13"/>
        </w:numPr>
        <w:tabs>
          <w:tab w:val="left" w:pos="1087"/>
        </w:tabs>
        <w:spacing w:line="364" w:lineRule="auto"/>
        <w:ind w:left="720" w:right="5054" w:firstLine="0"/>
        <w:rPr>
          <w:sz w:val="21"/>
          <w:lang w:eastAsia="zh-CN"/>
        </w:rPr>
      </w:pPr>
      <w:r>
        <w:rPr>
          <w:spacing w:val="-4"/>
          <w:sz w:val="21"/>
          <w:lang w:eastAsia="zh-CN"/>
        </w:rPr>
        <w:t>生产中所耗费的资本在价值上得到补偿</w:t>
      </w:r>
      <w:r>
        <w:rPr>
          <w:rFonts w:ascii="Times New Roman" w:eastAsia="Times New Roman"/>
          <w:sz w:val="21"/>
          <w:lang w:eastAsia="zh-CN"/>
        </w:rPr>
        <w:t>B</w:t>
      </w:r>
      <w:r>
        <w:rPr>
          <w:spacing w:val="-3"/>
          <w:sz w:val="21"/>
          <w:lang w:eastAsia="zh-CN"/>
        </w:rPr>
        <w:t>．两大部类之间保持一定的比例关系</w:t>
      </w:r>
      <w:r>
        <w:rPr>
          <w:rFonts w:ascii="Times New Roman" w:eastAsia="Times New Roman"/>
          <w:spacing w:val="-3"/>
          <w:sz w:val="21"/>
          <w:lang w:eastAsia="zh-CN"/>
        </w:rPr>
        <w:t>C</w:t>
      </w:r>
      <w:r>
        <w:rPr>
          <w:spacing w:val="-3"/>
          <w:sz w:val="21"/>
          <w:lang w:eastAsia="zh-CN"/>
        </w:rPr>
        <w:t>．资本在空间上并存且在时间上继起</w:t>
      </w:r>
    </w:p>
    <w:p w14:paraId="4CA5C7B5" w14:textId="77777777" w:rsidR="004A70C5" w:rsidRDefault="00A26C95">
      <w:pPr>
        <w:pStyle w:val="a3"/>
        <w:rPr>
          <w:lang w:eastAsia="zh-CN"/>
        </w:rPr>
      </w:pPr>
      <w:r>
        <w:rPr>
          <w:rFonts w:ascii="Times New Roman" w:eastAsia="Times New Roman"/>
          <w:lang w:eastAsia="zh-CN"/>
        </w:rPr>
        <w:t>D</w:t>
      </w:r>
      <w:r>
        <w:rPr>
          <w:lang w:eastAsia="zh-CN"/>
        </w:rPr>
        <w:t>．生产资料与消费资料必须得到实物的替换</w:t>
      </w:r>
    </w:p>
    <w:p w14:paraId="0EEB3E27" w14:textId="77777777" w:rsidR="004A70C5" w:rsidRDefault="004A70C5">
      <w:pPr>
        <w:pStyle w:val="a3"/>
        <w:ind w:left="0"/>
        <w:rPr>
          <w:sz w:val="22"/>
          <w:lang w:eastAsia="zh-CN"/>
        </w:rPr>
      </w:pPr>
    </w:p>
    <w:p w14:paraId="71BC1803" w14:textId="77777777" w:rsidR="004A70C5" w:rsidRDefault="004A70C5">
      <w:pPr>
        <w:pStyle w:val="a3"/>
        <w:spacing w:before="9"/>
        <w:ind w:left="0"/>
        <w:rPr>
          <w:sz w:val="16"/>
          <w:lang w:eastAsia="zh-CN"/>
        </w:rPr>
      </w:pPr>
    </w:p>
    <w:p w14:paraId="57F20D9F" w14:textId="77777777" w:rsidR="004A70C5" w:rsidRDefault="00A26C95">
      <w:pPr>
        <w:pStyle w:val="a4"/>
        <w:numPr>
          <w:ilvl w:val="0"/>
          <w:numId w:val="12"/>
        </w:numPr>
        <w:tabs>
          <w:tab w:val="left" w:pos="1147"/>
        </w:tabs>
        <w:ind w:hanging="427"/>
        <w:rPr>
          <w:sz w:val="21"/>
          <w:lang w:eastAsia="zh-CN"/>
        </w:rPr>
      </w:pPr>
      <w:r>
        <w:rPr>
          <w:sz w:val="21"/>
          <w:lang w:eastAsia="zh-CN"/>
        </w:rPr>
        <w:t>霍尔巴赫说：</w:t>
      </w:r>
      <w:r>
        <w:rPr>
          <w:rFonts w:ascii="Times New Roman" w:eastAsia="Times New Roman" w:hAnsi="Times New Roman"/>
          <w:sz w:val="21"/>
          <w:lang w:eastAsia="zh-CN"/>
        </w:rPr>
        <w:t>“</w:t>
      </w:r>
      <w:r>
        <w:rPr>
          <w:sz w:val="21"/>
          <w:lang w:eastAsia="zh-CN"/>
        </w:rPr>
        <w:t>利益是人类行动的一切动力。</w:t>
      </w:r>
      <w:r>
        <w:rPr>
          <w:rFonts w:ascii="Times New Roman" w:eastAsia="Times New Roman" w:hAnsi="Times New Roman"/>
          <w:sz w:val="21"/>
          <w:lang w:eastAsia="zh-CN"/>
        </w:rPr>
        <w:t>”</w:t>
      </w:r>
      <w:r>
        <w:rPr>
          <w:sz w:val="21"/>
          <w:lang w:eastAsia="zh-CN"/>
        </w:rPr>
        <w:t>随着社会发展，各行业的不同利润率会</w:t>
      </w:r>
    </w:p>
    <w:p w14:paraId="5BFAFCED" w14:textId="77777777" w:rsidR="004A70C5" w:rsidRDefault="00A26C95">
      <w:pPr>
        <w:pStyle w:val="a3"/>
        <w:spacing w:before="58" w:line="364" w:lineRule="auto"/>
        <w:ind w:right="737"/>
        <w:rPr>
          <w:lang w:eastAsia="zh-CN"/>
        </w:rPr>
      </w:pPr>
      <w:r>
        <w:rPr>
          <w:lang w:eastAsia="zh-CN"/>
        </w:rPr>
        <w:t>逐渐平均，最终转化为平均利润。商品价值也就转化为生产价格，即商品的成本价格加平均利润。这个过程</w:t>
      </w:r>
      <w:proofErr w:type="gramStart"/>
      <w:r>
        <w:rPr>
          <w:lang w:eastAsia="zh-CN"/>
        </w:rPr>
        <w:t>叫作</w:t>
      </w:r>
      <w:proofErr w:type="gramEnd"/>
      <w:r>
        <w:rPr>
          <w:lang w:eastAsia="zh-CN"/>
        </w:rPr>
        <w:t>利润的平均化。</w:t>
      </w:r>
      <w:commentRangeStart w:id="185"/>
      <w:r>
        <w:rPr>
          <w:lang w:eastAsia="zh-CN"/>
        </w:rPr>
        <w:t>利润平均化</w:t>
      </w:r>
      <w:commentRangeEnd w:id="185"/>
      <w:r w:rsidR="006915C9">
        <w:rPr>
          <w:rStyle w:val="aa"/>
        </w:rPr>
        <w:commentReference w:id="185"/>
      </w:r>
      <w:r>
        <w:rPr>
          <w:lang w:eastAsia="zh-CN"/>
        </w:rPr>
        <w:t>规律反映了</w:t>
      </w:r>
    </w:p>
    <w:p w14:paraId="46C605CF" w14:textId="77777777" w:rsidR="004A70C5" w:rsidRDefault="00A26C95">
      <w:pPr>
        <w:pStyle w:val="a3"/>
        <w:spacing w:line="367" w:lineRule="auto"/>
        <w:ind w:right="5054"/>
        <w:rPr>
          <w:lang w:eastAsia="zh-CN"/>
        </w:rPr>
      </w:pPr>
      <w:r>
        <w:rPr>
          <w:rFonts w:ascii="Times New Roman" w:eastAsia="Times New Roman"/>
          <w:lang w:eastAsia="zh-CN"/>
        </w:rPr>
        <w:t>A</w:t>
      </w:r>
      <w:r>
        <w:rPr>
          <w:lang w:eastAsia="zh-CN"/>
        </w:rPr>
        <w:t>．资本家之间在瓜分剩余价值上利益一致</w:t>
      </w:r>
      <w:r>
        <w:rPr>
          <w:rFonts w:ascii="Times New Roman" w:eastAsia="Times New Roman"/>
          <w:lang w:eastAsia="zh-CN"/>
        </w:rPr>
        <w:t>B</w:t>
      </w:r>
      <w:r>
        <w:rPr>
          <w:lang w:eastAsia="zh-CN"/>
        </w:rPr>
        <w:t>．资产阶级和无产阶级之间存在着矛盾</w:t>
      </w:r>
    </w:p>
    <w:p w14:paraId="35D9BDC0" w14:textId="77777777" w:rsidR="004A70C5" w:rsidRDefault="00A26C95">
      <w:pPr>
        <w:pStyle w:val="a3"/>
        <w:spacing w:line="364" w:lineRule="auto"/>
        <w:ind w:right="4644"/>
        <w:rPr>
          <w:lang w:eastAsia="zh-CN"/>
        </w:rPr>
      </w:pPr>
      <w:r>
        <w:rPr>
          <w:rFonts w:ascii="Times New Roman" w:eastAsia="Times New Roman"/>
          <w:lang w:eastAsia="zh-CN"/>
        </w:rPr>
        <w:t>C</w:t>
      </w:r>
      <w:r>
        <w:rPr>
          <w:lang w:eastAsia="zh-CN"/>
        </w:rPr>
        <w:t>．资本家之间在加强对工人剥削上有共同利益</w:t>
      </w:r>
      <w:r>
        <w:rPr>
          <w:rFonts w:ascii="Times New Roman" w:eastAsia="Times New Roman"/>
          <w:lang w:eastAsia="zh-CN"/>
        </w:rPr>
        <w:t>D</w:t>
      </w:r>
      <w:r>
        <w:rPr>
          <w:lang w:eastAsia="zh-CN"/>
        </w:rPr>
        <w:t>．资本家之间在瓜分剩余价值上存在矛盾</w:t>
      </w:r>
    </w:p>
    <w:p w14:paraId="7D5149A2" w14:textId="77777777" w:rsidR="004A70C5" w:rsidRDefault="004A70C5">
      <w:pPr>
        <w:pStyle w:val="a3"/>
        <w:spacing w:before="8"/>
        <w:ind w:left="0"/>
        <w:rPr>
          <w:sz w:val="27"/>
          <w:lang w:eastAsia="zh-CN"/>
        </w:rPr>
      </w:pPr>
    </w:p>
    <w:p w14:paraId="3282D8B8" w14:textId="77777777" w:rsidR="004A70C5" w:rsidRDefault="00A26C95">
      <w:pPr>
        <w:pStyle w:val="a4"/>
        <w:numPr>
          <w:ilvl w:val="0"/>
          <w:numId w:val="12"/>
        </w:numPr>
        <w:tabs>
          <w:tab w:val="left" w:pos="1144"/>
        </w:tabs>
        <w:spacing w:line="364" w:lineRule="auto"/>
        <w:ind w:left="720" w:right="5263" w:firstLine="0"/>
        <w:rPr>
          <w:sz w:val="21"/>
          <w:lang w:eastAsia="zh-CN"/>
        </w:rPr>
      </w:pPr>
      <w:r>
        <w:rPr>
          <w:spacing w:val="-3"/>
          <w:sz w:val="21"/>
          <w:lang w:eastAsia="zh-CN"/>
        </w:rPr>
        <w:t>利润转化为平均利润的过程，</w:t>
      </w:r>
      <w:commentRangeStart w:id="186"/>
      <w:r>
        <w:rPr>
          <w:spacing w:val="-3"/>
          <w:sz w:val="21"/>
          <w:lang w:eastAsia="zh-CN"/>
        </w:rPr>
        <w:t>就是</w:t>
      </w:r>
      <w:commentRangeEnd w:id="186"/>
      <w:r w:rsidR="006915C9">
        <w:rPr>
          <w:rStyle w:val="aa"/>
        </w:rPr>
        <w:commentReference w:id="186"/>
      </w:r>
      <w:r>
        <w:rPr>
          <w:rFonts w:ascii="Times New Roman" w:eastAsia="Times New Roman"/>
          <w:spacing w:val="-3"/>
          <w:sz w:val="21"/>
          <w:lang w:eastAsia="zh-CN"/>
        </w:rPr>
        <w:t>A</w:t>
      </w:r>
      <w:r>
        <w:rPr>
          <w:spacing w:val="-4"/>
          <w:sz w:val="21"/>
          <w:lang w:eastAsia="zh-CN"/>
        </w:rPr>
        <w:t>．资本家集团重新瓜分剩余价值的过程</w:t>
      </w:r>
      <w:r>
        <w:rPr>
          <w:rFonts w:ascii="Times New Roman" w:eastAsia="Times New Roman"/>
          <w:sz w:val="21"/>
          <w:lang w:eastAsia="zh-CN"/>
        </w:rPr>
        <w:t>B</w:t>
      </w:r>
      <w:r>
        <w:rPr>
          <w:spacing w:val="-3"/>
          <w:sz w:val="21"/>
          <w:lang w:eastAsia="zh-CN"/>
        </w:rPr>
        <w:t>．价值转化为生产价格的过程</w:t>
      </w:r>
    </w:p>
    <w:p w14:paraId="60C0D0E6" w14:textId="77777777" w:rsidR="004A70C5" w:rsidRDefault="00A26C95">
      <w:pPr>
        <w:pStyle w:val="a3"/>
        <w:rPr>
          <w:lang w:eastAsia="zh-CN"/>
        </w:rPr>
      </w:pPr>
      <w:r>
        <w:rPr>
          <w:rFonts w:ascii="Times New Roman" w:eastAsia="Times New Roman"/>
          <w:lang w:eastAsia="zh-CN"/>
        </w:rPr>
        <w:lastRenderedPageBreak/>
        <w:t>C</w:t>
      </w:r>
      <w:r>
        <w:rPr>
          <w:lang w:eastAsia="zh-CN"/>
        </w:rPr>
        <w:t>．资本有机构成提高的过程</w:t>
      </w:r>
    </w:p>
    <w:p w14:paraId="601B0163" w14:textId="77777777" w:rsidR="004A70C5" w:rsidRDefault="00A26C95">
      <w:pPr>
        <w:pStyle w:val="a3"/>
        <w:spacing w:before="139"/>
        <w:rPr>
          <w:lang w:eastAsia="zh-CN"/>
        </w:rPr>
      </w:pPr>
      <w:r>
        <w:rPr>
          <w:rFonts w:ascii="Times New Roman" w:eastAsia="Times New Roman"/>
          <w:lang w:eastAsia="zh-CN"/>
        </w:rPr>
        <w:t>D</w:t>
      </w:r>
      <w:r>
        <w:rPr>
          <w:lang w:eastAsia="zh-CN"/>
        </w:rPr>
        <w:t>．资本在不同部门之间发生转移的过程</w:t>
      </w:r>
    </w:p>
    <w:p w14:paraId="07111A25" w14:textId="77777777" w:rsidR="004A70C5" w:rsidRDefault="004A70C5">
      <w:pPr>
        <w:pStyle w:val="a3"/>
        <w:ind w:left="0"/>
        <w:rPr>
          <w:sz w:val="22"/>
          <w:lang w:eastAsia="zh-CN"/>
        </w:rPr>
      </w:pPr>
    </w:p>
    <w:p w14:paraId="3624B57D" w14:textId="77777777" w:rsidR="004A70C5" w:rsidRDefault="004A70C5">
      <w:pPr>
        <w:pStyle w:val="a3"/>
        <w:spacing w:before="1"/>
        <w:ind w:left="0"/>
        <w:rPr>
          <w:sz w:val="17"/>
          <w:lang w:eastAsia="zh-CN"/>
        </w:rPr>
      </w:pPr>
    </w:p>
    <w:p w14:paraId="39535128" w14:textId="77777777" w:rsidR="004A70C5" w:rsidRDefault="00A26C95">
      <w:pPr>
        <w:pStyle w:val="a4"/>
        <w:numPr>
          <w:ilvl w:val="0"/>
          <w:numId w:val="11"/>
        </w:numPr>
        <w:tabs>
          <w:tab w:val="left" w:pos="1144"/>
        </w:tabs>
        <w:spacing w:line="364" w:lineRule="auto"/>
        <w:ind w:right="737" w:firstLine="0"/>
        <w:rPr>
          <w:sz w:val="21"/>
        </w:rPr>
      </w:pPr>
      <w:r>
        <w:rPr>
          <w:spacing w:val="-1"/>
          <w:sz w:val="21"/>
          <w:lang w:eastAsia="zh-CN"/>
        </w:rPr>
        <w:t>垄断是在自由竞争中形成的，是作为自由竞争的对立面产生的，但是，垄断并不能消</w:t>
      </w:r>
      <w:r>
        <w:rPr>
          <w:spacing w:val="-3"/>
          <w:sz w:val="21"/>
          <w:lang w:eastAsia="zh-CN"/>
        </w:rPr>
        <w:t>除竞争，反而使竞争更加复杂和剧烈。</w:t>
      </w:r>
      <w:commentRangeStart w:id="187"/>
      <w:proofErr w:type="spellStart"/>
      <w:r>
        <w:rPr>
          <w:spacing w:val="-3"/>
          <w:sz w:val="21"/>
        </w:rPr>
        <w:t>这是因为</w:t>
      </w:r>
      <w:commentRangeEnd w:id="187"/>
      <w:proofErr w:type="spellEnd"/>
      <w:r w:rsidR="006915C9">
        <w:rPr>
          <w:rStyle w:val="aa"/>
        </w:rPr>
        <w:commentReference w:id="187"/>
      </w:r>
    </w:p>
    <w:p w14:paraId="4C5D2FB7" w14:textId="77777777" w:rsidR="004A70C5" w:rsidRDefault="00A26C95">
      <w:pPr>
        <w:pStyle w:val="a4"/>
        <w:numPr>
          <w:ilvl w:val="1"/>
          <w:numId w:val="11"/>
        </w:numPr>
        <w:tabs>
          <w:tab w:val="left" w:pos="1087"/>
        </w:tabs>
        <w:spacing w:before="1"/>
        <w:ind w:hanging="367"/>
        <w:rPr>
          <w:sz w:val="21"/>
          <w:lang w:eastAsia="zh-CN"/>
        </w:rPr>
      </w:pPr>
      <w:r>
        <w:rPr>
          <w:spacing w:val="-3"/>
          <w:sz w:val="21"/>
          <w:lang w:eastAsia="zh-CN"/>
        </w:rPr>
        <w:t>垄断没有改变生产资料的资本主义私有制</w:t>
      </w:r>
    </w:p>
    <w:p w14:paraId="2DFC648F" w14:textId="77777777" w:rsidR="004A70C5" w:rsidRDefault="00A26C95">
      <w:pPr>
        <w:pStyle w:val="a4"/>
        <w:numPr>
          <w:ilvl w:val="1"/>
          <w:numId w:val="11"/>
        </w:numPr>
        <w:tabs>
          <w:tab w:val="left" w:pos="1075"/>
        </w:tabs>
        <w:spacing w:before="139"/>
        <w:ind w:left="1074" w:hanging="355"/>
        <w:rPr>
          <w:sz w:val="21"/>
          <w:lang w:eastAsia="zh-CN"/>
        </w:rPr>
      </w:pPr>
      <w:r>
        <w:rPr>
          <w:spacing w:val="-3"/>
          <w:sz w:val="21"/>
          <w:lang w:eastAsia="zh-CN"/>
        </w:rPr>
        <w:t>垄断企业必须不断增强自己的实力，巩固自己的垄断地位</w:t>
      </w:r>
    </w:p>
    <w:p w14:paraId="46AA9D10" w14:textId="77777777" w:rsidR="004A70C5" w:rsidRDefault="00A26C95">
      <w:pPr>
        <w:pStyle w:val="a4"/>
        <w:numPr>
          <w:ilvl w:val="1"/>
          <w:numId w:val="11"/>
        </w:numPr>
        <w:tabs>
          <w:tab w:val="left" w:pos="1075"/>
        </w:tabs>
        <w:spacing w:before="139" w:line="364" w:lineRule="auto"/>
        <w:ind w:left="720" w:right="2752" w:firstLine="0"/>
        <w:rPr>
          <w:sz w:val="21"/>
          <w:lang w:eastAsia="zh-CN"/>
        </w:rPr>
      </w:pPr>
      <w:r>
        <w:rPr>
          <w:spacing w:val="-3"/>
          <w:sz w:val="21"/>
          <w:lang w:eastAsia="zh-CN"/>
        </w:rPr>
        <w:t>如果竞争不复存在，垄断企业就没有动力和压力壮大自己的实力</w:t>
      </w:r>
      <w:r>
        <w:rPr>
          <w:rFonts w:ascii="Times New Roman" w:eastAsia="Times New Roman"/>
          <w:spacing w:val="-3"/>
          <w:sz w:val="21"/>
          <w:lang w:eastAsia="zh-CN"/>
        </w:rPr>
        <w:t>D</w:t>
      </w:r>
      <w:r>
        <w:rPr>
          <w:spacing w:val="-3"/>
          <w:sz w:val="21"/>
          <w:lang w:eastAsia="zh-CN"/>
        </w:rPr>
        <w:t>．垄断企业不可能把全部社会生产都包下来</w:t>
      </w:r>
    </w:p>
    <w:p w14:paraId="1A5843DC" w14:textId="77777777" w:rsidR="004A70C5" w:rsidRDefault="004A70C5">
      <w:pPr>
        <w:pStyle w:val="a3"/>
        <w:spacing w:before="2"/>
        <w:ind w:left="0"/>
        <w:rPr>
          <w:sz w:val="28"/>
          <w:lang w:eastAsia="zh-CN"/>
        </w:rPr>
      </w:pPr>
    </w:p>
    <w:p w14:paraId="4730089E" w14:textId="71B67968" w:rsidR="004A70C5" w:rsidRDefault="00A26C95">
      <w:pPr>
        <w:pStyle w:val="a4"/>
        <w:numPr>
          <w:ilvl w:val="0"/>
          <w:numId w:val="11"/>
        </w:numPr>
        <w:tabs>
          <w:tab w:val="left" w:pos="1144"/>
        </w:tabs>
        <w:spacing w:line="364" w:lineRule="auto"/>
        <w:ind w:right="628" w:firstLine="0"/>
        <w:rPr>
          <w:sz w:val="21"/>
          <w:lang w:eastAsia="zh-CN"/>
        </w:rPr>
      </w:pPr>
      <w:r>
        <w:rPr>
          <w:sz w:val="21"/>
          <w:lang w:eastAsia="zh-CN"/>
        </w:rPr>
        <w:t>垄断资本的实质在于获取垄断利润，垄断利润主要通过垄断组织制定的垄断价格来实</w:t>
      </w:r>
      <w:r>
        <w:rPr>
          <w:spacing w:val="-7"/>
          <w:sz w:val="21"/>
          <w:lang w:eastAsia="zh-CN"/>
        </w:rPr>
        <w:t>现。垄断价格包括垄断高价和垄断低价两种形式。垄断高价和垄断低价并不否认价值规律，</w:t>
      </w:r>
      <w:commentRangeStart w:id="188"/>
      <w:r>
        <w:rPr>
          <w:spacing w:val="-7"/>
          <w:sz w:val="21"/>
          <w:lang w:eastAsia="zh-CN"/>
        </w:rPr>
        <w:t>是因为</w:t>
      </w:r>
      <w:commentRangeEnd w:id="188"/>
      <w:r w:rsidR="001539CE">
        <w:rPr>
          <w:rStyle w:val="aa"/>
        </w:rPr>
        <w:commentReference w:id="188"/>
      </w:r>
    </w:p>
    <w:p w14:paraId="18C769FF" w14:textId="77777777" w:rsidR="004A70C5" w:rsidRDefault="00A26C95">
      <w:pPr>
        <w:pStyle w:val="a4"/>
        <w:numPr>
          <w:ilvl w:val="1"/>
          <w:numId w:val="11"/>
        </w:numPr>
        <w:tabs>
          <w:tab w:val="left" w:pos="1087"/>
        </w:tabs>
        <w:spacing w:line="364" w:lineRule="auto"/>
        <w:ind w:left="720" w:right="3791" w:firstLine="0"/>
        <w:rPr>
          <w:sz w:val="21"/>
          <w:lang w:eastAsia="zh-CN"/>
        </w:rPr>
      </w:pPr>
      <w:r>
        <w:rPr>
          <w:spacing w:val="-3"/>
          <w:sz w:val="21"/>
          <w:lang w:eastAsia="zh-CN"/>
        </w:rPr>
        <w:t>垄断价格的出现并没有改变价值规律作用的表现形式</w:t>
      </w:r>
      <w:r>
        <w:rPr>
          <w:rFonts w:ascii="Times New Roman" w:eastAsia="Times New Roman"/>
          <w:spacing w:val="-3"/>
          <w:sz w:val="21"/>
          <w:lang w:eastAsia="zh-CN"/>
        </w:rPr>
        <w:t>B</w:t>
      </w:r>
      <w:r>
        <w:rPr>
          <w:spacing w:val="-3"/>
          <w:sz w:val="21"/>
          <w:lang w:eastAsia="zh-CN"/>
        </w:rPr>
        <w:t>．垄断高价和垄断低价不能完全背离商品的价值</w:t>
      </w:r>
    </w:p>
    <w:p w14:paraId="353A11E3" w14:textId="77777777" w:rsidR="004A70C5" w:rsidRDefault="00A26C95">
      <w:pPr>
        <w:pStyle w:val="a3"/>
        <w:rPr>
          <w:lang w:eastAsia="zh-CN"/>
        </w:rPr>
      </w:pPr>
      <w:r>
        <w:rPr>
          <w:rFonts w:ascii="Times New Roman" w:eastAsia="Times New Roman"/>
          <w:lang w:eastAsia="zh-CN"/>
        </w:rPr>
        <w:t>C</w:t>
      </w:r>
      <w:r>
        <w:rPr>
          <w:lang w:eastAsia="zh-CN"/>
        </w:rPr>
        <w:t>．从整个社会来看，商品的价格总额仍然等于商品的价值总量</w:t>
      </w:r>
    </w:p>
    <w:p w14:paraId="0FCCF86D" w14:textId="77777777" w:rsidR="004A70C5" w:rsidRDefault="00A26C95">
      <w:pPr>
        <w:pStyle w:val="a3"/>
        <w:spacing w:before="139"/>
        <w:rPr>
          <w:lang w:eastAsia="zh-CN"/>
        </w:rPr>
      </w:pPr>
      <w:r>
        <w:rPr>
          <w:rFonts w:ascii="Times New Roman" w:eastAsia="Times New Roman"/>
          <w:lang w:eastAsia="zh-CN"/>
        </w:rPr>
        <w:t>D</w:t>
      </w:r>
      <w:r>
        <w:rPr>
          <w:lang w:eastAsia="zh-CN"/>
        </w:rPr>
        <w:t>．垄断价格只是对商品价值和剩余价值作了有利于垄断资本的再分配</w:t>
      </w:r>
    </w:p>
    <w:p w14:paraId="45632199" w14:textId="77777777" w:rsidR="004A70C5" w:rsidRDefault="004A70C5">
      <w:pPr>
        <w:pStyle w:val="a3"/>
        <w:ind w:left="0"/>
        <w:rPr>
          <w:sz w:val="22"/>
          <w:lang w:eastAsia="zh-CN"/>
        </w:rPr>
      </w:pPr>
    </w:p>
    <w:p w14:paraId="070CC6AC" w14:textId="77777777" w:rsidR="004A70C5" w:rsidRDefault="004A70C5">
      <w:pPr>
        <w:pStyle w:val="a3"/>
        <w:spacing w:before="2"/>
        <w:ind w:left="0"/>
        <w:rPr>
          <w:sz w:val="17"/>
          <w:lang w:eastAsia="zh-CN"/>
        </w:rPr>
      </w:pPr>
    </w:p>
    <w:p w14:paraId="102E7108" w14:textId="005C78A1" w:rsidR="004A70C5" w:rsidRDefault="00A26C95">
      <w:pPr>
        <w:pStyle w:val="a4"/>
        <w:numPr>
          <w:ilvl w:val="0"/>
          <w:numId w:val="10"/>
        </w:numPr>
        <w:tabs>
          <w:tab w:val="left" w:pos="1144"/>
        </w:tabs>
        <w:spacing w:line="364" w:lineRule="auto"/>
        <w:ind w:right="737" w:firstLine="0"/>
        <w:rPr>
          <w:sz w:val="21"/>
          <w:lang w:eastAsia="zh-CN"/>
        </w:rPr>
      </w:pPr>
      <w:r>
        <w:rPr>
          <w:spacing w:val="-1"/>
          <w:sz w:val="21"/>
          <w:lang w:eastAsia="zh-CN"/>
        </w:rPr>
        <w:t>当资本主义经济发展到垄断资本主义的阶段，垄断资本就有向世界范围扩展的趋势，</w:t>
      </w:r>
      <w:r>
        <w:rPr>
          <w:spacing w:val="-2"/>
          <w:sz w:val="21"/>
          <w:lang w:eastAsia="zh-CN"/>
        </w:rPr>
        <w:t>其主要</w:t>
      </w:r>
      <w:commentRangeStart w:id="189"/>
      <w:r>
        <w:rPr>
          <w:spacing w:val="-2"/>
          <w:sz w:val="21"/>
          <w:lang w:eastAsia="zh-CN"/>
        </w:rPr>
        <w:t>动因有</w:t>
      </w:r>
      <w:commentRangeEnd w:id="189"/>
      <w:r w:rsidR="001539CE">
        <w:rPr>
          <w:rStyle w:val="aa"/>
        </w:rPr>
        <w:commentReference w:id="189"/>
      </w:r>
    </w:p>
    <w:p w14:paraId="60B2EA64" w14:textId="768C770D" w:rsidR="004A70C5" w:rsidRDefault="00A26C95">
      <w:pPr>
        <w:pStyle w:val="a4"/>
        <w:numPr>
          <w:ilvl w:val="1"/>
          <w:numId w:val="10"/>
        </w:numPr>
        <w:tabs>
          <w:tab w:val="left" w:pos="1087"/>
        </w:tabs>
        <w:spacing w:line="364" w:lineRule="auto"/>
        <w:ind w:right="3592" w:firstLine="0"/>
        <w:rPr>
          <w:sz w:val="21"/>
          <w:lang w:eastAsia="zh-CN"/>
        </w:rPr>
      </w:pPr>
      <w:r>
        <w:rPr>
          <w:spacing w:val="-3"/>
          <w:sz w:val="21"/>
          <w:lang w:eastAsia="zh-CN"/>
        </w:rPr>
        <w:t>将国内过剩的资本输出，以便在国外谋求高额利润</w:t>
      </w:r>
      <w:r>
        <w:rPr>
          <w:rFonts w:ascii="Times New Roman" w:eastAsia="Times New Roman"/>
          <w:spacing w:val="-3"/>
          <w:sz w:val="21"/>
          <w:lang w:eastAsia="zh-CN"/>
        </w:rPr>
        <w:t>B</w:t>
      </w:r>
      <w:r>
        <w:rPr>
          <w:spacing w:val="-3"/>
          <w:sz w:val="21"/>
          <w:lang w:eastAsia="zh-CN"/>
        </w:rPr>
        <w:t>．加大技术转移，以便新技术能更快地在世界范围内扩散</w:t>
      </w:r>
      <w:r>
        <w:rPr>
          <w:rFonts w:ascii="Times New Roman" w:eastAsia="Times New Roman"/>
          <w:spacing w:val="-3"/>
          <w:sz w:val="21"/>
          <w:lang w:eastAsia="zh-CN"/>
        </w:rPr>
        <w:t>C</w:t>
      </w:r>
      <w:r>
        <w:rPr>
          <w:spacing w:val="-3"/>
          <w:sz w:val="21"/>
          <w:lang w:eastAsia="zh-CN"/>
        </w:rPr>
        <w:t>．确保大规模生产所需原材料的稳定获取</w:t>
      </w:r>
    </w:p>
    <w:p w14:paraId="4AD6D7CB" w14:textId="77777777" w:rsidR="004A70C5" w:rsidRDefault="00A26C95">
      <w:pPr>
        <w:pStyle w:val="a3"/>
        <w:rPr>
          <w:lang w:eastAsia="zh-CN"/>
        </w:rPr>
      </w:pPr>
      <w:r>
        <w:rPr>
          <w:rFonts w:ascii="Times New Roman" w:eastAsia="Times New Roman"/>
          <w:lang w:eastAsia="zh-CN"/>
        </w:rPr>
        <w:t>D</w:t>
      </w:r>
      <w:r>
        <w:rPr>
          <w:lang w:eastAsia="zh-CN"/>
        </w:rPr>
        <w:t>．确保经济发展所需能源的有效供给</w:t>
      </w:r>
    </w:p>
    <w:p w14:paraId="2DD0F42F" w14:textId="77777777" w:rsidR="004A70C5" w:rsidRDefault="004A70C5">
      <w:pPr>
        <w:pStyle w:val="a3"/>
        <w:spacing w:before="7"/>
        <w:ind w:left="0"/>
        <w:rPr>
          <w:sz w:val="9"/>
          <w:lang w:eastAsia="zh-CN"/>
        </w:rPr>
      </w:pPr>
    </w:p>
    <w:p w14:paraId="44347B6D" w14:textId="77777777" w:rsidR="004A70C5" w:rsidRDefault="00A26C95">
      <w:pPr>
        <w:pStyle w:val="a4"/>
        <w:numPr>
          <w:ilvl w:val="0"/>
          <w:numId w:val="10"/>
        </w:numPr>
        <w:tabs>
          <w:tab w:val="left" w:pos="1144"/>
        </w:tabs>
        <w:spacing w:before="78" w:line="364" w:lineRule="auto"/>
        <w:ind w:right="737" w:firstLine="0"/>
        <w:rPr>
          <w:sz w:val="21"/>
          <w:lang w:eastAsia="zh-CN"/>
        </w:rPr>
      </w:pPr>
      <w:r>
        <w:rPr>
          <w:spacing w:val="-1"/>
          <w:sz w:val="21"/>
          <w:lang w:eastAsia="zh-CN"/>
        </w:rPr>
        <w:t>垄断资本向世界范围的扩展，会产生一系列的社会经济后果。下列关于后果的表述</w:t>
      </w:r>
      <w:commentRangeStart w:id="190"/>
      <w:r>
        <w:rPr>
          <w:spacing w:val="-1"/>
          <w:sz w:val="21"/>
          <w:lang w:eastAsia="zh-CN"/>
        </w:rPr>
        <w:t>正</w:t>
      </w:r>
      <w:r>
        <w:rPr>
          <w:sz w:val="21"/>
          <w:lang w:eastAsia="zh-CN"/>
        </w:rPr>
        <w:t>确的有</w:t>
      </w:r>
      <w:commentRangeEnd w:id="190"/>
      <w:r w:rsidR="001539CE">
        <w:rPr>
          <w:rStyle w:val="aa"/>
        </w:rPr>
        <w:commentReference w:id="190"/>
      </w:r>
    </w:p>
    <w:p w14:paraId="2C6FE1F6" w14:textId="77777777" w:rsidR="004A70C5" w:rsidRDefault="00A26C95">
      <w:pPr>
        <w:pStyle w:val="a4"/>
        <w:numPr>
          <w:ilvl w:val="1"/>
          <w:numId w:val="10"/>
        </w:numPr>
        <w:tabs>
          <w:tab w:val="left" w:pos="1087"/>
        </w:tabs>
        <w:spacing w:line="367" w:lineRule="auto"/>
        <w:ind w:right="2742" w:firstLine="0"/>
        <w:rPr>
          <w:rFonts w:ascii="Times New Roman" w:eastAsia="Times New Roman" w:hAnsi="Times New Roman"/>
          <w:sz w:val="21"/>
          <w:lang w:eastAsia="zh-CN"/>
        </w:rPr>
      </w:pPr>
      <w:r>
        <w:rPr>
          <w:spacing w:val="-3"/>
          <w:sz w:val="21"/>
          <w:lang w:eastAsia="zh-CN"/>
        </w:rPr>
        <w:t>资本输出国可能会通过垄断资本输出控制发展中国家的经济命脉</w:t>
      </w:r>
      <w:r>
        <w:rPr>
          <w:rFonts w:ascii="Times New Roman" w:eastAsia="Times New Roman" w:hAnsi="Times New Roman"/>
          <w:spacing w:val="-3"/>
          <w:sz w:val="21"/>
          <w:lang w:eastAsia="zh-CN"/>
        </w:rPr>
        <w:t>B</w:t>
      </w:r>
      <w:r>
        <w:rPr>
          <w:spacing w:val="-3"/>
          <w:sz w:val="21"/>
          <w:lang w:eastAsia="zh-CN"/>
        </w:rPr>
        <w:t>．对于资本输入国来说，垄断资本的扩张是一把</w:t>
      </w:r>
      <w:r>
        <w:rPr>
          <w:rFonts w:ascii="Times New Roman" w:eastAsia="Times New Roman" w:hAnsi="Times New Roman"/>
          <w:spacing w:val="-3"/>
          <w:sz w:val="21"/>
          <w:lang w:eastAsia="zh-CN"/>
        </w:rPr>
        <w:t>“</w:t>
      </w:r>
      <w:r>
        <w:rPr>
          <w:spacing w:val="-2"/>
          <w:sz w:val="21"/>
          <w:lang w:eastAsia="zh-CN"/>
        </w:rPr>
        <w:t>双刃剑</w:t>
      </w:r>
      <w:r>
        <w:rPr>
          <w:rFonts w:ascii="Times New Roman" w:eastAsia="Times New Roman" w:hAnsi="Times New Roman"/>
          <w:sz w:val="21"/>
          <w:lang w:eastAsia="zh-CN"/>
        </w:rPr>
        <w:t>”</w:t>
      </w:r>
    </w:p>
    <w:p w14:paraId="5B3C5A48" w14:textId="77777777" w:rsidR="004A70C5" w:rsidRDefault="00A26C95">
      <w:pPr>
        <w:pStyle w:val="a3"/>
        <w:spacing w:line="264" w:lineRule="exact"/>
        <w:rPr>
          <w:lang w:eastAsia="zh-CN"/>
        </w:rPr>
      </w:pPr>
      <w:r>
        <w:rPr>
          <w:rFonts w:ascii="Times New Roman" w:eastAsia="Times New Roman"/>
          <w:lang w:eastAsia="zh-CN"/>
        </w:rPr>
        <w:t>C</w:t>
      </w:r>
      <w:r>
        <w:rPr>
          <w:lang w:eastAsia="zh-CN"/>
        </w:rPr>
        <w:t>．对于资本输入国来说，垄断资本的扩张只有积极作用，没有不利影响</w:t>
      </w:r>
    </w:p>
    <w:p w14:paraId="356053AC" w14:textId="77777777" w:rsidR="004A70C5" w:rsidRDefault="00A26C95">
      <w:pPr>
        <w:pStyle w:val="a3"/>
        <w:spacing w:before="137"/>
        <w:rPr>
          <w:lang w:eastAsia="zh-CN"/>
        </w:rPr>
      </w:pPr>
      <w:r>
        <w:rPr>
          <w:rFonts w:ascii="Times New Roman" w:eastAsia="Times New Roman"/>
          <w:lang w:eastAsia="zh-CN"/>
        </w:rPr>
        <w:t>D</w:t>
      </w:r>
      <w:r>
        <w:rPr>
          <w:lang w:eastAsia="zh-CN"/>
        </w:rPr>
        <w:t>．垄断资本的扩张，能够促进经济全球化的发展，从根本上说是有利于世界各国人民的</w:t>
      </w:r>
    </w:p>
    <w:p w14:paraId="4B76CD51" w14:textId="77777777" w:rsidR="004A70C5" w:rsidRDefault="004A70C5">
      <w:pPr>
        <w:pStyle w:val="a3"/>
        <w:ind w:left="0"/>
        <w:rPr>
          <w:sz w:val="22"/>
          <w:lang w:eastAsia="zh-CN"/>
        </w:rPr>
      </w:pPr>
    </w:p>
    <w:p w14:paraId="27AF827B" w14:textId="77777777" w:rsidR="004A70C5" w:rsidRDefault="004A70C5">
      <w:pPr>
        <w:pStyle w:val="a3"/>
        <w:spacing w:before="2"/>
        <w:ind w:left="0"/>
        <w:rPr>
          <w:sz w:val="17"/>
          <w:lang w:eastAsia="zh-CN"/>
        </w:rPr>
      </w:pPr>
    </w:p>
    <w:p w14:paraId="132D6B4C" w14:textId="77777777" w:rsidR="004A70C5" w:rsidRDefault="00A26C95">
      <w:pPr>
        <w:pStyle w:val="a4"/>
        <w:numPr>
          <w:ilvl w:val="0"/>
          <w:numId w:val="10"/>
        </w:numPr>
        <w:tabs>
          <w:tab w:val="left" w:pos="1147"/>
        </w:tabs>
        <w:spacing w:line="364" w:lineRule="auto"/>
        <w:ind w:right="735" w:firstLine="0"/>
        <w:jc w:val="both"/>
        <w:rPr>
          <w:sz w:val="21"/>
          <w:lang w:eastAsia="zh-CN"/>
        </w:rPr>
      </w:pPr>
      <w:r>
        <w:rPr>
          <w:sz w:val="21"/>
          <w:lang w:eastAsia="zh-CN"/>
        </w:rPr>
        <w:t>列宁说：</w:t>
      </w:r>
      <w:r>
        <w:rPr>
          <w:rFonts w:ascii="Times New Roman" w:eastAsia="Times New Roman" w:hAnsi="Times New Roman"/>
          <w:sz w:val="21"/>
          <w:lang w:eastAsia="zh-CN"/>
        </w:rPr>
        <w:t>“</w:t>
      </w:r>
      <w:r>
        <w:rPr>
          <w:sz w:val="21"/>
          <w:lang w:eastAsia="zh-CN"/>
        </w:rPr>
        <w:t>帝国主义是资本主义的最高阶段，帝国主义是腐朽、垂死的资本主义。</w:t>
      </w:r>
      <w:r>
        <w:rPr>
          <w:rFonts w:ascii="Times New Roman" w:eastAsia="Times New Roman" w:hAnsi="Times New Roman"/>
          <w:sz w:val="21"/>
          <w:lang w:eastAsia="zh-CN"/>
        </w:rPr>
        <w:t>”</w:t>
      </w:r>
      <w:r>
        <w:rPr>
          <w:spacing w:val="-13"/>
          <w:sz w:val="21"/>
          <w:lang w:eastAsia="zh-CN"/>
        </w:rPr>
        <w:t>然</w:t>
      </w:r>
      <w:r>
        <w:rPr>
          <w:sz w:val="21"/>
          <w:lang w:eastAsia="zh-CN"/>
        </w:rPr>
        <w:t>而我们发现，资本主义至今</w:t>
      </w:r>
      <w:r>
        <w:rPr>
          <w:rFonts w:ascii="Times New Roman" w:eastAsia="Times New Roman" w:hAnsi="Times New Roman"/>
          <w:sz w:val="21"/>
          <w:lang w:eastAsia="zh-CN"/>
        </w:rPr>
        <w:t>“</w:t>
      </w:r>
      <w:r>
        <w:rPr>
          <w:sz w:val="21"/>
          <w:lang w:eastAsia="zh-CN"/>
        </w:rPr>
        <w:t>腐而不朽，垂而不死</w:t>
      </w:r>
      <w:r>
        <w:rPr>
          <w:rFonts w:ascii="Times New Roman" w:eastAsia="Times New Roman" w:hAnsi="Times New Roman"/>
          <w:sz w:val="21"/>
          <w:lang w:eastAsia="zh-CN"/>
        </w:rPr>
        <w:t>”</w:t>
      </w:r>
      <w:r>
        <w:rPr>
          <w:spacing w:val="-1"/>
          <w:sz w:val="21"/>
          <w:lang w:eastAsia="zh-CN"/>
        </w:rPr>
        <w:t>，资本主义的灭亡和社会主义的产生是一个过程。导致这种情况出现的一个重要原因就是第二次世界大战以后，世界主要资本主</w:t>
      </w:r>
      <w:r>
        <w:rPr>
          <w:spacing w:val="-1"/>
          <w:sz w:val="21"/>
          <w:lang w:eastAsia="zh-CN"/>
        </w:rPr>
        <w:lastRenderedPageBreak/>
        <w:t>义国家也产生了许多新的变化，可以容纳一定量的更多生产力。资本主义社会在</w:t>
      </w:r>
      <w:commentRangeStart w:id="191"/>
      <w:r>
        <w:rPr>
          <w:spacing w:val="-1"/>
          <w:sz w:val="21"/>
          <w:lang w:eastAsia="zh-CN"/>
        </w:rPr>
        <w:t>所有制方</w:t>
      </w:r>
      <w:r>
        <w:rPr>
          <w:spacing w:val="-3"/>
          <w:sz w:val="21"/>
          <w:lang w:eastAsia="zh-CN"/>
        </w:rPr>
        <w:t>面出现的新变化</w:t>
      </w:r>
      <w:commentRangeEnd w:id="191"/>
      <w:r w:rsidR="001539CE">
        <w:rPr>
          <w:rStyle w:val="aa"/>
        </w:rPr>
        <w:commentReference w:id="191"/>
      </w:r>
      <w:r>
        <w:rPr>
          <w:spacing w:val="-3"/>
          <w:sz w:val="21"/>
          <w:lang w:eastAsia="zh-CN"/>
        </w:rPr>
        <w:t>主要体现在</w:t>
      </w:r>
    </w:p>
    <w:p w14:paraId="507A0871" w14:textId="77777777" w:rsidR="004A70C5" w:rsidRDefault="00A26C95">
      <w:pPr>
        <w:pStyle w:val="a4"/>
        <w:numPr>
          <w:ilvl w:val="1"/>
          <w:numId w:val="10"/>
        </w:numPr>
        <w:tabs>
          <w:tab w:val="left" w:pos="1087"/>
        </w:tabs>
        <w:spacing w:line="267" w:lineRule="exact"/>
        <w:ind w:left="1086" w:hanging="367"/>
        <w:rPr>
          <w:sz w:val="21"/>
        </w:rPr>
      </w:pPr>
      <w:proofErr w:type="spellStart"/>
      <w:r>
        <w:rPr>
          <w:spacing w:val="-3"/>
          <w:sz w:val="21"/>
        </w:rPr>
        <w:t>私人资本占主导地位</w:t>
      </w:r>
      <w:proofErr w:type="spellEnd"/>
    </w:p>
    <w:p w14:paraId="74A2BBFA" w14:textId="77777777" w:rsidR="004A70C5" w:rsidRDefault="00A26C95">
      <w:pPr>
        <w:pStyle w:val="a4"/>
        <w:numPr>
          <w:ilvl w:val="1"/>
          <w:numId w:val="10"/>
        </w:numPr>
        <w:tabs>
          <w:tab w:val="left" w:pos="1075"/>
        </w:tabs>
        <w:spacing w:before="139" w:line="367" w:lineRule="auto"/>
        <w:ind w:right="4855" w:firstLine="0"/>
        <w:rPr>
          <w:sz w:val="21"/>
          <w:lang w:eastAsia="zh-CN"/>
        </w:rPr>
      </w:pPr>
      <w:r>
        <w:rPr>
          <w:spacing w:val="-4"/>
          <w:sz w:val="21"/>
          <w:lang w:eastAsia="zh-CN"/>
        </w:rPr>
        <w:t>国家资本所有制形式形成并发挥重要作用</w:t>
      </w:r>
      <w:r>
        <w:rPr>
          <w:rFonts w:ascii="Times New Roman" w:eastAsia="Times New Roman"/>
          <w:sz w:val="21"/>
          <w:lang w:eastAsia="zh-CN"/>
        </w:rPr>
        <w:t>C</w:t>
      </w:r>
      <w:r>
        <w:rPr>
          <w:spacing w:val="-3"/>
          <w:sz w:val="21"/>
          <w:lang w:eastAsia="zh-CN"/>
        </w:rPr>
        <w:t>．法人资本所有制崛起</w:t>
      </w:r>
    </w:p>
    <w:p w14:paraId="2212595D" w14:textId="77777777" w:rsidR="004A70C5" w:rsidRDefault="00A26C95">
      <w:pPr>
        <w:pStyle w:val="a3"/>
        <w:spacing w:line="265" w:lineRule="exact"/>
        <w:rPr>
          <w:lang w:eastAsia="zh-CN"/>
        </w:rPr>
      </w:pPr>
      <w:r>
        <w:rPr>
          <w:rFonts w:ascii="Times New Roman" w:eastAsia="Times New Roman"/>
          <w:lang w:eastAsia="zh-CN"/>
        </w:rPr>
        <w:t>D</w:t>
      </w:r>
      <w:r>
        <w:rPr>
          <w:lang w:eastAsia="zh-CN"/>
        </w:rPr>
        <w:t>．经济调节机制和经济危机形态的变化</w:t>
      </w:r>
    </w:p>
    <w:p w14:paraId="34FAFBDC" w14:textId="77777777" w:rsidR="004A70C5" w:rsidRDefault="004A70C5">
      <w:pPr>
        <w:pStyle w:val="a3"/>
        <w:ind w:left="0"/>
        <w:rPr>
          <w:sz w:val="22"/>
          <w:lang w:eastAsia="zh-CN"/>
        </w:rPr>
      </w:pPr>
    </w:p>
    <w:p w14:paraId="1B9CEDCE" w14:textId="77777777" w:rsidR="004A70C5" w:rsidRDefault="004A70C5">
      <w:pPr>
        <w:pStyle w:val="a3"/>
        <w:spacing w:before="2"/>
        <w:ind w:left="0"/>
        <w:rPr>
          <w:sz w:val="17"/>
          <w:lang w:eastAsia="zh-CN"/>
        </w:rPr>
      </w:pPr>
    </w:p>
    <w:p w14:paraId="6E5BCB3B" w14:textId="05C02144" w:rsidR="004A70C5" w:rsidRDefault="00A26C95">
      <w:pPr>
        <w:pStyle w:val="a4"/>
        <w:numPr>
          <w:ilvl w:val="0"/>
          <w:numId w:val="9"/>
        </w:numPr>
        <w:tabs>
          <w:tab w:val="left" w:pos="1144"/>
        </w:tabs>
        <w:spacing w:line="364" w:lineRule="auto"/>
        <w:ind w:right="628" w:firstLine="0"/>
        <w:rPr>
          <w:sz w:val="21"/>
        </w:rPr>
      </w:pPr>
      <w:r>
        <w:rPr>
          <w:sz w:val="21"/>
          <w:lang w:eastAsia="zh-CN"/>
        </w:rPr>
        <w:t>当代资本主义发生的变化从根本上说是人类社会发展一般规律和资本主义经济规律作</w:t>
      </w:r>
      <w:r>
        <w:rPr>
          <w:spacing w:val="-7"/>
          <w:sz w:val="21"/>
          <w:lang w:eastAsia="zh-CN"/>
        </w:rPr>
        <w:t>用的结果。为适应科学技术进步和生产社会化的发展，必然要求调整和变革旧的生产关系，新的适应生产社会化要求的生产关系必然将不断出现和发展。</w:t>
      </w:r>
      <w:proofErr w:type="spellStart"/>
      <w:r>
        <w:rPr>
          <w:spacing w:val="-7"/>
          <w:sz w:val="21"/>
        </w:rPr>
        <w:t>当代资本主义</w:t>
      </w:r>
      <w:commentRangeStart w:id="192"/>
      <w:r>
        <w:rPr>
          <w:spacing w:val="-7"/>
          <w:sz w:val="21"/>
        </w:rPr>
        <w:t>出现新变化的原因有</w:t>
      </w:r>
      <w:commentRangeEnd w:id="192"/>
      <w:proofErr w:type="spellEnd"/>
      <w:r w:rsidR="001539CE">
        <w:rPr>
          <w:rStyle w:val="aa"/>
        </w:rPr>
        <w:commentReference w:id="192"/>
      </w:r>
    </w:p>
    <w:p w14:paraId="529076A4" w14:textId="77777777" w:rsidR="004A70C5" w:rsidRDefault="00A26C95">
      <w:pPr>
        <w:pStyle w:val="a4"/>
        <w:numPr>
          <w:ilvl w:val="1"/>
          <w:numId w:val="9"/>
        </w:numPr>
        <w:tabs>
          <w:tab w:val="left" w:pos="1087"/>
        </w:tabs>
        <w:spacing w:line="268" w:lineRule="exact"/>
        <w:ind w:hanging="367"/>
        <w:rPr>
          <w:sz w:val="21"/>
          <w:lang w:eastAsia="zh-CN"/>
        </w:rPr>
      </w:pPr>
      <w:r>
        <w:rPr>
          <w:spacing w:val="-3"/>
          <w:sz w:val="21"/>
          <w:lang w:eastAsia="zh-CN"/>
        </w:rPr>
        <w:t>科学技术革命和生产力的发展</w:t>
      </w:r>
    </w:p>
    <w:p w14:paraId="0B24541D" w14:textId="77777777" w:rsidR="004A70C5" w:rsidRDefault="00A26C95">
      <w:pPr>
        <w:pStyle w:val="a4"/>
        <w:numPr>
          <w:ilvl w:val="1"/>
          <w:numId w:val="9"/>
        </w:numPr>
        <w:tabs>
          <w:tab w:val="left" w:pos="1075"/>
        </w:tabs>
        <w:spacing w:before="140" w:line="364" w:lineRule="auto"/>
        <w:ind w:left="720" w:right="4855" w:firstLine="0"/>
        <w:rPr>
          <w:sz w:val="21"/>
          <w:lang w:eastAsia="zh-CN"/>
        </w:rPr>
      </w:pPr>
      <w:r>
        <w:rPr>
          <w:spacing w:val="-4"/>
          <w:sz w:val="21"/>
          <w:lang w:eastAsia="zh-CN"/>
        </w:rPr>
        <w:t>工人阶级争取自身权利和利益斗争的作用</w:t>
      </w:r>
      <w:r>
        <w:rPr>
          <w:rFonts w:ascii="Times New Roman" w:eastAsia="Times New Roman"/>
          <w:sz w:val="21"/>
          <w:lang w:eastAsia="zh-CN"/>
        </w:rPr>
        <w:t>C</w:t>
      </w:r>
      <w:r>
        <w:rPr>
          <w:spacing w:val="-3"/>
          <w:sz w:val="21"/>
          <w:lang w:eastAsia="zh-CN"/>
        </w:rPr>
        <w:t>．社会主义制度优越性的影响</w:t>
      </w:r>
    </w:p>
    <w:p w14:paraId="0BBB8A8B" w14:textId="77777777" w:rsidR="004A70C5" w:rsidRDefault="00A26C95">
      <w:pPr>
        <w:pStyle w:val="a3"/>
        <w:rPr>
          <w:lang w:eastAsia="zh-CN"/>
        </w:rPr>
      </w:pPr>
      <w:r>
        <w:rPr>
          <w:rFonts w:ascii="Times New Roman" w:eastAsia="Times New Roman"/>
          <w:lang w:eastAsia="zh-CN"/>
        </w:rPr>
        <w:t>D</w:t>
      </w:r>
      <w:r>
        <w:rPr>
          <w:lang w:eastAsia="zh-CN"/>
        </w:rPr>
        <w:t>．资本主义制度已经发生了质的变化</w:t>
      </w:r>
    </w:p>
    <w:p w14:paraId="5976F37F" w14:textId="77777777" w:rsidR="00124F83" w:rsidRDefault="00124F83">
      <w:pPr>
        <w:pStyle w:val="2"/>
        <w:tabs>
          <w:tab w:val="left" w:pos="1298"/>
        </w:tabs>
        <w:ind w:right="6"/>
        <w:rPr>
          <w:spacing w:val="-4"/>
          <w:lang w:eastAsia="zh-CN"/>
        </w:rPr>
      </w:pPr>
      <w:bookmarkStart w:id="193" w:name="PART07_科学社会主义"/>
      <w:bookmarkEnd w:id="193"/>
      <w:r>
        <w:rPr>
          <w:spacing w:val="-4"/>
          <w:lang w:eastAsia="zh-CN"/>
        </w:rPr>
        <w:br w:type="page"/>
      </w:r>
    </w:p>
    <w:p w14:paraId="1168AC37" w14:textId="561F949A" w:rsidR="004A70C5" w:rsidRDefault="00A26C95">
      <w:pPr>
        <w:pStyle w:val="2"/>
        <w:tabs>
          <w:tab w:val="left" w:pos="1298"/>
        </w:tabs>
        <w:ind w:right="6"/>
        <w:rPr>
          <w:rFonts w:ascii="Microsoft JhengHei" w:eastAsia="Microsoft JhengHei"/>
          <w:lang w:eastAsia="zh-CN"/>
        </w:rPr>
      </w:pPr>
      <w:r>
        <w:rPr>
          <w:spacing w:val="-4"/>
          <w:lang w:eastAsia="zh-CN"/>
        </w:rPr>
        <w:lastRenderedPageBreak/>
        <w:t>PART0</w:t>
      </w:r>
      <w:r w:rsidR="00AC33C4">
        <w:rPr>
          <w:spacing w:val="-4"/>
          <w:lang w:eastAsia="zh-CN"/>
        </w:rPr>
        <w:t>7</w:t>
      </w:r>
      <w:r>
        <w:rPr>
          <w:rFonts w:ascii="Microsoft JhengHei" w:eastAsia="Microsoft JhengHei" w:hint="eastAsia"/>
          <w:lang w:eastAsia="zh-CN"/>
        </w:rPr>
        <w:t>科学社会主义</w:t>
      </w:r>
    </w:p>
    <w:p w14:paraId="77A367C2" w14:textId="77777777" w:rsidR="004A70C5" w:rsidRDefault="00A26C95">
      <w:pPr>
        <w:pStyle w:val="3"/>
        <w:spacing w:before="36"/>
        <w:ind w:left="727"/>
        <w:rPr>
          <w:lang w:eastAsia="zh-CN"/>
        </w:rPr>
      </w:pPr>
      <w:r>
        <w:rPr>
          <w:lang w:eastAsia="zh-CN"/>
        </w:rPr>
        <w:t>一、单项选择题</w:t>
      </w:r>
    </w:p>
    <w:p w14:paraId="52D07D01" w14:textId="6335E112" w:rsidR="004A70C5" w:rsidRDefault="00A26C95">
      <w:pPr>
        <w:pStyle w:val="a3"/>
        <w:spacing w:before="98" w:line="362" w:lineRule="auto"/>
        <w:ind w:left="724" w:right="750"/>
        <w:rPr>
          <w:lang w:eastAsia="zh-CN"/>
        </w:rPr>
      </w:pPr>
      <w:r>
        <w:rPr>
          <w:rFonts w:ascii="Times New Roman" w:eastAsia="Times New Roman"/>
          <w:lang w:eastAsia="zh-CN"/>
        </w:rPr>
        <w:t>2</w:t>
      </w:r>
      <w:r>
        <w:rPr>
          <w:lang w:eastAsia="zh-CN"/>
        </w:rPr>
        <w:t>．</w:t>
      </w:r>
      <w:r>
        <w:rPr>
          <w:rFonts w:ascii="Times New Roman" w:eastAsia="Times New Roman"/>
          <w:lang w:eastAsia="zh-CN"/>
        </w:rPr>
        <w:t>1848</w:t>
      </w:r>
      <w:r>
        <w:rPr>
          <w:lang w:eastAsia="zh-CN"/>
        </w:rPr>
        <w:t>年欧洲革命后，资本主义在各国得到了迅速发展，无产阶级力量不断壮大。</w:t>
      </w:r>
      <w:r>
        <w:rPr>
          <w:rFonts w:ascii="Times New Roman" w:eastAsia="Times New Roman"/>
          <w:spacing w:val="-5"/>
          <w:lang w:eastAsia="zh-CN"/>
        </w:rPr>
        <w:t>1864</w:t>
      </w:r>
      <w:r>
        <w:rPr>
          <w:lang w:eastAsia="zh-CN"/>
        </w:rPr>
        <w:t>年国际工人协会（第一国际）应运而生。下列符合</w:t>
      </w:r>
      <w:commentRangeStart w:id="194"/>
      <w:r>
        <w:rPr>
          <w:lang w:eastAsia="zh-CN"/>
        </w:rPr>
        <w:t>第一国际的原则</w:t>
      </w:r>
      <w:commentRangeEnd w:id="194"/>
      <w:r w:rsidR="00991AA5">
        <w:rPr>
          <w:rStyle w:val="aa"/>
        </w:rPr>
        <w:commentReference w:id="194"/>
      </w:r>
      <w:r>
        <w:rPr>
          <w:lang w:eastAsia="zh-CN"/>
        </w:rPr>
        <w:t>的是</w:t>
      </w:r>
      <w:r w:rsidR="00991AA5">
        <w:rPr>
          <w:lang w:eastAsia="zh-CN"/>
        </w:rPr>
        <w:br/>
      </w:r>
      <w:r>
        <w:rPr>
          <w:rFonts w:ascii="Times New Roman" w:eastAsia="Times New Roman"/>
          <w:lang w:eastAsia="zh-CN"/>
        </w:rPr>
        <w:t>A</w:t>
      </w:r>
      <w:r>
        <w:rPr>
          <w:lang w:eastAsia="zh-CN"/>
        </w:rPr>
        <w:t>．坚持无产阶级专政</w:t>
      </w:r>
    </w:p>
    <w:p w14:paraId="23586F33" w14:textId="25086853" w:rsidR="004A70C5" w:rsidRDefault="00A26C95">
      <w:pPr>
        <w:pStyle w:val="a3"/>
        <w:spacing w:before="4" w:line="362" w:lineRule="auto"/>
        <w:ind w:left="724" w:right="5664"/>
        <w:rPr>
          <w:lang w:eastAsia="zh-CN"/>
        </w:rPr>
      </w:pPr>
      <w:r>
        <w:rPr>
          <w:rFonts w:ascii="Times New Roman" w:eastAsia="Times New Roman"/>
          <w:lang w:eastAsia="zh-CN"/>
        </w:rPr>
        <w:t>B</w:t>
      </w:r>
      <w:r>
        <w:rPr>
          <w:lang w:eastAsia="zh-CN"/>
        </w:rPr>
        <w:t>．打碎资产阶级国家机器</w:t>
      </w:r>
      <w:r w:rsidR="00991AA5">
        <w:rPr>
          <w:lang w:eastAsia="zh-CN"/>
        </w:rPr>
        <w:br/>
      </w:r>
      <w:r>
        <w:rPr>
          <w:rFonts w:ascii="Times New Roman" w:eastAsia="Times New Roman"/>
          <w:lang w:eastAsia="zh-CN"/>
        </w:rPr>
        <w:t>C</w:t>
      </w:r>
      <w:r>
        <w:rPr>
          <w:lang w:eastAsia="zh-CN"/>
        </w:rPr>
        <w:t>．各国无产阶级政党的完全平等</w:t>
      </w:r>
      <w:r>
        <w:rPr>
          <w:rFonts w:ascii="Times New Roman" w:eastAsia="Times New Roman"/>
          <w:lang w:eastAsia="zh-CN"/>
        </w:rPr>
        <w:t>D</w:t>
      </w:r>
      <w:r>
        <w:rPr>
          <w:spacing w:val="-2"/>
          <w:lang w:eastAsia="zh-CN"/>
        </w:rPr>
        <w:t>．科学社会主义与本国实际相结合</w:t>
      </w:r>
    </w:p>
    <w:tbl>
      <w:tblPr>
        <w:tblStyle w:val="TableNormal"/>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0"/>
        <w:gridCol w:w="1777"/>
      </w:tblGrid>
      <w:tr w:rsidR="006F0A6A" w14:paraId="6BAA6797" w14:textId="77777777" w:rsidTr="00891CBF">
        <w:trPr>
          <w:trHeight w:val="467"/>
        </w:trPr>
        <w:tc>
          <w:tcPr>
            <w:tcW w:w="8887" w:type="dxa"/>
            <w:gridSpan w:val="2"/>
          </w:tcPr>
          <w:p w14:paraId="6D5EDF53" w14:textId="77777777" w:rsidR="006F0A6A" w:rsidRDefault="006F0A6A" w:rsidP="00C930DE">
            <w:pPr>
              <w:pStyle w:val="TableParagraph"/>
              <w:spacing w:line="441" w:lineRule="exact"/>
              <w:ind w:left="3517" w:right="3511"/>
              <w:jc w:val="center"/>
              <w:rPr>
                <w:rFonts w:ascii="Microsoft JhengHei" w:eastAsia="Microsoft JhengHei"/>
                <w:b/>
                <w:sz w:val="24"/>
                <w:lang w:eastAsia="zh-CN"/>
              </w:rPr>
            </w:pPr>
            <w:r>
              <w:rPr>
                <w:rFonts w:ascii="Microsoft JhengHei" w:eastAsia="Microsoft JhengHei" w:hint="eastAsia"/>
                <w:b/>
                <w:sz w:val="24"/>
                <w:lang w:eastAsia="zh-CN"/>
              </w:rPr>
              <w:t>工人运动及其国际联合</w:t>
            </w:r>
          </w:p>
        </w:tc>
      </w:tr>
      <w:tr w:rsidR="006F0A6A" w14:paraId="36C7ED9D" w14:textId="77777777" w:rsidTr="00891CBF">
        <w:trPr>
          <w:trHeight w:val="1634"/>
        </w:trPr>
        <w:tc>
          <w:tcPr>
            <w:tcW w:w="7110" w:type="dxa"/>
          </w:tcPr>
          <w:p w14:paraId="0354F030" w14:textId="77777777" w:rsidR="006F0A6A" w:rsidRDefault="006F0A6A" w:rsidP="00C930DE">
            <w:pPr>
              <w:pStyle w:val="TableParagraph"/>
              <w:ind w:left="0"/>
              <w:rPr>
                <w:sz w:val="16"/>
                <w:lang w:eastAsia="zh-CN"/>
              </w:rPr>
            </w:pPr>
          </w:p>
          <w:p w14:paraId="6C8F1D4E" w14:textId="77777777" w:rsidR="006F0A6A" w:rsidRDefault="006F0A6A" w:rsidP="00C930DE">
            <w:pPr>
              <w:pStyle w:val="TableParagraph"/>
              <w:rPr>
                <w:sz w:val="21"/>
                <w:lang w:eastAsia="zh-CN"/>
              </w:rPr>
            </w:pPr>
            <w:r>
              <w:rPr>
                <w:rFonts w:ascii="Times New Roman" w:eastAsia="Times New Roman"/>
                <w:sz w:val="21"/>
                <w:lang w:eastAsia="zh-CN"/>
              </w:rPr>
              <w:t>1831</w:t>
            </w:r>
            <w:r>
              <w:rPr>
                <w:sz w:val="21"/>
                <w:lang w:eastAsia="zh-CN"/>
              </w:rPr>
              <w:t>年法国里昂工人举行了第一次起义，</w:t>
            </w:r>
            <w:r>
              <w:rPr>
                <w:rFonts w:ascii="Times New Roman" w:eastAsia="Times New Roman"/>
                <w:sz w:val="21"/>
                <w:lang w:eastAsia="zh-CN"/>
              </w:rPr>
              <w:t>1834</w:t>
            </w:r>
            <w:r>
              <w:rPr>
                <w:sz w:val="21"/>
                <w:lang w:eastAsia="zh-CN"/>
              </w:rPr>
              <w:t>年举行第二次起义；</w:t>
            </w:r>
          </w:p>
          <w:p w14:paraId="49641832" w14:textId="77777777" w:rsidR="006F0A6A" w:rsidRDefault="006F0A6A" w:rsidP="00C930DE">
            <w:pPr>
              <w:pStyle w:val="TableParagraph"/>
              <w:spacing w:before="141"/>
              <w:rPr>
                <w:sz w:val="21"/>
                <w:lang w:eastAsia="zh-CN"/>
              </w:rPr>
            </w:pPr>
            <w:r>
              <w:rPr>
                <w:rFonts w:ascii="Times New Roman" w:eastAsia="Times New Roman" w:hAnsi="Times New Roman"/>
                <w:sz w:val="21"/>
                <w:lang w:eastAsia="zh-CN"/>
              </w:rPr>
              <w:t>1836</w:t>
            </w:r>
            <w:r>
              <w:rPr>
                <w:sz w:val="21"/>
                <w:lang w:eastAsia="zh-CN"/>
              </w:rPr>
              <w:t>年英国爆发了长达十余年、声势浩大的全国性的工人运动——宪章运动；</w:t>
            </w:r>
          </w:p>
          <w:p w14:paraId="2001256F" w14:textId="77777777" w:rsidR="006F0A6A" w:rsidRDefault="006F0A6A" w:rsidP="00C930DE">
            <w:pPr>
              <w:pStyle w:val="TableParagraph"/>
              <w:spacing w:before="139"/>
              <w:rPr>
                <w:sz w:val="21"/>
                <w:lang w:eastAsia="zh-CN"/>
              </w:rPr>
            </w:pPr>
            <w:r>
              <w:rPr>
                <w:rFonts w:ascii="Times New Roman" w:eastAsia="Times New Roman"/>
                <w:sz w:val="21"/>
                <w:lang w:eastAsia="zh-CN"/>
              </w:rPr>
              <w:t>1844</w:t>
            </w:r>
            <w:r>
              <w:rPr>
                <w:sz w:val="21"/>
                <w:lang w:eastAsia="zh-CN"/>
              </w:rPr>
              <w:t>年德国的西里西亚纺织工人举行起义。法国、英国、德国工人运动的兴起。</w:t>
            </w:r>
          </w:p>
        </w:tc>
        <w:tc>
          <w:tcPr>
            <w:tcW w:w="1777" w:type="dxa"/>
          </w:tcPr>
          <w:p w14:paraId="6705E30C" w14:textId="77777777" w:rsidR="006F0A6A" w:rsidRDefault="006F0A6A" w:rsidP="00C930DE">
            <w:pPr>
              <w:pStyle w:val="TableParagraph"/>
              <w:spacing w:before="1" w:line="364" w:lineRule="auto"/>
              <w:ind w:right="96"/>
              <w:jc w:val="both"/>
              <w:rPr>
                <w:sz w:val="21"/>
                <w:lang w:eastAsia="zh-CN"/>
              </w:rPr>
            </w:pPr>
            <w:r>
              <w:rPr>
                <w:sz w:val="21"/>
                <w:lang w:eastAsia="zh-CN"/>
              </w:rPr>
              <w:t>标志着现代无产阶级作为独立的政治力量登上了</w:t>
            </w:r>
          </w:p>
          <w:p w14:paraId="67E42763" w14:textId="77777777" w:rsidR="006F0A6A" w:rsidRDefault="006F0A6A" w:rsidP="00C930DE">
            <w:pPr>
              <w:pStyle w:val="TableParagraph"/>
              <w:spacing w:line="269" w:lineRule="exact"/>
              <w:rPr>
                <w:sz w:val="21"/>
              </w:rPr>
            </w:pPr>
            <w:proofErr w:type="spellStart"/>
            <w:r>
              <w:rPr>
                <w:sz w:val="21"/>
              </w:rPr>
              <w:t>历史舞台</w:t>
            </w:r>
            <w:proofErr w:type="spellEnd"/>
            <w:r>
              <w:rPr>
                <w:sz w:val="21"/>
              </w:rPr>
              <w:t>。</w:t>
            </w:r>
          </w:p>
        </w:tc>
      </w:tr>
      <w:tr w:rsidR="006F0A6A" w14:paraId="52F9FC7F" w14:textId="77777777" w:rsidTr="00891CBF">
        <w:trPr>
          <w:trHeight w:val="1319"/>
        </w:trPr>
        <w:tc>
          <w:tcPr>
            <w:tcW w:w="7110" w:type="dxa"/>
          </w:tcPr>
          <w:p w14:paraId="2EF3620C" w14:textId="77777777" w:rsidR="006F0A6A" w:rsidRDefault="006F0A6A" w:rsidP="00C930DE">
            <w:pPr>
              <w:pStyle w:val="TableParagraph"/>
              <w:spacing w:before="49" w:line="364" w:lineRule="auto"/>
              <w:ind w:right="-15"/>
              <w:rPr>
                <w:sz w:val="21"/>
                <w:lang w:eastAsia="zh-CN"/>
              </w:rPr>
            </w:pPr>
            <w:r>
              <w:rPr>
                <w:spacing w:val="-8"/>
                <w:sz w:val="21"/>
                <w:lang w:eastAsia="zh-CN"/>
              </w:rPr>
              <w:t>马克思、恩格斯接受国际性工人组织“</w:t>
            </w:r>
            <w:r w:rsidRPr="00891CBF">
              <w:rPr>
                <w:color w:val="FF0000"/>
                <w:spacing w:val="-8"/>
                <w:sz w:val="21"/>
                <w:lang w:eastAsia="zh-CN"/>
              </w:rPr>
              <w:t>正义者同盟</w:t>
            </w:r>
            <w:r>
              <w:rPr>
                <w:spacing w:val="-8"/>
                <w:sz w:val="21"/>
                <w:lang w:eastAsia="zh-CN"/>
              </w:rPr>
              <w:t>”的邀请，将其改组为“共产主</w:t>
            </w:r>
            <w:r>
              <w:rPr>
                <w:spacing w:val="-16"/>
                <w:sz w:val="21"/>
                <w:lang w:eastAsia="zh-CN"/>
              </w:rPr>
              <w:t>义者同盟”，并为其起草了世界上第一个无产阶级政党的党纲——《共产党宣言》。</w:t>
            </w:r>
            <w:r>
              <w:rPr>
                <w:rFonts w:ascii="Times New Roman" w:eastAsia="Times New Roman" w:hAnsi="Times New Roman"/>
                <w:spacing w:val="-16"/>
                <w:sz w:val="21"/>
                <w:lang w:eastAsia="zh-CN"/>
              </w:rPr>
              <w:t>1848</w:t>
            </w:r>
            <w:r>
              <w:rPr>
                <w:spacing w:val="-26"/>
                <w:sz w:val="21"/>
                <w:lang w:eastAsia="zh-CN"/>
              </w:rPr>
              <w:t>年</w:t>
            </w:r>
            <w:r>
              <w:rPr>
                <w:rFonts w:ascii="Times New Roman" w:eastAsia="Times New Roman" w:hAnsi="Times New Roman"/>
                <w:sz w:val="21"/>
                <w:lang w:eastAsia="zh-CN"/>
              </w:rPr>
              <w:t>2</w:t>
            </w:r>
            <w:r>
              <w:rPr>
                <w:spacing w:val="-3"/>
                <w:sz w:val="21"/>
                <w:lang w:eastAsia="zh-CN"/>
              </w:rPr>
              <w:t>月，《共产党宣言》发表，标志着马克思主义的公开问世。</w:t>
            </w:r>
          </w:p>
        </w:tc>
        <w:tc>
          <w:tcPr>
            <w:tcW w:w="1777" w:type="dxa"/>
          </w:tcPr>
          <w:p w14:paraId="4A05412C" w14:textId="77777777" w:rsidR="006F0A6A" w:rsidRDefault="006F0A6A" w:rsidP="00C930DE">
            <w:pPr>
              <w:pStyle w:val="TableParagraph"/>
              <w:spacing w:before="9"/>
              <w:ind w:left="0"/>
              <w:rPr>
                <w:sz w:val="19"/>
                <w:lang w:eastAsia="zh-CN"/>
              </w:rPr>
            </w:pPr>
          </w:p>
          <w:p w14:paraId="46A21485" w14:textId="77777777" w:rsidR="006F0A6A" w:rsidRDefault="006F0A6A" w:rsidP="00C930DE">
            <w:pPr>
              <w:pStyle w:val="TableParagraph"/>
              <w:spacing w:line="364" w:lineRule="auto"/>
              <w:ind w:right="96"/>
              <w:rPr>
                <w:sz w:val="21"/>
                <w:lang w:eastAsia="zh-CN"/>
              </w:rPr>
            </w:pPr>
            <w:r w:rsidRPr="00891CBF">
              <w:rPr>
                <w:color w:val="FF0000"/>
                <w:sz w:val="21"/>
                <w:lang w:eastAsia="zh-CN"/>
              </w:rPr>
              <w:t>第一个无产阶级政党的诞生</w:t>
            </w:r>
          </w:p>
        </w:tc>
      </w:tr>
      <w:tr w:rsidR="006F0A6A" w14:paraId="690C7F3B" w14:textId="77777777" w:rsidTr="00891CBF">
        <w:trPr>
          <w:trHeight w:val="1044"/>
        </w:trPr>
        <w:tc>
          <w:tcPr>
            <w:tcW w:w="7110" w:type="dxa"/>
          </w:tcPr>
          <w:p w14:paraId="5B58673B" w14:textId="77777777" w:rsidR="006F0A6A" w:rsidRDefault="006F0A6A" w:rsidP="00C930DE">
            <w:pPr>
              <w:pStyle w:val="TableParagraph"/>
              <w:spacing w:before="116" w:line="364" w:lineRule="auto"/>
              <w:ind w:right="-15"/>
              <w:rPr>
                <w:sz w:val="21"/>
                <w:lang w:eastAsia="zh-CN"/>
              </w:rPr>
            </w:pPr>
            <w:r>
              <w:rPr>
                <w:rFonts w:ascii="Times New Roman" w:eastAsia="Times New Roman"/>
                <w:sz w:val="21"/>
                <w:lang w:eastAsia="zh-CN"/>
              </w:rPr>
              <w:t>19</w:t>
            </w:r>
            <w:r>
              <w:rPr>
                <w:spacing w:val="-15"/>
                <w:sz w:val="21"/>
                <w:lang w:eastAsia="zh-CN"/>
              </w:rPr>
              <w:t>世纪</w:t>
            </w:r>
            <w:r>
              <w:rPr>
                <w:rFonts w:ascii="Times New Roman" w:eastAsia="Times New Roman"/>
                <w:sz w:val="21"/>
                <w:lang w:eastAsia="zh-CN"/>
              </w:rPr>
              <w:t>60</w:t>
            </w:r>
            <w:r>
              <w:rPr>
                <w:spacing w:val="-10"/>
                <w:sz w:val="21"/>
                <w:lang w:eastAsia="zh-CN"/>
              </w:rPr>
              <w:t>年代，国际工人协会</w:t>
            </w:r>
            <w:r>
              <w:rPr>
                <w:sz w:val="21"/>
                <w:lang w:eastAsia="zh-CN"/>
              </w:rPr>
              <w:t>（</w:t>
            </w:r>
            <w:r>
              <w:rPr>
                <w:spacing w:val="-3"/>
                <w:sz w:val="21"/>
                <w:lang w:eastAsia="zh-CN"/>
              </w:rPr>
              <w:t>第一国际</w:t>
            </w:r>
            <w:r>
              <w:rPr>
                <w:spacing w:val="-32"/>
                <w:sz w:val="21"/>
                <w:lang w:eastAsia="zh-CN"/>
              </w:rPr>
              <w:t>）</w:t>
            </w:r>
            <w:r>
              <w:rPr>
                <w:spacing w:val="-7"/>
                <w:sz w:val="21"/>
                <w:lang w:eastAsia="zh-CN"/>
              </w:rPr>
              <w:t>于在英国成立。马克思是协会的灵魂，</w:t>
            </w:r>
            <w:r>
              <w:rPr>
                <w:spacing w:val="-5"/>
                <w:sz w:val="21"/>
                <w:lang w:eastAsia="zh-CN"/>
              </w:rPr>
              <w:t>为协会起草了大</w:t>
            </w:r>
            <w:r w:rsidRPr="00891CBF">
              <w:rPr>
                <w:b/>
                <w:bCs/>
                <w:spacing w:val="-5"/>
                <w:sz w:val="21"/>
                <w:lang w:eastAsia="zh-CN"/>
              </w:rPr>
              <w:t>量重要文件</w:t>
            </w:r>
            <w:r>
              <w:rPr>
                <w:spacing w:val="-5"/>
                <w:sz w:val="21"/>
                <w:lang w:eastAsia="zh-CN"/>
              </w:rPr>
              <w:t>。</w:t>
            </w:r>
            <w:r>
              <w:rPr>
                <w:rFonts w:ascii="Times New Roman" w:eastAsia="Times New Roman"/>
                <w:sz w:val="21"/>
                <w:lang w:eastAsia="zh-CN"/>
              </w:rPr>
              <w:t>1871</w:t>
            </w:r>
            <w:r>
              <w:rPr>
                <w:spacing w:val="-26"/>
                <w:sz w:val="21"/>
                <w:lang w:eastAsia="zh-CN"/>
              </w:rPr>
              <w:t>年</w:t>
            </w:r>
            <w:r>
              <w:rPr>
                <w:rFonts w:ascii="Times New Roman" w:eastAsia="Times New Roman"/>
                <w:sz w:val="21"/>
                <w:lang w:eastAsia="zh-CN"/>
              </w:rPr>
              <w:t>3</w:t>
            </w:r>
            <w:r>
              <w:rPr>
                <w:spacing w:val="-3"/>
                <w:sz w:val="21"/>
                <w:lang w:eastAsia="zh-CN"/>
              </w:rPr>
              <w:t>月，巴黎工人起义并成立</w:t>
            </w:r>
            <w:r w:rsidRPr="00891CBF">
              <w:rPr>
                <w:color w:val="FF0000"/>
                <w:spacing w:val="-3"/>
                <w:sz w:val="21"/>
                <w:lang w:eastAsia="zh-CN"/>
              </w:rPr>
              <w:t>巴黎公社</w:t>
            </w:r>
            <w:r>
              <w:rPr>
                <w:spacing w:val="-3"/>
                <w:sz w:val="21"/>
                <w:lang w:eastAsia="zh-CN"/>
              </w:rPr>
              <w:t>。</w:t>
            </w:r>
          </w:p>
        </w:tc>
        <w:tc>
          <w:tcPr>
            <w:tcW w:w="1777" w:type="dxa"/>
          </w:tcPr>
          <w:p w14:paraId="697D2D21" w14:textId="77777777" w:rsidR="006F0A6A" w:rsidRDefault="006F0A6A" w:rsidP="00C930DE">
            <w:pPr>
              <w:pStyle w:val="TableParagraph"/>
              <w:ind w:left="0"/>
              <w:rPr>
                <w:sz w:val="25"/>
                <w:lang w:eastAsia="zh-CN"/>
              </w:rPr>
            </w:pPr>
          </w:p>
          <w:p w14:paraId="02393E02" w14:textId="77777777" w:rsidR="006F0A6A" w:rsidRDefault="006F0A6A" w:rsidP="00C930DE">
            <w:pPr>
              <w:pStyle w:val="TableParagraph"/>
              <w:rPr>
                <w:sz w:val="21"/>
              </w:rPr>
            </w:pPr>
            <w:proofErr w:type="spellStart"/>
            <w:r w:rsidRPr="00891CBF">
              <w:rPr>
                <w:color w:val="FF0000"/>
                <w:sz w:val="21"/>
              </w:rPr>
              <w:t>第一国际</w:t>
            </w:r>
            <w:proofErr w:type="spellEnd"/>
          </w:p>
        </w:tc>
      </w:tr>
      <w:tr w:rsidR="006F0A6A" w14:paraId="63384318" w14:textId="77777777" w:rsidTr="00891CBF">
        <w:trPr>
          <w:trHeight w:val="1456"/>
        </w:trPr>
        <w:tc>
          <w:tcPr>
            <w:tcW w:w="7110" w:type="dxa"/>
          </w:tcPr>
          <w:p w14:paraId="1F79F698" w14:textId="77777777" w:rsidR="006F0A6A" w:rsidRDefault="006F0A6A" w:rsidP="00C930DE">
            <w:pPr>
              <w:pStyle w:val="TableParagraph"/>
              <w:spacing w:before="116" w:line="364" w:lineRule="auto"/>
              <w:ind w:right="-15"/>
              <w:rPr>
                <w:sz w:val="21"/>
                <w:lang w:eastAsia="zh-CN"/>
              </w:rPr>
            </w:pPr>
            <w:r>
              <w:rPr>
                <w:spacing w:val="-6"/>
                <w:sz w:val="21"/>
                <w:lang w:eastAsia="zh-CN"/>
              </w:rPr>
              <w:t>第二国际即“社会主义国际”是在资本主义相对稳定发展时期进行活动的。这时，</w:t>
            </w:r>
            <w:r>
              <w:rPr>
                <w:spacing w:val="-9"/>
                <w:sz w:val="21"/>
                <w:lang w:eastAsia="zh-CN"/>
              </w:rPr>
              <w:t>欧美工人运动在向横</w:t>
            </w:r>
            <w:proofErr w:type="gramStart"/>
            <w:r>
              <w:rPr>
                <w:spacing w:val="-9"/>
                <w:sz w:val="21"/>
                <w:lang w:eastAsia="zh-CN"/>
              </w:rPr>
              <w:t>广方面</w:t>
            </w:r>
            <w:proofErr w:type="gramEnd"/>
            <w:r>
              <w:rPr>
                <w:spacing w:val="-9"/>
                <w:sz w:val="21"/>
                <w:lang w:eastAsia="zh-CN"/>
              </w:rPr>
              <w:t>扩展，各国处于建立民族国家范围内，独立的无产阶级</w:t>
            </w:r>
            <w:r>
              <w:rPr>
                <w:spacing w:val="-5"/>
                <w:sz w:val="21"/>
                <w:lang w:eastAsia="zh-CN"/>
              </w:rPr>
              <w:t>政党并开展以</w:t>
            </w:r>
            <w:r w:rsidRPr="00891CBF">
              <w:rPr>
                <w:b/>
                <w:bCs/>
                <w:spacing w:val="-5"/>
                <w:sz w:val="21"/>
                <w:lang w:eastAsia="zh-CN"/>
              </w:rPr>
              <w:t>合法斗争</w:t>
            </w:r>
            <w:r>
              <w:rPr>
                <w:spacing w:val="-5"/>
                <w:sz w:val="21"/>
                <w:lang w:eastAsia="zh-CN"/>
              </w:rPr>
              <w:t>为主的时期。</w:t>
            </w:r>
          </w:p>
        </w:tc>
        <w:tc>
          <w:tcPr>
            <w:tcW w:w="1777" w:type="dxa"/>
          </w:tcPr>
          <w:p w14:paraId="24F5EEE0" w14:textId="77777777" w:rsidR="006F0A6A" w:rsidRDefault="006F0A6A" w:rsidP="00C930DE">
            <w:pPr>
              <w:pStyle w:val="TableParagraph"/>
              <w:ind w:left="0"/>
              <w:rPr>
                <w:sz w:val="20"/>
                <w:lang w:eastAsia="zh-CN"/>
              </w:rPr>
            </w:pPr>
          </w:p>
          <w:p w14:paraId="09D9D00F" w14:textId="77777777" w:rsidR="006F0A6A" w:rsidRDefault="006F0A6A" w:rsidP="00C930DE">
            <w:pPr>
              <w:pStyle w:val="TableParagraph"/>
              <w:spacing w:before="1"/>
              <w:ind w:left="0"/>
              <w:rPr>
                <w:sz w:val="21"/>
                <w:lang w:eastAsia="zh-CN"/>
              </w:rPr>
            </w:pPr>
          </w:p>
          <w:p w14:paraId="040F8A46" w14:textId="77777777" w:rsidR="006F0A6A" w:rsidRDefault="006F0A6A" w:rsidP="00C930DE">
            <w:pPr>
              <w:pStyle w:val="TableParagraph"/>
              <w:rPr>
                <w:sz w:val="21"/>
              </w:rPr>
            </w:pPr>
            <w:proofErr w:type="spellStart"/>
            <w:r>
              <w:rPr>
                <w:sz w:val="21"/>
              </w:rPr>
              <w:t>第二国际</w:t>
            </w:r>
            <w:proofErr w:type="spellEnd"/>
          </w:p>
        </w:tc>
      </w:tr>
      <w:tr w:rsidR="006F0A6A" w14:paraId="2C81BCBE" w14:textId="77777777" w:rsidTr="00891CBF">
        <w:trPr>
          <w:trHeight w:val="1430"/>
        </w:trPr>
        <w:tc>
          <w:tcPr>
            <w:tcW w:w="7110" w:type="dxa"/>
          </w:tcPr>
          <w:p w14:paraId="0072DB3F" w14:textId="77777777" w:rsidR="006F0A6A" w:rsidRDefault="006F0A6A" w:rsidP="00C930DE">
            <w:pPr>
              <w:pStyle w:val="TableParagraph"/>
              <w:spacing w:before="104" w:line="364" w:lineRule="auto"/>
              <w:ind w:right="-15"/>
              <w:jc w:val="both"/>
              <w:rPr>
                <w:sz w:val="21"/>
                <w:lang w:eastAsia="zh-CN"/>
              </w:rPr>
            </w:pPr>
            <w:r>
              <w:rPr>
                <w:spacing w:val="-6"/>
                <w:sz w:val="21"/>
                <w:lang w:eastAsia="zh-CN"/>
              </w:rPr>
              <w:t>第三国际成立于</w:t>
            </w:r>
            <w:r>
              <w:rPr>
                <w:rFonts w:ascii="Times New Roman" w:eastAsia="Times New Roman"/>
                <w:sz w:val="21"/>
                <w:lang w:eastAsia="zh-CN"/>
              </w:rPr>
              <w:t>1919</w:t>
            </w:r>
            <w:r>
              <w:rPr>
                <w:spacing w:val="-3"/>
                <w:sz w:val="21"/>
                <w:lang w:eastAsia="zh-CN"/>
              </w:rPr>
              <w:t>年，在莫斯科成立，当时俄国无产阶级已经革命成功，建立</w:t>
            </w:r>
            <w:r>
              <w:rPr>
                <w:spacing w:val="-11"/>
                <w:sz w:val="21"/>
                <w:lang w:eastAsia="zh-CN"/>
              </w:rPr>
              <w:t>苏维埃政府。第三国际初成立时各国支部差不多皆为第二国际原有的支部分裂出来</w:t>
            </w:r>
            <w:r>
              <w:rPr>
                <w:spacing w:val="-15"/>
                <w:sz w:val="21"/>
                <w:lang w:eastAsia="zh-CN"/>
              </w:rPr>
              <w:t>的，即第二国际中的革命派发展为第三国际，正式抛弃改良主义，而号召世界革命。</w:t>
            </w:r>
          </w:p>
        </w:tc>
        <w:tc>
          <w:tcPr>
            <w:tcW w:w="1777" w:type="dxa"/>
          </w:tcPr>
          <w:p w14:paraId="5151A619" w14:textId="77777777" w:rsidR="006F0A6A" w:rsidRDefault="006F0A6A" w:rsidP="00C930DE">
            <w:pPr>
              <w:pStyle w:val="TableParagraph"/>
              <w:ind w:left="0"/>
              <w:rPr>
                <w:sz w:val="20"/>
                <w:lang w:eastAsia="zh-CN"/>
              </w:rPr>
            </w:pPr>
          </w:p>
          <w:p w14:paraId="445DFF59" w14:textId="77777777" w:rsidR="006F0A6A" w:rsidRDefault="006F0A6A" w:rsidP="00C930DE">
            <w:pPr>
              <w:pStyle w:val="TableParagraph"/>
              <w:spacing w:before="12"/>
              <w:ind w:left="0"/>
              <w:rPr>
                <w:sz w:val="19"/>
                <w:lang w:eastAsia="zh-CN"/>
              </w:rPr>
            </w:pPr>
          </w:p>
          <w:p w14:paraId="6519DEB5" w14:textId="77777777" w:rsidR="006F0A6A" w:rsidRDefault="006F0A6A" w:rsidP="00C930DE">
            <w:pPr>
              <w:pStyle w:val="TableParagraph"/>
              <w:rPr>
                <w:sz w:val="21"/>
              </w:rPr>
            </w:pPr>
            <w:proofErr w:type="spellStart"/>
            <w:r>
              <w:rPr>
                <w:sz w:val="21"/>
              </w:rPr>
              <w:t>第三国际</w:t>
            </w:r>
            <w:proofErr w:type="spellEnd"/>
          </w:p>
        </w:tc>
      </w:tr>
    </w:tbl>
    <w:p w14:paraId="12AEB738" w14:textId="77777777" w:rsidR="004A70C5" w:rsidRDefault="004A70C5">
      <w:pPr>
        <w:pStyle w:val="a3"/>
        <w:spacing w:before="9"/>
        <w:ind w:left="0"/>
        <w:rPr>
          <w:sz w:val="28"/>
          <w:lang w:eastAsia="zh-CN"/>
        </w:rPr>
      </w:pPr>
    </w:p>
    <w:p w14:paraId="53B7A1F4" w14:textId="61BAD63C" w:rsidR="004A70C5" w:rsidRDefault="00A26C95">
      <w:pPr>
        <w:pStyle w:val="a3"/>
        <w:spacing w:line="364" w:lineRule="auto"/>
        <w:ind w:left="724" w:right="747"/>
        <w:rPr>
          <w:lang w:eastAsia="zh-CN"/>
        </w:rPr>
      </w:pPr>
      <w:r>
        <w:rPr>
          <w:rFonts w:ascii="Times New Roman" w:eastAsia="Times New Roman"/>
          <w:spacing w:val="-6"/>
          <w:lang w:eastAsia="zh-CN"/>
        </w:rPr>
        <w:t>3</w:t>
      </w:r>
      <w:r>
        <w:rPr>
          <w:spacing w:val="-6"/>
          <w:lang w:eastAsia="zh-CN"/>
        </w:rPr>
        <w:t>．</w:t>
      </w:r>
      <w:r>
        <w:rPr>
          <w:rFonts w:ascii="Times New Roman" w:eastAsia="Times New Roman"/>
          <w:spacing w:val="-6"/>
          <w:lang w:eastAsia="zh-CN"/>
        </w:rPr>
        <w:t>2020</w:t>
      </w:r>
      <w:r>
        <w:rPr>
          <w:spacing w:val="-7"/>
          <w:lang w:eastAsia="zh-CN"/>
        </w:rPr>
        <w:t>年是列宁诞辰</w:t>
      </w:r>
      <w:r>
        <w:rPr>
          <w:rFonts w:ascii="Times New Roman" w:eastAsia="Times New Roman"/>
          <w:lang w:eastAsia="zh-CN"/>
        </w:rPr>
        <w:t>150</w:t>
      </w:r>
      <w:r>
        <w:rPr>
          <w:spacing w:val="-8"/>
          <w:lang w:eastAsia="zh-CN"/>
        </w:rPr>
        <w:t>周年。列宁是世界无产阶级的伟大领袖、十月革命最杰出的组</w:t>
      </w:r>
      <w:r>
        <w:rPr>
          <w:spacing w:val="-9"/>
          <w:lang w:eastAsia="zh-CN"/>
        </w:rPr>
        <w:t>织和领导者。为了恢复和捍卫被修正主义阉割的马克思、恩格斯的国家学说，他撰写的</w:t>
      </w:r>
      <w:commentRangeStart w:id="195"/>
      <w:r>
        <w:rPr>
          <w:spacing w:val="-9"/>
          <w:lang w:eastAsia="zh-CN"/>
        </w:rPr>
        <w:t>著</w:t>
      </w:r>
      <w:r>
        <w:rPr>
          <w:lang w:eastAsia="zh-CN"/>
        </w:rPr>
        <w:t>作</w:t>
      </w:r>
      <w:commentRangeEnd w:id="195"/>
      <w:r w:rsidR="006F0A6A">
        <w:rPr>
          <w:rStyle w:val="aa"/>
        </w:rPr>
        <w:commentReference w:id="195"/>
      </w:r>
      <w:r>
        <w:rPr>
          <w:lang w:eastAsia="zh-CN"/>
        </w:rPr>
        <w:t>是</w:t>
      </w:r>
    </w:p>
    <w:p w14:paraId="7002B9DB" w14:textId="77777777" w:rsidR="00F50AE4" w:rsidRDefault="00A26C95">
      <w:pPr>
        <w:pStyle w:val="a3"/>
        <w:spacing w:line="364" w:lineRule="auto"/>
        <w:ind w:left="724" w:right="5241"/>
        <w:rPr>
          <w:spacing w:val="-1"/>
          <w:lang w:eastAsia="zh-CN"/>
        </w:rPr>
      </w:pPr>
      <w:r>
        <w:rPr>
          <w:rFonts w:ascii="Times New Roman" w:eastAsia="Times New Roman"/>
          <w:lang w:eastAsia="zh-CN"/>
        </w:rPr>
        <w:t>A</w:t>
      </w:r>
      <w:r>
        <w:rPr>
          <w:spacing w:val="-1"/>
          <w:lang w:eastAsia="zh-CN"/>
        </w:rPr>
        <w:t>．《帝国主义是资本主义的最高阶段》</w:t>
      </w:r>
    </w:p>
    <w:p w14:paraId="53B5F3F3" w14:textId="54BCF4A8" w:rsidR="00991AA5" w:rsidRDefault="00A26C95">
      <w:pPr>
        <w:pStyle w:val="a3"/>
        <w:spacing w:line="364" w:lineRule="auto"/>
        <w:ind w:left="724" w:right="5241"/>
        <w:rPr>
          <w:lang w:eastAsia="zh-CN"/>
        </w:rPr>
      </w:pPr>
      <w:r>
        <w:rPr>
          <w:rFonts w:ascii="Times New Roman" w:eastAsia="Times New Roman"/>
          <w:lang w:eastAsia="zh-CN"/>
        </w:rPr>
        <w:t>B</w:t>
      </w:r>
      <w:r>
        <w:rPr>
          <w:lang w:eastAsia="zh-CN"/>
        </w:rPr>
        <w:t>．《国家与革命》</w:t>
      </w:r>
    </w:p>
    <w:p w14:paraId="69F60C1A" w14:textId="57B9B149" w:rsidR="00F50AE4" w:rsidRDefault="00A26C95">
      <w:pPr>
        <w:pStyle w:val="a3"/>
        <w:spacing w:line="364" w:lineRule="auto"/>
        <w:ind w:left="724" w:right="5241"/>
        <w:rPr>
          <w:lang w:eastAsia="zh-CN"/>
        </w:rPr>
      </w:pPr>
      <w:r>
        <w:rPr>
          <w:rFonts w:ascii="Times New Roman" w:eastAsia="Times New Roman"/>
          <w:lang w:eastAsia="zh-CN"/>
        </w:rPr>
        <w:lastRenderedPageBreak/>
        <w:t>C</w:t>
      </w:r>
      <w:r>
        <w:rPr>
          <w:lang w:eastAsia="zh-CN"/>
        </w:rPr>
        <w:t>．《唯物主义和经验批判主义》</w:t>
      </w:r>
    </w:p>
    <w:p w14:paraId="717B6C23" w14:textId="01200283" w:rsidR="00F50AE4" w:rsidRPr="00F50AE4" w:rsidRDefault="00A26C95" w:rsidP="00F50AE4">
      <w:pPr>
        <w:pStyle w:val="a3"/>
        <w:spacing w:line="364" w:lineRule="auto"/>
        <w:ind w:left="724" w:right="5241"/>
        <w:rPr>
          <w:lang w:eastAsia="zh-CN"/>
        </w:rPr>
      </w:pPr>
      <w:r>
        <w:rPr>
          <w:rFonts w:ascii="Times New Roman" w:eastAsia="Times New Roman"/>
          <w:lang w:eastAsia="zh-CN"/>
        </w:rPr>
        <w:t>D</w:t>
      </w:r>
      <w:r>
        <w:rPr>
          <w:lang w:eastAsia="zh-CN"/>
        </w:rPr>
        <w:t>．《俄国资本主义的发展》</w:t>
      </w:r>
    </w:p>
    <w:p w14:paraId="5ED5646A" w14:textId="7674A23D" w:rsidR="00F50AE4" w:rsidRDefault="00F50AE4" w:rsidP="00891CBF">
      <w:pPr>
        <w:pStyle w:val="a3"/>
        <w:spacing w:line="364" w:lineRule="auto"/>
        <w:ind w:left="0" w:right="5241"/>
        <w:rPr>
          <w:lang w:eastAsia="zh-CN"/>
        </w:rPr>
      </w:pPr>
    </w:p>
    <w:tbl>
      <w:tblPr>
        <w:tblStyle w:val="TableNormal"/>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7"/>
        <w:gridCol w:w="3894"/>
      </w:tblGrid>
      <w:tr w:rsidR="00F50AE4" w14:paraId="75146062" w14:textId="77777777" w:rsidTr="00891CBF">
        <w:trPr>
          <w:trHeight w:val="511"/>
        </w:trPr>
        <w:tc>
          <w:tcPr>
            <w:tcW w:w="8601" w:type="dxa"/>
            <w:gridSpan w:val="2"/>
          </w:tcPr>
          <w:p w14:paraId="0B23BCF3" w14:textId="77777777" w:rsidR="00F50AE4" w:rsidRDefault="00F50AE4" w:rsidP="00C930DE">
            <w:pPr>
              <w:pStyle w:val="TableParagraph"/>
              <w:spacing w:before="54"/>
              <w:ind w:left="3489" w:right="3479"/>
              <w:jc w:val="center"/>
              <w:rPr>
                <w:rFonts w:ascii="Microsoft JhengHei" w:eastAsia="Microsoft JhengHei"/>
                <w:b/>
                <w:sz w:val="21"/>
              </w:rPr>
            </w:pPr>
            <w:commentRangeStart w:id="196"/>
            <w:proofErr w:type="spellStart"/>
            <w:r>
              <w:rPr>
                <w:rFonts w:ascii="Microsoft JhengHei" w:eastAsia="Microsoft JhengHei" w:hint="eastAsia"/>
                <w:b/>
                <w:sz w:val="21"/>
              </w:rPr>
              <w:t>马恩列经典著作总结</w:t>
            </w:r>
            <w:commentRangeEnd w:id="196"/>
            <w:proofErr w:type="spellEnd"/>
            <w:r>
              <w:rPr>
                <w:rStyle w:val="aa"/>
              </w:rPr>
              <w:commentReference w:id="196"/>
            </w:r>
          </w:p>
        </w:tc>
      </w:tr>
      <w:tr w:rsidR="00F50AE4" w14:paraId="2C04CAE5" w14:textId="77777777" w:rsidTr="00891CBF">
        <w:trPr>
          <w:trHeight w:val="453"/>
        </w:trPr>
        <w:tc>
          <w:tcPr>
            <w:tcW w:w="4707" w:type="dxa"/>
          </w:tcPr>
          <w:p w14:paraId="29C292F4" w14:textId="77777777" w:rsidR="00F50AE4" w:rsidRDefault="00F50AE4" w:rsidP="00C930DE">
            <w:pPr>
              <w:pStyle w:val="TableParagraph"/>
              <w:spacing w:before="94"/>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sz w:val="21"/>
                <w:lang w:eastAsia="zh-CN"/>
              </w:rPr>
              <w:t>首次系统阐述历史唯物主义的基本观点世界第一个</w:t>
            </w:r>
          </w:p>
        </w:tc>
        <w:tc>
          <w:tcPr>
            <w:tcW w:w="3894" w:type="dxa"/>
          </w:tcPr>
          <w:p w14:paraId="288C5E27" w14:textId="77777777" w:rsidR="00F50AE4" w:rsidRDefault="00F50AE4" w:rsidP="00C930DE">
            <w:pPr>
              <w:pStyle w:val="TableParagraph"/>
              <w:spacing w:before="94"/>
              <w:rPr>
                <w:sz w:val="21"/>
              </w:rPr>
            </w:pPr>
            <w:r>
              <w:rPr>
                <w:sz w:val="21"/>
              </w:rPr>
              <w:t>《</w:t>
            </w:r>
            <w:proofErr w:type="spellStart"/>
            <w:r>
              <w:rPr>
                <w:sz w:val="21"/>
              </w:rPr>
              <w:t>德意志意识形态</w:t>
            </w:r>
            <w:proofErr w:type="spellEnd"/>
            <w:r>
              <w:rPr>
                <w:sz w:val="21"/>
              </w:rPr>
              <w:t>》</w:t>
            </w:r>
          </w:p>
        </w:tc>
      </w:tr>
      <w:tr w:rsidR="00F50AE4" w14:paraId="5B823027" w14:textId="77777777" w:rsidTr="00891CBF">
        <w:trPr>
          <w:trHeight w:val="455"/>
        </w:trPr>
        <w:tc>
          <w:tcPr>
            <w:tcW w:w="4707" w:type="dxa"/>
          </w:tcPr>
          <w:p w14:paraId="4EE88D08" w14:textId="77777777" w:rsidR="00F50AE4" w:rsidRDefault="00F50AE4" w:rsidP="00C930DE">
            <w:pPr>
              <w:pStyle w:val="TableParagraph"/>
              <w:spacing w:before="94"/>
              <w:rPr>
                <w:sz w:val="21"/>
              </w:rPr>
            </w:pPr>
            <w:proofErr w:type="spellStart"/>
            <w:r>
              <w:rPr>
                <w:sz w:val="21"/>
              </w:rPr>
              <w:t>无产阶级的党纲</w:t>
            </w:r>
            <w:proofErr w:type="spellEnd"/>
          </w:p>
        </w:tc>
        <w:tc>
          <w:tcPr>
            <w:tcW w:w="3894" w:type="dxa"/>
          </w:tcPr>
          <w:p w14:paraId="4A773D94" w14:textId="77777777" w:rsidR="00F50AE4" w:rsidRDefault="00F50AE4" w:rsidP="00C930DE">
            <w:pPr>
              <w:pStyle w:val="TableParagraph"/>
              <w:spacing w:before="94"/>
              <w:rPr>
                <w:sz w:val="21"/>
              </w:rPr>
            </w:pPr>
            <w:r>
              <w:rPr>
                <w:sz w:val="21"/>
              </w:rPr>
              <w:t>《</w:t>
            </w:r>
            <w:proofErr w:type="spellStart"/>
            <w:r>
              <w:rPr>
                <w:sz w:val="21"/>
              </w:rPr>
              <w:t>共产党宣言</w:t>
            </w:r>
            <w:proofErr w:type="spellEnd"/>
            <w:r>
              <w:rPr>
                <w:sz w:val="21"/>
              </w:rPr>
              <w:t>》</w:t>
            </w:r>
          </w:p>
        </w:tc>
      </w:tr>
      <w:tr w:rsidR="00F50AE4" w14:paraId="15A8656A" w14:textId="77777777" w:rsidTr="00891CBF">
        <w:trPr>
          <w:trHeight w:val="453"/>
        </w:trPr>
        <w:tc>
          <w:tcPr>
            <w:tcW w:w="4707" w:type="dxa"/>
          </w:tcPr>
          <w:p w14:paraId="2C7E3CC2" w14:textId="77777777" w:rsidR="00F50AE4" w:rsidRDefault="00F50AE4" w:rsidP="00C930DE">
            <w:pPr>
              <w:pStyle w:val="TableParagraph"/>
              <w:spacing w:before="92"/>
              <w:rPr>
                <w:sz w:val="21"/>
                <w:lang w:eastAsia="zh-CN"/>
              </w:rPr>
            </w:pPr>
            <w:r>
              <w:rPr>
                <w:sz w:val="21"/>
                <w:lang w:eastAsia="zh-CN"/>
              </w:rPr>
              <w:t>科学总结巴黎公社的历史经验</w:t>
            </w:r>
          </w:p>
        </w:tc>
        <w:tc>
          <w:tcPr>
            <w:tcW w:w="3894" w:type="dxa"/>
          </w:tcPr>
          <w:p w14:paraId="01EDAA3C" w14:textId="77777777" w:rsidR="00F50AE4" w:rsidRDefault="00F50AE4" w:rsidP="00C930DE">
            <w:pPr>
              <w:pStyle w:val="TableParagraph"/>
              <w:spacing w:before="92"/>
              <w:rPr>
                <w:sz w:val="21"/>
              </w:rPr>
            </w:pPr>
            <w:r>
              <w:rPr>
                <w:sz w:val="21"/>
              </w:rPr>
              <w:t>《</w:t>
            </w:r>
            <w:proofErr w:type="spellStart"/>
            <w:r>
              <w:rPr>
                <w:sz w:val="21"/>
              </w:rPr>
              <w:t>法兰西内战</w:t>
            </w:r>
            <w:proofErr w:type="spellEnd"/>
            <w:r>
              <w:rPr>
                <w:sz w:val="21"/>
              </w:rPr>
              <w:t>》</w:t>
            </w:r>
          </w:p>
        </w:tc>
      </w:tr>
      <w:tr w:rsidR="00F50AE4" w14:paraId="4884AED4" w14:textId="77777777" w:rsidTr="00891CBF">
        <w:trPr>
          <w:trHeight w:val="453"/>
        </w:trPr>
        <w:tc>
          <w:tcPr>
            <w:tcW w:w="4707" w:type="dxa"/>
          </w:tcPr>
          <w:p w14:paraId="78474E07" w14:textId="77777777" w:rsidR="00F50AE4" w:rsidRDefault="00F50AE4" w:rsidP="00C930DE">
            <w:pPr>
              <w:pStyle w:val="TableParagraph"/>
              <w:spacing w:before="94"/>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sz w:val="21"/>
                <w:lang w:eastAsia="zh-CN"/>
              </w:rPr>
              <w:t>系统阐述剩余价值学说</w:t>
            </w:r>
          </w:p>
        </w:tc>
        <w:tc>
          <w:tcPr>
            <w:tcW w:w="3894" w:type="dxa"/>
          </w:tcPr>
          <w:p w14:paraId="62894E10" w14:textId="77777777" w:rsidR="00F50AE4" w:rsidRDefault="00F50AE4" w:rsidP="00C930DE">
            <w:pPr>
              <w:pStyle w:val="TableParagraph"/>
              <w:spacing w:before="94"/>
              <w:rPr>
                <w:sz w:val="21"/>
              </w:rPr>
            </w:pPr>
            <w:r>
              <w:rPr>
                <w:sz w:val="21"/>
              </w:rPr>
              <w:t>《</w:t>
            </w:r>
            <w:proofErr w:type="spellStart"/>
            <w:r>
              <w:rPr>
                <w:sz w:val="21"/>
              </w:rPr>
              <w:t>资本论</w:t>
            </w:r>
            <w:proofErr w:type="spellEnd"/>
            <w:r>
              <w:rPr>
                <w:sz w:val="21"/>
              </w:rPr>
              <w:t>》</w:t>
            </w:r>
          </w:p>
        </w:tc>
      </w:tr>
      <w:tr w:rsidR="00F50AE4" w14:paraId="567CE3FE" w14:textId="77777777" w:rsidTr="00891CBF">
        <w:trPr>
          <w:trHeight w:val="455"/>
        </w:trPr>
        <w:tc>
          <w:tcPr>
            <w:tcW w:w="4707" w:type="dxa"/>
          </w:tcPr>
          <w:p w14:paraId="2533CDE3" w14:textId="77777777" w:rsidR="00F50AE4" w:rsidRDefault="00F50AE4" w:rsidP="00C930DE">
            <w:pPr>
              <w:pStyle w:val="TableParagraph"/>
              <w:spacing w:before="94"/>
              <w:rPr>
                <w:sz w:val="21"/>
                <w:lang w:eastAsia="zh-CN"/>
              </w:rPr>
            </w:pPr>
            <w:r>
              <w:rPr>
                <w:sz w:val="21"/>
                <w:lang w:eastAsia="zh-CN"/>
              </w:rPr>
              <w:t>对科学社会主义学说进行丰富</w:t>
            </w:r>
          </w:p>
        </w:tc>
        <w:tc>
          <w:tcPr>
            <w:tcW w:w="3894" w:type="dxa"/>
          </w:tcPr>
          <w:p w14:paraId="4F6E5342" w14:textId="77777777" w:rsidR="00F50AE4" w:rsidRDefault="00F50AE4" w:rsidP="00C930DE">
            <w:pPr>
              <w:pStyle w:val="TableParagraph"/>
              <w:spacing w:before="94"/>
              <w:rPr>
                <w:sz w:val="21"/>
                <w:lang w:eastAsia="zh-CN"/>
              </w:rPr>
            </w:pPr>
            <w:r>
              <w:rPr>
                <w:sz w:val="21"/>
                <w:lang w:eastAsia="zh-CN"/>
              </w:rPr>
              <w:t>《法兰西内战》、《哥达纲领批判》</w:t>
            </w:r>
          </w:p>
        </w:tc>
      </w:tr>
      <w:tr w:rsidR="00F50AE4" w14:paraId="595C8973" w14:textId="77777777" w:rsidTr="00891CBF">
        <w:trPr>
          <w:trHeight w:val="453"/>
        </w:trPr>
        <w:tc>
          <w:tcPr>
            <w:tcW w:w="4707" w:type="dxa"/>
          </w:tcPr>
          <w:p w14:paraId="10435906" w14:textId="77777777" w:rsidR="00F50AE4" w:rsidRDefault="00F50AE4" w:rsidP="00C930DE">
            <w:pPr>
              <w:pStyle w:val="TableParagraph"/>
              <w:spacing w:before="92"/>
              <w:rPr>
                <w:sz w:val="21"/>
                <w:lang w:eastAsia="zh-CN"/>
              </w:rPr>
            </w:pPr>
            <w:r>
              <w:rPr>
                <w:sz w:val="21"/>
                <w:lang w:eastAsia="zh-CN"/>
              </w:rPr>
              <w:t>全面阐述马克思主义理论体系</w:t>
            </w:r>
          </w:p>
        </w:tc>
        <w:tc>
          <w:tcPr>
            <w:tcW w:w="3894" w:type="dxa"/>
          </w:tcPr>
          <w:p w14:paraId="02BAF52E" w14:textId="77777777" w:rsidR="00F50AE4" w:rsidRDefault="00F50AE4" w:rsidP="00C930DE">
            <w:pPr>
              <w:pStyle w:val="TableParagraph"/>
              <w:spacing w:before="92"/>
              <w:rPr>
                <w:sz w:val="21"/>
              </w:rPr>
            </w:pPr>
            <w:r>
              <w:rPr>
                <w:sz w:val="21"/>
              </w:rPr>
              <w:t>《</w:t>
            </w:r>
            <w:proofErr w:type="spellStart"/>
            <w:r>
              <w:rPr>
                <w:sz w:val="21"/>
              </w:rPr>
              <w:t>反杜林论</w:t>
            </w:r>
            <w:proofErr w:type="spellEnd"/>
            <w:r>
              <w:rPr>
                <w:sz w:val="21"/>
              </w:rPr>
              <w:t>》</w:t>
            </w:r>
          </w:p>
        </w:tc>
      </w:tr>
      <w:tr w:rsidR="00F50AE4" w14:paraId="3E126741" w14:textId="77777777" w:rsidTr="00891CBF">
        <w:trPr>
          <w:trHeight w:val="623"/>
        </w:trPr>
        <w:tc>
          <w:tcPr>
            <w:tcW w:w="4707" w:type="dxa"/>
          </w:tcPr>
          <w:p w14:paraId="4E11F345" w14:textId="77777777" w:rsidR="00F50AE4" w:rsidRDefault="00F50AE4" w:rsidP="00C930DE">
            <w:pPr>
              <w:pStyle w:val="TableParagraph"/>
              <w:spacing w:before="23"/>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sz w:val="21"/>
                <w:lang w:eastAsia="zh-CN"/>
              </w:rPr>
              <w:t>关于古代社会发展规律和国家起源的著作，马克思主义国家学说代表之一</w:t>
            </w:r>
          </w:p>
        </w:tc>
        <w:tc>
          <w:tcPr>
            <w:tcW w:w="3894" w:type="dxa"/>
          </w:tcPr>
          <w:p w14:paraId="21AE7D87" w14:textId="77777777" w:rsidR="00F50AE4" w:rsidRDefault="00F50AE4" w:rsidP="00C930DE">
            <w:pPr>
              <w:pStyle w:val="TableParagraph"/>
              <w:spacing w:before="179"/>
              <w:rPr>
                <w:sz w:val="21"/>
                <w:lang w:eastAsia="zh-CN"/>
              </w:rPr>
            </w:pPr>
            <w:r>
              <w:rPr>
                <w:sz w:val="21"/>
                <w:lang w:eastAsia="zh-CN"/>
              </w:rPr>
              <w:t>恩格斯《家庭、私有制和国家的起源》</w:t>
            </w:r>
          </w:p>
        </w:tc>
      </w:tr>
      <w:tr w:rsidR="00F50AE4" w14:paraId="7421A3C7" w14:textId="77777777" w:rsidTr="00891CBF">
        <w:trPr>
          <w:trHeight w:val="623"/>
        </w:trPr>
        <w:tc>
          <w:tcPr>
            <w:tcW w:w="4707" w:type="dxa"/>
          </w:tcPr>
          <w:p w14:paraId="630FFFD4" w14:textId="77777777" w:rsidR="00F50AE4" w:rsidRDefault="00F50AE4" w:rsidP="00C930DE">
            <w:pPr>
              <w:pStyle w:val="TableParagraph"/>
              <w:spacing w:before="22"/>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sz w:val="21"/>
                <w:lang w:eastAsia="zh-CN"/>
              </w:rPr>
              <w:t>为了恢复和捍卫被修正主义阉割的马克思、恩格斯的国家学说</w:t>
            </w:r>
          </w:p>
        </w:tc>
        <w:tc>
          <w:tcPr>
            <w:tcW w:w="3894" w:type="dxa"/>
          </w:tcPr>
          <w:p w14:paraId="77D65256" w14:textId="77777777" w:rsidR="00F50AE4" w:rsidRDefault="00F50AE4" w:rsidP="00C930DE">
            <w:pPr>
              <w:pStyle w:val="TableParagraph"/>
              <w:spacing w:before="178"/>
              <w:rPr>
                <w:sz w:val="21"/>
              </w:rPr>
            </w:pPr>
            <w:proofErr w:type="spellStart"/>
            <w:r>
              <w:rPr>
                <w:sz w:val="21"/>
              </w:rPr>
              <w:t>列宁《国家与革命</w:t>
            </w:r>
            <w:proofErr w:type="spellEnd"/>
            <w:r>
              <w:rPr>
                <w:sz w:val="21"/>
              </w:rPr>
              <w:t>》</w:t>
            </w:r>
          </w:p>
        </w:tc>
      </w:tr>
      <w:tr w:rsidR="00F50AE4" w14:paraId="31AE4A9D" w14:textId="77777777" w:rsidTr="00891CBF">
        <w:trPr>
          <w:trHeight w:val="935"/>
        </w:trPr>
        <w:tc>
          <w:tcPr>
            <w:tcW w:w="4707" w:type="dxa"/>
          </w:tcPr>
          <w:p w14:paraId="4994F0EB" w14:textId="77777777" w:rsidR="00F50AE4" w:rsidRDefault="00F50AE4" w:rsidP="00C930DE">
            <w:pPr>
              <w:pStyle w:val="TableParagraph"/>
              <w:spacing w:before="22" w:line="278" w:lineRule="auto"/>
              <w:ind w:right="45"/>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rFonts w:ascii="Times New Roman" w:eastAsia="Times New Roman"/>
                <w:sz w:val="21"/>
                <w:lang w:eastAsia="zh-CN"/>
              </w:rPr>
              <w:t>1916</w:t>
            </w:r>
            <w:r>
              <w:rPr>
                <w:sz w:val="21"/>
                <w:lang w:eastAsia="zh-CN"/>
              </w:rPr>
              <w:t>年列宁完成了关于资本主义发展到帝国主义阶段的本质和特征，同时提出了关于社会主义可以在一国或几国首先胜利的理论。</w:t>
            </w:r>
          </w:p>
        </w:tc>
        <w:tc>
          <w:tcPr>
            <w:tcW w:w="3894" w:type="dxa"/>
          </w:tcPr>
          <w:p w14:paraId="71EB494D" w14:textId="77777777" w:rsidR="00F50AE4" w:rsidRDefault="00F50AE4" w:rsidP="00C930DE">
            <w:pPr>
              <w:pStyle w:val="TableParagraph"/>
              <w:spacing w:before="1"/>
              <w:ind w:left="0"/>
              <w:rPr>
                <w:sz w:val="26"/>
                <w:lang w:eastAsia="zh-CN"/>
              </w:rPr>
            </w:pPr>
          </w:p>
          <w:p w14:paraId="6A67F852" w14:textId="77777777" w:rsidR="00F50AE4" w:rsidRDefault="00F50AE4" w:rsidP="00C930DE">
            <w:pPr>
              <w:pStyle w:val="TableParagraph"/>
              <w:ind w:right="-15"/>
              <w:rPr>
                <w:sz w:val="21"/>
                <w:lang w:eastAsia="zh-CN"/>
              </w:rPr>
            </w:pPr>
            <w:r>
              <w:rPr>
                <w:spacing w:val="-3"/>
                <w:sz w:val="21"/>
                <w:lang w:eastAsia="zh-CN"/>
              </w:rPr>
              <w:t>列宁《帝国主义是资本主义的最高阶段》</w:t>
            </w:r>
          </w:p>
        </w:tc>
      </w:tr>
      <w:tr w:rsidR="00F50AE4" w14:paraId="47C5AA58" w14:textId="77777777" w:rsidTr="00891CBF">
        <w:trPr>
          <w:trHeight w:val="1250"/>
        </w:trPr>
        <w:tc>
          <w:tcPr>
            <w:tcW w:w="4707" w:type="dxa"/>
          </w:tcPr>
          <w:p w14:paraId="0671474C" w14:textId="77777777" w:rsidR="00F50AE4" w:rsidRDefault="00F50AE4" w:rsidP="00C930DE">
            <w:pPr>
              <w:pStyle w:val="TableParagraph"/>
              <w:spacing w:before="25" w:line="278" w:lineRule="auto"/>
              <w:ind w:right="94"/>
              <w:jc w:val="both"/>
              <w:rPr>
                <w:sz w:val="21"/>
                <w:lang w:eastAsia="zh-CN"/>
              </w:rPr>
            </w:pP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spacing w:val="-7"/>
                <w:sz w:val="21"/>
                <w:lang w:eastAsia="zh-CN"/>
              </w:rPr>
              <w:t>给马赫主义反动哲学以毁灭性打击，粉碎了唯心主义对辩证唯物主义的进攻，深入阐发了辩证唯物主义认识论的一系列基本观点，捍卫、丰富和发展了马克思</w:t>
            </w:r>
            <w:r>
              <w:rPr>
                <w:sz w:val="21"/>
                <w:lang w:eastAsia="zh-CN"/>
              </w:rPr>
              <w:t>主义的哲学理论基础。</w:t>
            </w:r>
          </w:p>
        </w:tc>
        <w:tc>
          <w:tcPr>
            <w:tcW w:w="3894" w:type="dxa"/>
          </w:tcPr>
          <w:p w14:paraId="42C8F56B" w14:textId="77777777" w:rsidR="00F50AE4" w:rsidRDefault="00F50AE4" w:rsidP="00C930DE">
            <w:pPr>
              <w:pStyle w:val="TableParagraph"/>
              <w:ind w:left="0"/>
              <w:rPr>
                <w:sz w:val="20"/>
                <w:lang w:eastAsia="zh-CN"/>
              </w:rPr>
            </w:pPr>
          </w:p>
          <w:p w14:paraId="327BD64D" w14:textId="77777777" w:rsidR="00F50AE4" w:rsidRDefault="00F50AE4" w:rsidP="00C930DE">
            <w:pPr>
              <w:pStyle w:val="TableParagraph"/>
              <w:spacing w:before="6"/>
              <w:ind w:left="0"/>
              <w:rPr>
                <w:sz w:val="18"/>
                <w:lang w:eastAsia="zh-CN"/>
              </w:rPr>
            </w:pPr>
          </w:p>
          <w:p w14:paraId="53D905F0" w14:textId="77777777" w:rsidR="00F50AE4" w:rsidRDefault="00F50AE4" w:rsidP="00C930DE">
            <w:pPr>
              <w:pStyle w:val="TableParagraph"/>
              <w:rPr>
                <w:sz w:val="21"/>
                <w:lang w:eastAsia="zh-CN"/>
              </w:rPr>
            </w:pPr>
            <w:r>
              <w:rPr>
                <w:sz w:val="21"/>
                <w:lang w:eastAsia="zh-CN"/>
              </w:rPr>
              <w:t>列宁《唯物主义和经验批判主义》</w:t>
            </w:r>
          </w:p>
        </w:tc>
      </w:tr>
    </w:tbl>
    <w:p w14:paraId="7381045B" w14:textId="216490FD" w:rsidR="00F50AE4" w:rsidRDefault="00F50AE4">
      <w:pPr>
        <w:pStyle w:val="a3"/>
        <w:spacing w:line="364" w:lineRule="auto"/>
        <w:ind w:left="724" w:right="5241"/>
        <w:rPr>
          <w:lang w:eastAsia="zh-CN"/>
        </w:rPr>
      </w:pPr>
    </w:p>
    <w:p w14:paraId="2A1AFE0F" w14:textId="4A7519D0" w:rsidR="00F50AE4" w:rsidRDefault="00F50AE4">
      <w:pPr>
        <w:pStyle w:val="a3"/>
        <w:spacing w:line="364" w:lineRule="auto"/>
        <w:ind w:left="724" w:right="5241"/>
        <w:rPr>
          <w:lang w:eastAsia="zh-CN"/>
        </w:rPr>
      </w:pPr>
    </w:p>
    <w:p w14:paraId="2B28368D" w14:textId="77777777" w:rsidR="00F50AE4" w:rsidRDefault="00F50AE4" w:rsidP="00F50AE4">
      <w:pPr>
        <w:pStyle w:val="a4"/>
        <w:numPr>
          <w:ilvl w:val="0"/>
          <w:numId w:val="8"/>
        </w:numPr>
        <w:tabs>
          <w:tab w:val="left" w:pos="1039"/>
        </w:tabs>
        <w:spacing w:before="78" w:line="364" w:lineRule="auto"/>
        <w:ind w:right="736" w:firstLine="0"/>
        <w:rPr>
          <w:sz w:val="21"/>
          <w:lang w:eastAsia="zh-CN"/>
        </w:rPr>
      </w:pPr>
      <w:r>
        <w:rPr>
          <w:spacing w:val="-5"/>
          <w:sz w:val="21"/>
          <w:lang w:eastAsia="zh-CN"/>
        </w:rPr>
        <w:t>恩格斯指出：</w:t>
      </w:r>
      <w:r>
        <w:rPr>
          <w:rFonts w:ascii="Times New Roman" w:eastAsia="Times New Roman" w:hAnsi="Times New Roman"/>
          <w:spacing w:val="-10"/>
          <w:sz w:val="21"/>
          <w:lang w:eastAsia="zh-CN"/>
        </w:rPr>
        <w:t>“</w:t>
      </w:r>
      <w:r>
        <w:rPr>
          <w:spacing w:val="-6"/>
          <w:sz w:val="21"/>
          <w:lang w:eastAsia="zh-CN"/>
        </w:rPr>
        <w:t>我认为，所谓</w:t>
      </w:r>
      <w:r>
        <w:rPr>
          <w:rFonts w:ascii="Times New Roman" w:eastAsia="Times New Roman" w:hAnsi="Times New Roman"/>
          <w:sz w:val="21"/>
          <w:lang w:eastAsia="zh-CN"/>
        </w:rPr>
        <w:t>‘</w:t>
      </w:r>
      <w:r>
        <w:rPr>
          <w:spacing w:val="-3"/>
          <w:sz w:val="21"/>
          <w:lang w:eastAsia="zh-CN"/>
        </w:rPr>
        <w:t>社会主义社会</w:t>
      </w:r>
      <w:r>
        <w:rPr>
          <w:rFonts w:ascii="Times New Roman" w:eastAsia="Times New Roman" w:hAnsi="Times New Roman"/>
          <w:spacing w:val="-4"/>
          <w:sz w:val="21"/>
          <w:lang w:eastAsia="zh-CN"/>
        </w:rPr>
        <w:t>’</w:t>
      </w:r>
      <w:r>
        <w:rPr>
          <w:spacing w:val="-5"/>
          <w:sz w:val="21"/>
          <w:lang w:eastAsia="zh-CN"/>
        </w:rPr>
        <w:t>不是一种一成不变的东西，而应当和任何其</w:t>
      </w:r>
      <w:r>
        <w:rPr>
          <w:spacing w:val="-4"/>
          <w:sz w:val="21"/>
          <w:lang w:eastAsia="zh-CN"/>
        </w:rPr>
        <w:t>他社会制度一样，把它看成是经常变化和改革的社会。</w:t>
      </w:r>
      <w:r>
        <w:rPr>
          <w:rFonts w:ascii="Times New Roman" w:eastAsia="Times New Roman" w:hAnsi="Times New Roman"/>
          <w:spacing w:val="-3"/>
          <w:sz w:val="21"/>
          <w:lang w:eastAsia="zh-CN"/>
        </w:rPr>
        <w:t>”</w:t>
      </w:r>
      <w:commentRangeStart w:id="197"/>
      <w:r>
        <w:rPr>
          <w:spacing w:val="-3"/>
          <w:sz w:val="21"/>
          <w:lang w:eastAsia="zh-CN"/>
        </w:rPr>
        <w:t>社会主义改革的根源</w:t>
      </w:r>
      <w:commentRangeEnd w:id="197"/>
      <w:r w:rsidR="00B21055">
        <w:rPr>
          <w:rStyle w:val="aa"/>
        </w:rPr>
        <w:commentReference w:id="197"/>
      </w:r>
      <w:r>
        <w:rPr>
          <w:spacing w:val="-3"/>
          <w:sz w:val="21"/>
          <w:lang w:eastAsia="zh-CN"/>
        </w:rPr>
        <w:t>是</w:t>
      </w:r>
    </w:p>
    <w:p w14:paraId="40C17D57" w14:textId="77777777" w:rsidR="00F50AE4" w:rsidRDefault="00F50AE4" w:rsidP="00F50AE4">
      <w:pPr>
        <w:pStyle w:val="a4"/>
        <w:numPr>
          <w:ilvl w:val="1"/>
          <w:numId w:val="8"/>
        </w:numPr>
        <w:tabs>
          <w:tab w:val="left" w:pos="1087"/>
        </w:tabs>
        <w:spacing w:line="364" w:lineRule="auto"/>
        <w:ind w:right="5683" w:firstLine="0"/>
        <w:rPr>
          <w:sz w:val="21"/>
          <w:lang w:eastAsia="zh-CN"/>
        </w:rPr>
      </w:pPr>
      <w:r>
        <w:rPr>
          <w:spacing w:val="-4"/>
          <w:sz w:val="21"/>
          <w:lang w:eastAsia="zh-CN"/>
        </w:rPr>
        <w:t>改革是社会主义社会发展的动力</w:t>
      </w:r>
      <w:r>
        <w:rPr>
          <w:rFonts w:ascii="Times New Roman" w:eastAsia="Times New Roman"/>
          <w:sz w:val="21"/>
          <w:lang w:eastAsia="zh-CN"/>
        </w:rPr>
        <w:t>B</w:t>
      </w:r>
      <w:r>
        <w:rPr>
          <w:spacing w:val="-3"/>
          <w:sz w:val="21"/>
          <w:lang w:eastAsia="zh-CN"/>
        </w:rPr>
        <w:t>．社会生产力发展水平不够高</w:t>
      </w:r>
    </w:p>
    <w:p w14:paraId="59F23C55" w14:textId="77777777" w:rsidR="00F50AE4" w:rsidRDefault="00F50AE4" w:rsidP="00F50AE4">
      <w:pPr>
        <w:pStyle w:val="a3"/>
        <w:spacing w:line="367" w:lineRule="auto"/>
        <w:ind w:right="1703"/>
        <w:rPr>
          <w:lang w:eastAsia="zh-CN"/>
        </w:rPr>
      </w:pPr>
      <w:r>
        <w:rPr>
          <w:rFonts w:ascii="Times New Roman" w:eastAsia="Times New Roman"/>
          <w:lang w:eastAsia="zh-CN"/>
        </w:rPr>
        <w:t>C</w:t>
      </w:r>
      <w:r>
        <w:rPr>
          <w:lang w:eastAsia="zh-CN"/>
        </w:rPr>
        <w:t>．社会主义制度没有根本克服资本主义制度下生产力与生产关系的对抗性矛盾</w:t>
      </w:r>
      <w:r>
        <w:rPr>
          <w:rFonts w:ascii="Times New Roman" w:eastAsia="Times New Roman"/>
          <w:lang w:eastAsia="zh-CN"/>
        </w:rPr>
        <w:t>D</w:t>
      </w:r>
      <w:r>
        <w:rPr>
          <w:lang w:eastAsia="zh-CN"/>
        </w:rPr>
        <w:t>．社会主义社会的基本矛盾</w:t>
      </w:r>
    </w:p>
    <w:p w14:paraId="096C21E6" w14:textId="4FF69AF5" w:rsidR="00F50AE4" w:rsidRDefault="00F50AE4">
      <w:pPr>
        <w:pStyle w:val="a3"/>
        <w:spacing w:line="364" w:lineRule="auto"/>
        <w:ind w:left="724" w:right="5241"/>
        <w:rPr>
          <w:lang w:eastAsia="zh-CN"/>
        </w:rPr>
      </w:pPr>
    </w:p>
    <w:p w14:paraId="099D691F" w14:textId="77777777" w:rsidR="00F50AE4" w:rsidRDefault="00F50AE4" w:rsidP="00F50AE4">
      <w:pPr>
        <w:pStyle w:val="a4"/>
        <w:numPr>
          <w:ilvl w:val="0"/>
          <w:numId w:val="8"/>
        </w:numPr>
        <w:tabs>
          <w:tab w:val="left" w:pos="1041"/>
        </w:tabs>
        <w:spacing w:line="364" w:lineRule="auto"/>
        <w:ind w:right="737" w:firstLine="0"/>
        <w:jc w:val="both"/>
        <w:rPr>
          <w:sz w:val="21"/>
        </w:rPr>
      </w:pPr>
      <w:r>
        <w:rPr>
          <w:sz w:val="21"/>
          <w:lang w:eastAsia="zh-CN"/>
        </w:rPr>
        <w:t>列宁指出：</w:t>
      </w:r>
      <w:r>
        <w:rPr>
          <w:rFonts w:ascii="Times New Roman" w:eastAsia="Times New Roman" w:hAnsi="Times New Roman"/>
          <w:sz w:val="21"/>
          <w:lang w:eastAsia="zh-CN"/>
        </w:rPr>
        <w:t>“</w:t>
      </w:r>
      <w:r>
        <w:rPr>
          <w:spacing w:val="-1"/>
          <w:sz w:val="21"/>
          <w:lang w:eastAsia="zh-CN"/>
        </w:rPr>
        <w:t>马克思丝毫不想制造乌托邦，不想凭空猜测无法知道的事情。马克思提出共产主义的问题，正像一个自然科学家已经知道某一新的生物变种是怎样产生以及朝着哪</w:t>
      </w:r>
      <w:r>
        <w:rPr>
          <w:spacing w:val="-3"/>
          <w:sz w:val="21"/>
          <w:lang w:eastAsia="zh-CN"/>
        </w:rPr>
        <w:t>个方向演变才提出该生物变种的发展问题一样。</w:t>
      </w:r>
      <w:r>
        <w:rPr>
          <w:rFonts w:ascii="Times New Roman" w:eastAsia="Times New Roman" w:hAnsi="Times New Roman"/>
          <w:spacing w:val="-3"/>
          <w:sz w:val="21"/>
        </w:rPr>
        <w:t>”</w:t>
      </w:r>
      <w:proofErr w:type="spellStart"/>
      <w:r>
        <w:rPr>
          <w:spacing w:val="-3"/>
          <w:sz w:val="21"/>
        </w:rPr>
        <w:t>这句话</w:t>
      </w:r>
      <w:commentRangeStart w:id="198"/>
      <w:r>
        <w:rPr>
          <w:spacing w:val="-3"/>
          <w:sz w:val="21"/>
        </w:rPr>
        <w:t>表明马克思</w:t>
      </w:r>
      <w:commentRangeEnd w:id="198"/>
      <w:proofErr w:type="spellEnd"/>
      <w:r w:rsidR="00B21055">
        <w:rPr>
          <w:rStyle w:val="aa"/>
        </w:rPr>
        <w:commentReference w:id="198"/>
      </w:r>
    </w:p>
    <w:p w14:paraId="76D672F2" w14:textId="77777777" w:rsidR="00F50AE4" w:rsidRDefault="00F50AE4" w:rsidP="00F50AE4">
      <w:pPr>
        <w:pStyle w:val="a4"/>
        <w:numPr>
          <w:ilvl w:val="1"/>
          <w:numId w:val="8"/>
        </w:numPr>
        <w:tabs>
          <w:tab w:val="left" w:pos="1087"/>
        </w:tabs>
        <w:spacing w:line="367" w:lineRule="auto"/>
        <w:ind w:right="3162" w:firstLine="0"/>
        <w:rPr>
          <w:sz w:val="21"/>
          <w:lang w:eastAsia="zh-CN"/>
        </w:rPr>
      </w:pPr>
      <w:r>
        <w:rPr>
          <w:spacing w:val="-3"/>
          <w:sz w:val="21"/>
          <w:lang w:eastAsia="zh-CN"/>
        </w:rPr>
        <w:t>在揭示人类社会发展一般规律的基础上指明社会发展的方向</w:t>
      </w:r>
      <w:r>
        <w:rPr>
          <w:rFonts w:ascii="Times New Roman" w:eastAsia="Times New Roman"/>
          <w:spacing w:val="-3"/>
          <w:sz w:val="21"/>
          <w:lang w:eastAsia="zh-CN"/>
        </w:rPr>
        <w:lastRenderedPageBreak/>
        <w:t>B</w:t>
      </w:r>
      <w:r>
        <w:rPr>
          <w:spacing w:val="-3"/>
          <w:sz w:val="21"/>
          <w:lang w:eastAsia="zh-CN"/>
        </w:rPr>
        <w:t>．在剖析资本主义社会旧世界中阐发未来新世界的特点</w:t>
      </w:r>
    </w:p>
    <w:p w14:paraId="1C049FF5" w14:textId="77777777" w:rsidR="00F50AE4" w:rsidRDefault="00F50AE4" w:rsidP="00F50AE4">
      <w:pPr>
        <w:pStyle w:val="a3"/>
        <w:spacing w:line="364" w:lineRule="auto"/>
        <w:ind w:right="5683"/>
        <w:rPr>
          <w:lang w:eastAsia="zh-CN"/>
        </w:rPr>
      </w:pPr>
      <w:r>
        <w:rPr>
          <w:rFonts w:ascii="Times New Roman" w:eastAsia="Times New Roman"/>
          <w:lang w:eastAsia="zh-CN"/>
        </w:rPr>
        <w:t>C</w:t>
      </w:r>
      <w:r>
        <w:rPr>
          <w:lang w:eastAsia="zh-CN"/>
        </w:rPr>
        <w:t>．立足于揭示未来社会的一般特征</w:t>
      </w:r>
      <w:r>
        <w:rPr>
          <w:rFonts w:ascii="Times New Roman" w:eastAsia="Times New Roman"/>
          <w:lang w:eastAsia="zh-CN"/>
        </w:rPr>
        <w:t>D</w:t>
      </w:r>
      <w:r>
        <w:rPr>
          <w:lang w:eastAsia="zh-CN"/>
        </w:rPr>
        <w:t>．对未来社会不作详尽的细节描绘</w:t>
      </w:r>
    </w:p>
    <w:p w14:paraId="42A3858A" w14:textId="45F5BA53" w:rsidR="00F50AE4" w:rsidRDefault="00F50AE4">
      <w:pPr>
        <w:pStyle w:val="a3"/>
        <w:spacing w:line="364" w:lineRule="auto"/>
        <w:ind w:left="724" w:right="5241"/>
        <w:rPr>
          <w:lang w:eastAsia="zh-CN"/>
        </w:rPr>
      </w:pPr>
    </w:p>
    <w:p w14:paraId="4F23296A" w14:textId="77777777" w:rsidR="00F50AE4" w:rsidRDefault="00F50AE4" w:rsidP="00F50AE4">
      <w:pPr>
        <w:pStyle w:val="a4"/>
        <w:numPr>
          <w:ilvl w:val="0"/>
          <w:numId w:val="8"/>
        </w:numPr>
        <w:tabs>
          <w:tab w:val="left" w:pos="1039"/>
        </w:tabs>
        <w:spacing w:before="1" w:line="364" w:lineRule="auto"/>
        <w:ind w:right="1739" w:firstLine="0"/>
        <w:rPr>
          <w:sz w:val="21"/>
          <w:lang w:eastAsia="zh-CN"/>
        </w:rPr>
      </w:pPr>
      <w:r>
        <w:rPr>
          <w:spacing w:val="-3"/>
          <w:sz w:val="21"/>
          <w:lang w:eastAsia="zh-CN"/>
        </w:rPr>
        <w:t>共产主义社会是人类社会发展的最高社会形态，这一社会实现的</w:t>
      </w:r>
      <w:commentRangeStart w:id="199"/>
      <w:r>
        <w:rPr>
          <w:spacing w:val="-3"/>
          <w:sz w:val="21"/>
          <w:lang w:eastAsia="zh-CN"/>
        </w:rPr>
        <w:t>必要条件是</w:t>
      </w:r>
      <w:commentRangeEnd w:id="199"/>
      <w:r w:rsidR="00B21055">
        <w:rPr>
          <w:rStyle w:val="aa"/>
        </w:rPr>
        <w:commentReference w:id="199"/>
      </w:r>
      <w:r>
        <w:rPr>
          <w:rFonts w:ascii="Times New Roman" w:eastAsia="Times New Roman"/>
          <w:spacing w:val="-3"/>
          <w:sz w:val="21"/>
          <w:lang w:eastAsia="zh-CN"/>
        </w:rPr>
        <w:t>A</w:t>
      </w:r>
      <w:r>
        <w:rPr>
          <w:spacing w:val="-3"/>
          <w:sz w:val="21"/>
          <w:lang w:eastAsia="zh-CN"/>
        </w:rPr>
        <w:t>．社会关系的高度和谐</w:t>
      </w:r>
    </w:p>
    <w:p w14:paraId="12F8B01C" w14:textId="77777777" w:rsidR="00F50AE4" w:rsidRDefault="00F50AE4" w:rsidP="00F50AE4">
      <w:pPr>
        <w:pStyle w:val="a3"/>
        <w:spacing w:line="364" w:lineRule="auto"/>
        <w:ind w:right="6746"/>
        <w:rPr>
          <w:lang w:eastAsia="zh-CN"/>
        </w:rPr>
      </w:pPr>
      <w:r>
        <w:rPr>
          <w:rFonts w:ascii="Times New Roman" w:eastAsia="Times New Roman"/>
          <w:lang w:eastAsia="zh-CN"/>
        </w:rPr>
        <w:t>B</w:t>
      </w:r>
      <w:r>
        <w:rPr>
          <w:lang w:eastAsia="zh-CN"/>
        </w:rPr>
        <w:t>．人自由而全面的发展</w:t>
      </w:r>
      <w:r>
        <w:rPr>
          <w:rFonts w:ascii="Times New Roman" w:eastAsia="Times New Roman"/>
          <w:lang w:eastAsia="zh-CN"/>
        </w:rPr>
        <w:t>C</w:t>
      </w:r>
      <w:r>
        <w:rPr>
          <w:lang w:eastAsia="zh-CN"/>
        </w:rPr>
        <w:t>．生产力的高度发展</w:t>
      </w:r>
      <w:r>
        <w:rPr>
          <w:rFonts w:ascii="Times New Roman" w:eastAsia="Times New Roman"/>
          <w:lang w:eastAsia="zh-CN"/>
        </w:rPr>
        <w:t>D</w:t>
      </w:r>
      <w:r>
        <w:rPr>
          <w:lang w:eastAsia="zh-CN"/>
        </w:rPr>
        <w:t>．阶级和国家的消亡</w:t>
      </w:r>
    </w:p>
    <w:p w14:paraId="6988EB86" w14:textId="77777777" w:rsidR="00F50AE4" w:rsidRDefault="00F50AE4" w:rsidP="00F50AE4">
      <w:pPr>
        <w:pStyle w:val="a3"/>
        <w:spacing w:before="8"/>
        <w:ind w:left="0"/>
        <w:rPr>
          <w:sz w:val="22"/>
          <w:lang w:eastAsia="zh-CN"/>
        </w:rPr>
      </w:pPr>
    </w:p>
    <w:p w14:paraId="44C06D37" w14:textId="77777777" w:rsidR="00F50AE4" w:rsidRDefault="00F50AE4" w:rsidP="00F50AE4">
      <w:pPr>
        <w:pStyle w:val="3"/>
        <w:spacing w:before="1"/>
        <w:rPr>
          <w:lang w:eastAsia="zh-CN"/>
        </w:rPr>
      </w:pPr>
      <w:r>
        <w:rPr>
          <w:lang w:eastAsia="zh-CN"/>
        </w:rPr>
        <w:t>二、多项选择题</w:t>
      </w:r>
    </w:p>
    <w:p w14:paraId="252AA249" w14:textId="77777777" w:rsidR="00F50AE4" w:rsidRDefault="00F50AE4" w:rsidP="00F50AE4">
      <w:pPr>
        <w:pStyle w:val="a3"/>
        <w:spacing w:before="91"/>
        <w:jc w:val="both"/>
        <w:rPr>
          <w:lang w:eastAsia="zh-CN"/>
        </w:rPr>
      </w:pPr>
      <w:r>
        <w:rPr>
          <w:rFonts w:ascii="Times New Roman" w:eastAsia="Times New Roman"/>
          <w:lang w:eastAsia="zh-CN"/>
        </w:rPr>
        <w:t>1</w:t>
      </w:r>
      <w:r>
        <w:rPr>
          <w:lang w:eastAsia="zh-CN"/>
        </w:rPr>
        <w:t>．</w:t>
      </w:r>
      <w:r>
        <w:rPr>
          <w:rFonts w:ascii="Times New Roman" w:eastAsia="Times New Roman"/>
          <w:lang w:eastAsia="zh-CN"/>
        </w:rPr>
        <w:t>1871</w:t>
      </w:r>
      <w:r>
        <w:rPr>
          <w:lang w:eastAsia="zh-CN"/>
        </w:rPr>
        <w:t>年爆发的巴黎公社革命，是第一国际精神的产儿，是无产阶级取得政权的第一次伟</w:t>
      </w:r>
    </w:p>
    <w:p w14:paraId="6FA0930C" w14:textId="77777777" w:rsidR="00F50AE4" w:rsidRDefault="00F50AE4" w:rsidP="00F50AE4">
      <w:pPr>
        <w:pStyle w:val="a3"/>
        <w:spacing w:before="58" w:line="364" w:lineRule="auto"/>
        <w:ind w:right="735"/>
        <w:rPr>
          <w:lang w:eastAsia="zh-CN"/>
        </w:rPr>
      </w:pPr>
      <w:r>
        <w:rPr>
          <w:spacing w:val="-7"/>
          <w:lang w:eastAsia="zh-CN"/>
        </w:rPr>
        <w:t>大尝试。但在国内外敌对势力的联合镇压下，巴黎公社仅存在了</w:t>
      </w:r>
      <w:r>
        <w:rPr>
          <w:rFonts w:ascii="Times New Roman" w:eastAsia="Times New Roman"/>
          <w:lang w:eastAsia="zh-CN"/>
        </w:rPr>
        <w:t>72</w:t>
      </w:r>
      <w:r>
        <w:rPr>
          <w:spacing w:val="-5"/>
          <w:lang w:eastAsia="zh-CN"/>
        </w:rPr>
        <w:t>天。无产阶级革命是迄</w:t>
      </w:r>
      <w:r>
        <w:rPr>
          <w:spacing w:val="-4"/>
          <w:lang w:eastAsia="zh-CN"/>
        </w:rPr>
        <w:t>今人类历史上最广泛、最彻底、最深刻的革命，</w:t>
      </w:r>
      <w:commentRangeStart w:id="200"/>
      <w:r>
        <w:rPr>
          <w:spacing w:val="-4"/>
          <w:lang w:eastAsia="zh-CN"/>
        </w:rPr>
        <w:t>主要是因为</w:t>
      </w:r>
      <w:commentRangeEnd w:id="200"/>
      <w:r w:rsidR="00C930DE">
        <w:rPr>
          <w:rStyle w:val="aa"/>
        </w:rPr>
        <w:commentReference w:id="200"/>
      </w:r>
    </w:p>
    <w:p w14:paraId="7E362CF7" w14:textId="77777777" w:rsidR="00F50AE4" w:rsidRDefault="00F50AE4" w:rsidP="00F50AE4">
      <w:pPr>
        <w:pStyle w:val="a3"/>
        <w:spacing w:line="367" w:lineRule="auto"/>
        <w:ind w:right="2742"/>
        <w:rPr>
          <w:lang w:eastAsia="zh-CN"/>
        </w:rPr>
      </w:pPr>
      <w:r>
        <w:rPr>
          <w:rFonts w:ascii="Times New Roman" w:eastAsia="Times New Roman"/>
          <w:lang w:eastAsia="zh-CN"/>
        </w:rPr>
        <w:t>A</w:t>
      </w:r>
      <w:r>
        <w:rPr>
          <w:lang w:eastAsia="zh-CN"/>
        </w:rPr>
        <w:t>．无产阶级革命是彻底消灭私有制，代之以生产资料公有制的革命</w:t>
      </w:r>
      <w:r>
        <w:rPr>
          <w:rFonts w:ascii="Times New Roman" w:eastAsia="Times New Roman"/>
          <w:lang w:eastAsia="zh-CN"/>
        </w:rPr>
        <w:t>B</w:t>
      </w:r>
      <w:r>
        <w:rPr>
          <w:lang w:eastAsia="zh-CN"/>
        </w:rPr>
        <w:t>．要建立无产阶级专政的国家</w:t>
      </w:r>
    </w:p>
    <w:p w14:paraId="7F67F870" w14:textId="77777777" w:rsidR="00F50AE4" w:rsidRDefault="00F50AE4" w:rsidP="00F50AE4">
      <w:pPr>
        <w:pStyle w:val="a3"/>
        <w:spacing w:line="364" w:lineRule="auto"/>
        <w:ind w:right="4634"/>
        <w:rPr>
          <w:lang w:eastAsia="zh-CN"/>
        </w:rPr>
      </w:pPr>
      <w:r>
        <w:rPr>
          <w:rFonts w:ascii="Times New Roman" w:eastAsia="Times New Roman"/>
          <w:lang w:eastAsia="zh-CN"/>
        </w:rPr>
        <w:t>C</w:t>
      </w:r>
      <w:r>
        <w:rPr>
          <w:lang w:eastAsia="zh-CN"/>
        </w:rPr>
        <w:t>．革命取得胜利的首要条件是共产国际的指挥</w:t>
      </w:r>
      <w:r>
        <w:rPr>
          <w:rFonts w:ascii="Times New Roman" w:eastAsia="Times New Roman"/>
          <w:lang w:eastAsia="zh-CN"/>
        </w:rPr>
        <w:t>D</w:t>
      </w:r>
      <w:r>
        <w:rPr>
          <w:lang w:eastAsia="zh-CN"/>
        </w:rPr>
        <w:t>．无产阶级革命是为绝大多数人谋利益的运动</w:t>
      </w:r>
    </w:p>
    <w:p w14:paraId="52B2D281" w14:textId="77777777" w:rsidR="00F50AE4" w:rsidRDefault="00F50AE4" w:rsidP="00F50AE4">
      <w:pPr>
        <w:pStyle w:val="a3"/>
        <w:spacing w:before="8"/>
        <w:ind w:left="0"/>
        <w:rPr>
          <w:sz w:val="27"/>
          <w:lang w:eastAsia="zh-CN"/>
        </w:rPr>
      </w:pPr>
    </w:p>
    <w:p w14:paraId="31427568" w14:textId="77777777" w:rsidR="00F50AE4" w:rsidRDefault="00F50AE4" w:rsidP="00F50AE4">
      <w:pPr>
        <w:pStyle w:val="a3"/>
        <w:spacing w:line="364" w:lineRule="auto"/>
        <w:ind w:right="733"/>
      </w:pPr>
      <w:r>
        <w:rPr>
          <w:rFonts w:ascii="Times New Roman" w:eastAsia="Times New Roman"/>
          <w:spacing w:val="-6"/>
          <w:lang w:eastAsia="zh-CN"/>
        </w:rPr>
        <w:t>3</w:t>
      </w:r>
      <w:r>
        <w:rPr>
          <w:spacing w:val="-6"/>
          <w:lang w:eastAsia="zh-CN"/>
        </w:rPr>
        <w:t>．</w:t>
      </w:r>
      <w:r>
        <w:rPr>
          <w:rFonts w:ascii="Times New Roman" w:eastAsia="Times New Roman"/>
          <w:spacing w:val="-6"/>
          <w:lang w:eastAsia="zh-CN"/>
        </w:rPr>
        <w:t>2020</w:t>
      </w:r>
      <w:r>
        <w:rPr>
          <w:spacing w:val="-9"/>
          <w:lang w:eastAsia="zh-CN"/>
        </w:rPr>
        <w:t>年是列宁诞辰</w:t>
      </w:r>
      <w:r>
        <w:rPr>
          <w:rFonts w:ascii="Times New Roman" w:eastAsia="Times New Roman"/>
          <w:lang w:eastAsia="zh-CN"/>
        </w:rPr>
        <w:t>150</w:t>
      </w:r>
      <w:r>
        <w:rPr>
          <w:spacing w:val="-8"/>
          <w:lang w:eastAsia="zh-CN"/>
        </w:rPr>
        <w:t>周年。列宁是帝国主义时代的社会主义革命者，他领导年轻的苏</w:t>
      </w:r>
      <w:r>
        <w:rPr>
          <w:spacing w:val="-5"/>
          <w:lang w:eastAsia="zh-CN"/>
        </w:rPr>
        <w:t>维埃政权捍卫社会主义，努力探索社会主义建设的正确道路。</w:t>
      </w:r>
      <w:commentRangeStart w:id="201"/>
      <w:proofErr w:type="spellStart"/>
      <w:r>
        <w:rPr>
          <w:spacing w:val="-5"/>
        </w:rPr>
        <w:t>主要表现有</w:t>
      </w:r>
      <w:commentRangeEnd w:id="201"/>
      <w:proofErr w:type="spellEnd"/>
      <w:r w:rsidR="00C930DE">
        <w:rPr>
          <w:rStyle w:val="aa"/>
        </w:rPr>
        <w:commentReference w:id="201"/>
      </w:r>
    </w:p>
    <w:p w14:paraId="5D9EE8C0" w14:textId="77777777" w:rsidR="00F50AE4" w:rsidRDefault="00F50AE4" w:rsidP="00F50AE4">
      <w:pPr>
        <w:pStyle w:val="a4"/>
        <w:numPr>
          <w:ilvl w:val="0"/>
          <w:numId w:val="7"/>
        </w:numPr>
        <w:tabs>
          <w:tab w:val="left" w:pos="1087"/>
        </w:tabs>
        <w:spacing w:before="1"/>
        <w:ind w:hanging="367"/>
        <w:rPr>
          <w:sz w:val="21"/>
          <w:lang w:eastAsia="zh-CN"/>
        </w:rPr>
      </w:pPr>
      <w:r>
        <w:rPr>
          <w:spacing w:val="-3"/>
          <w:sz w:val="21"/>
          <w:lang w:eastAsia="zh-CN"/>
        </w:rPr>
        <w:t>建立第三国际，继续进行反帝反修的斗争</w:t>
      </w:r>
    </w:p>
    <w:p w14:paraId="34540304" w14:textId="77777777" w:rsidR="00F50AE4" w:rsidRDefault="00F50AE4" w:rsidP="00F50AE4">
      <w:pPr>
        <w:pStyle w:val="a4"/>
        <w:numPr>
          <w:ilvl w:val="0"/>
          <w:numId w:val="7"/>
        </w:numPr>
        <w:tabs>
          <w:tab w:val="left" w:pos="1075"/>
        </w:tabs>
        <w:spacing w:before="139" w:line="364" w:lineRule="auto"/>
        <w:ind w:left="720" w:right="3791" w:firstLine="0"/>
        <w:rPr>
          <w:sz w:val="21"/>
          <w:lang w:eastAsia="zh-CN"/>
        </w:rPr>
      </w:pPr>
      <w:r>
        <w:rPr>
          <w:spacing w:val="-3"/>
          <w:sz w:val="21"/>
          <w:lang w:eastAsia="zh-CN"/>
        </w:rPr>
        <w:t>发展社会主义经济，巩固社会主义经济和政治制度</w:t>
      </w:r>
      <w:r>
        <w:rPr>
          <w:rFonts w:ascii="Times New Roman" w:eastAsia="Times New Roman"/>
          <w:spacing w:val="-3"/>
          <w:sz w:val="21"/>
          <w:lang w:eastAsia="zh-CN"/>
        </w:rPr>
        <w:t>C</w:t>
      </w:r>
      <w:r>
        <w:rPr>
          <w:spacing w:val="-3"/>
          <w:sz w:val="21"/>
          <w:lang w:eastAsia="zh-CN"/>
        </w:rPr>
        <w:t>．粉碎帝国主义扼杀社会主义新生政权的罪恶企图</w:t>
      </w:r>
      <w:r>
        <w:rPr>
          <w:rFonts w:ascii="Times New Roman" w:eastAsia="Times New Roman"/>
          <w:spacing w:val="-3"/>
          <w:sz w:val="21"/>
          <w:lang w:eastAsia="zh-CN"/>
        </w:rPr>
        <w:t>D</w:t>
      </w:r>
      <w:r>
        <w:rPr>
          <w:spacing w:val="-3"/>
          <w:sz w:val="21"/>
          <w:lang w:eastAsia="zh-CN"/>
        </w:rPr>
        <w:t>．以重工业为重点，实现俄国从农业国到工业国的转变</w:t>
      </w:r>
    </w:p>
    <w:p w14:paraId="16046E32" w14:textId="77777777" w:rsidR="00F50AE4" w:rsidRDefault="00F50AE4" w:rsidP="00F50AE4">
      <w:pPr>
        <w:pStyle w:val="a3"/>
        <w:spacing w:before="12"/>
        <w:ind w:left="0"/>
        <w:rPr>
          <w:sz w:val="27"/>
          <w:lang w:eastAsia="zh-CN"/>
        </w:rPr>
      </w:pPr>
    </w:p>
    <w:p w14:paraId="4304416A" w14:textId="77777777" w:rsidR="00F50AE4" w:rsidRPr="00DC5C74" w:rsidRDefault="00F50AE4" w:rsidP="00F50AE4">
      <w:pPr>
        <w:pStyle w:val="a4"/>
        <w:tabs>
          <w:tab w:val="left" w:pos="1039"/>
        </w:tabs>
        <w:spacing w:before="58" w:line="364" w:lineRule="auto"/>
        <w:ind w:right="626"/>
        <w:rPr>
          <w:sz w:val="21"/>
          <w:lang w:eastAsia="zh-CN"/>
        </w:rPr>
      </w:pPr>
    </w:p>
    <w:p w14:paraId="154E63C4" w14:textId="77777777" w:rsidR="00F50AE4" w:rsidRDefault="00F50AE4" w:rsidP="00F50AE4">
      <w:pPr>
        <w:pStyle w:val="a4"/>
        <w:numPr>
          <w:ilvl w:val="0"/>
          <w:numId w:val="6"/>
        </w:numPr>
        <w:tabs>
          <w:tab w:val="left" w:pos="1039"/>
        </w:tabs>
        <w:spacing w:before="58" w:line="364" w:lineRule="auto"/>
        <w:ind w:right="626" w:firstLine="0"/>
        <w:rPr>
          <w:sz w:val="21"/>
        </w:rPr>
      </w:pPr>
      <w:r>
        <w:rPr>
          <w:spacing w:val="-11"/>
          <w:sz w:val="21"/>
          <w:lang w:eastAsia="zh-CN"/>
        </w:rPr>
        <w:t>苏联模式，指苏联在长期的社会主义实践中形成的制度、体制以及建设社会主义的方针、政策，采用高度集中的经济政治体制进行社会主义建设的模式。其关键要害在于树立个人崇拜，无情践踏社会主义的民主和法制等基本原则，以长官意志取代社会主义性质的民</w:t>
      </w:r>
      <w:r>
        <w:rPr>
          <w:spacing w:val="-8"/>
          <w:sz w:val="21"/>
          <w:lang w:eastAsia="zh-CN"/>
        </w:rPr>
        <w:t>主集中制。这个模式形成于斯大林时期，并不断得到强化和固化，延续至</w:t>
      </w:r>
      <w:r>
        <w:rPr>
          <w:rFonts w:ascii="Times New Roman" w:eastAsia="Times New Roman"/>
          <w:sz w:val="21"/>
          <w:lang w:eastAsia="zh-CN"/>
        </w:rPr>
        <w:t>20</w:t>
      </w:r>
      <w:r>
        <w:rPr>
          <w:spacing w:val="-12"/>
          <w:sz w:val="21"/>
          <w:lang w:eastAsia="zh-CN"/>
        </w:rPr>
        <w:t>世纪</w:t>
      </w:r>
      <w:r>
        <w:rPr>
          <w:rFonts w:ascii="Times New Roman" w:eastAsia="Times New Roman"/>
          <w:sz w:val="21"/>
          <w:lang w:eastAsia="zh-CN"/>
        </w:rPr>
        <w:t>80</w:t>
      </w:r>
      <w:r>
        <w:rPr>
          <w:spacing w:val="-2"/>
          <w:sz w:val="21"/>
          <w:lang w:eastAsia="zh-CN"/>
        </w:rPr>
        <w:t>年代</w:t>
      </w:r>
      <w:r>
        <w:rPr>
          <w:spacing w:val="-3"/>
          <w:sz w:val="21"/>
          <w:lang w:eastAsia="zh-CN"/>
        </w:rPr>
        <w:t>中期。</w:t>
      </w:r>
      <w:proofErr w:type="spellStart"/>
      <w:r>
        <w:rPr>
          <w:spacing w:val="-3"/>
          <w:sz w:val="21"/>
        </w:rPr>
        <w:t>下列关于</w:t>
      </w:r>
      <w:commentRangeStart w:id="202"/>
      <w:r>
        <w:rPr>
          <w:spacing w:val="-3"/>
          <w:sz w:val="21"/>
        </w:rPr>
        <w:t>苏联模式的表述正确的有</w:t>
      </w:r>
      <w:commentRangeEnd w:id="202"/>
      <w:proofErr w:type="spellEnd"/>
      <w:r w:rsidR="008E216D">
        <w:rPr>
          <w:rStyle w:val="aa"/>
        </w:rPr>
        <w:commentReference w:id="202"/>
      </w:r>
    </w:p>
    <w:p w14:paraId="7B560B06" w14:textId="77777777" w:rsidR="00F50AE4" w:rsidRDefault="00F50AE4" w:rsidP="00F50AE4">
      <w:pPr>
        <w:pStyle w:val="a4"/>
        <w:numPr>
          <w:ilvl w:val="1"/>
          <w:numId w:val="6"/>
        </w:numPr>
        <w:tabs>
          <w:tab w:val="left" w:pos="1087"/>
        </w:tabs>
        <w:spacing w:line="267" w:lineRule="exact"/>
        <w:ind w:hanging="367"/>
        <w:rPr>
          <w:sz w:val="21"/>
          <w:lang w:eastAsia="zh-CN"/>
        </w:rPr>
      </w:pPr>
      <w:r>
        <w:rPr>
          <w:spacing w:val="-3"/>
          <w:sz w:val="21"/>
          <w:lang w:eastAsia="zh-CN"/>
        </w:rPr>
        <w:t>苏联模式严重束缚了企业和劳动者的积极性</w:t>
      </w:r>
    </w:p>
    <w:p w14:paraId="2EF1E78E" w14:textId="77777777" w:rsidR="00F50AE4" w:rsidRDefault="00F50AE4" w:rsidP="00F50AE4">
      <w:pPr>
        <w:pStyle w:val="a4"/>
        <w:numPr>
          <w:ilvl w:val="1"/>
          <w:numId w:val="6"/>
        </w:numPr>
        <w:tabs>
          <w:tab w:val="left" w:pos="1075"/>
        </w:tabs>
        <w:spacing w:before="139" w:line="367" w:lineRule="auto"/>
        <w:ind w:left="720" w:right="4015" w:firstLine="0"/>
        <w:rPr>
          <w:sz w:val="21"/>
          <w:lang w:eastAsia="zh-CN"/>
        </w:rPr>
      </w:pPr>
      <w:r>
        <w:rPr>
          <w:spacing w:val="-3"/>
          <w:sz w:val="21"/>
          <w:lang w:eastAsia="zh-CN"/>
        </w:rPr>
        <w:t>苏联模式是一条完全适合俄国国情的社会主义道路</w:t>
      </w:r>
      <w:r>
        <w:rPr>
          <w:rFonts w:ascii="Times New Roman" w:eastAsia="Times New Roman"/>
          <w:spacing w:val="-3"/>
          <w:sz w:val="21"/>
          <w:lang w:eastAsia="zh-CN"/>
        </w:rPr>
        <w:lastRenderedPageBreak/>
        <w:t>C</w:t>
      </w:r>
      <w:r>
        <w:rPr>
          <w:spacing w:val="-3"/>
          <w:sz w:val="21"/>
          <w:lang w:eastAsia="zh-CN"/>
        </w:rPr>
        <w:t>．苏联模式曾经促进了社会主义制度的巩固和发展</w:t>
      </w:r>
    </w:p>
    <w:p w14:paraId="114D0E87" w14:textId="77777777" w:rsidR="00F50AE4" w:rsidRDefault="00F50AE4" w:rsidP="00F50AE4">
      <w:pPr>
        <w:pStyle w:val="a3"/>
        <w:spacing w:line="265" w:lineRule="exact"/>
        <w:rPr>
          <w:lang w:eastAsia="zh-CN"/>
        </w:rPr>
      </w:pPr>
      <w:r>
        <w:rPr>
          <w:rFonts w:ascii="Times New Roman" w:eastAsia="Times New Roman"/>
          <w:lang w:eastAsia="zh-CN"/>
        </w:rPr>
        <w:t>D</w:t>
      </w:r>
      <w:r>
        <w:rPr>
          <w:lang w:eastAsia="zh-CN"/>
        </w:rPr>
        <w:t>．苏联模式是特定历史条件下的产物，是社会主义的唯一模式</w:t>
      </w:r>
    </w:p>
    <w:p w14:paraId="5432FFA6" w14:textId="77777777" w:rsidR="00F50AE4" w:rsidRDefault="00F50AE4" w:rsidP="00F50AE4">
      <w:pPr>
        <w:pStyle w:val="a3"/>
        <w:ind w:left="0"/>
        <w:rPr>
          <w:sz w:val="22"/>
          <w:lang w:eastAsia="zh-CN"/>
        </w:rPr>
      </w:pPr>
    </w:p>
    <w:p w14:paraId="43865C65" w14:textId="77777777" w:rsidR="00F50AE4" w:rsidRDefault="00F50AE4" w:rsidP="00F50AE4">
      <w:pPr>
        <w:pStyle w:val="a3"/>
        <w:spacing w:before="1"/>
        <w:ind w:left="0"/>
        <w:rPr>
          <w:sz w:val="17"/>
          <w:lang w:eastAsia="zh-CN"/>
        </w:rPr>
      </w:pPr>
    </w:p>
    <w:p w14:paraId="14936769" w14:textId="77777777" w:rsidR="00F50AE4" w:rsidRDefault="00F50AE4" w:rsidP="00F50AE4">
      <w:pPr>
        <w:pStyle w:val="a4"/>
        <w:numPr>
          <w:ilvl w:val="0"/>
          <w:numId w:val="6"/>
        </w:numPr>
        <w:tabs>
          <w:tab w:val="left" w:pos="1041"/>
        </w:tabs>
        <w:spacing w:before="1" w:line="364" w:lineRule="auto"/>
        <w:ind w:right="732" w:firstLine="0"/>
        <w:jc w:val="both"/>
        <w:rPr>
          <w:sz w:val="21"/>
          <w:lang w:eastAsia="zh-CN"/>
        </w:rPr>
      </w:pPr>
      <w:r>
        <w:rPr>
          <w:sz w:val="21"/>
          <w:lang w:eastAsia="zh-CN"/>
        </w:rPr>
        <w:t>邓小平曾在《解放思想，实事求是，团结一致向前看》一文中指出：</w:t>
      </w:r>
      <w:r>
        <w:rPr>
          <w:rFonts w:ascii="Times New Roman" w:eastAsia="Times New Roman" w:hAnsi="Times New Roman"/>
          <w:spacing w:val="2"/>
          <w:sz w:val="21"/>
          <w:lang w:eastAsia="zh-CN"/>
        </w:rPr>
        <w:t>“</w:t>
      </w:r>
      <w:r>
        <w:rPr>
          <w:spacing w:val="-3"/>
          <w:sz w:val="21"/>
          <w:lang w:eastAsia="zh-CN"/>
        </w:rPr>
        <w:t>权力过分集中的</w:t>
      </w:r>
      <w:r>
        <w:rPr>
          <w:spacing w:val="-8"/>
          <w:sz w:val="21"/>
          <w:lang w:eastAsia="zh-CN"/>
        </w:rPr>
        <w:t>官僚主义。这种官僚主义常常以</w:t>
      </w:r>
      <w:r>
        <w:rPr>
          <w:rFonts w:ascii="Times New Roman" w:eastAsia="Times New Roman" w:hAnsi="Times New Roman"/>
          <w:spacing w:val="-4"/>
          <w:sz w:val="21"/>
          <w:lang w:eastAsia="zh-CN"/>
        </w:rPr>
        <w:t>‘</w:t>
      </w:r>
      <w:r>
        <w:rPr>
          <w:spacing w:val="-2"/>
          <w:sz w:val="21"/>
          <w:lang w:eastAsia="zh-CN"/>
        </w:rPr>
        <w:t>党的领导</w:t>
      </w:r>
      <w:r>
        <w:rPr>
          <w:rFonts w:ascii="Times New Roman" w:eastAsia="Times New Roman" w:hAnsi="Times New Roman"/>
          <w:spacing w:val="-3"/>
          <w:sz w:val="21"/>
          <w:lang w:eastAsia="zh-CN"/>
        </w:rPr>
        <w:t>’‘</w:t>
      </w:r>
      <w:r>
        <w:rPr>
          <w:spacing w:val="-3"/>
          <w:sz w:val="21"/>
          <w:lang w:eastAsia="zh-CN"/>
        </w:rPr>
        <w:t>党的指示</w:t>
      </w:r>
      <w:r>
        <w:rPr>
          <w:rFonts w:ascii="Times New Roman" w:eastAsia="Times New Roman" w:hAnsi="Times New Roman"/>
          <w:sz w:val="21"/>
          <w:lang w:eastAsia="zh-CN"/>
        </w:rPr>
        <w:t>’‘</w:t>
      </w:r>
      <w:r>
        <w:rPr>
          <w:spacing w:val="-2"/>
          <w:sz w:val="21"/>
          <w:lang w:eastAsia="zh-CN"/>
        </w:rPr>
        <w:t>党的利益</w:t>
      </w:r>
      <w:r>
        <w:rPr>
          <w:rFonts w:ascii="Times New Roman" w:eastAsia="Times New Roman" w:hAnsi="Times New Roman"/>
          <w:sz w:val="21"/>
          <w:lang w:eastAsia="zh-CN"/>
        </w:rPr>
        <w:t>’‘</w:t>
      </w:r>
      <w:r>
        <w:rPr>
          <w:spacing w:val="-3"/>
          <w:sz w:val="21"/>
          <w:lang w:eastAsia="zh-CN"/>
        </w:rPr>
        <w:t>党的纪律</w:t>
      </w:r>
      <w:r>
        <w:rPr>
          <w:rFonts w:ascii="Times New Roman" w:eastAsia="Times New Roman" w:hAnsi="Times New Roman"/>
          <w:sz w:val="21"/>
          <w:lang w:eastAsia="zh-CN"/>
        </w:rPr>
        <w:t>’</w:t>
      </w:r>
      <w:r>
        <w:rPr>
          <w:spacing w:val="-9"/>
          <w:sz w:val="21"/>
          <w:lang w:eastAsia="zh-CN"/>
        </w:rPr>
        <w:t>的面貌出现，这</w:t>
      </w:r>
      <w:r>
        <w:rPr>
          <w:spacing w:val="-8"/>
          <w:sz w:val="21"/>
          <w:lang w:eastAsia="zh-CN"/>
        </w:rPr>
        <w:t>是真正的管、卡、压。</w:t>
      </w:r>
      <w:r>
        <w:rPr>
          <w:rFonts w:ascii="Times New Roman" w:eastAsia="Times New Roman" w:hAnsi="Times New Roman"/>
          <w:spacing w:val="-3"/>
          <w:sz w:val="21"/>
          <w:lang w:eastAsia="zh-CN"/>
        </w:rPr>
        <w:t>”</w:t>
      </w:r>
      <w:r>
        <w:rPr>
          <w:spacing w:val="-4"/>
          <w:sz w:val="21"/>
          <w:lang w:eastAsia="zh-CN"/>
        </w:rPr>
        <w:t>斯大林执政时期的苏联，苏联模式的弊端在政治上就是权力过分集</w:t>
      </w:r>
      <w:r>
        <w:rPr>
          <w:spacing w:val="-3"/>
          <w:sz w:val="21"/>
          <w:lang w:eastAsia="zh-CN"/>
        </w:rPr>
        <w:t>中，个人崇拜严重，民主法制缺失。</w:t>
      </w:r>
      <w:commentRangeStart w:id="203"/>
      <w:r>
        <w:rPr>
          <w:spacing w:val="-3"/>
          <w:sz w:val="21"/>
          <w:lang w:eastAsia="zh-CN"/>
        </w:rPr>
        <w:t>苏联模式在经济上的表现是</w:t>
      </w:r>
      <w:commentRangeEnd w:id="203"/>
      <w:r w:rsidR="008E216D">
        <w:rPr>
          <w:rStyle w:val="aa"/>
        </w:rPr>
        <w:commentReference w:id="203"/>
      </w:r>
    </w:p>
    <w:p w14:paraId="75F2DD04" w14:textId="77777777" w:rsidR="00F50AE4" w:rsidRDefault="00F50AE4" w:rsidP="00F50AE4">
      <w:pPr>
        <w:pStyle w:val="a4"/>
        <w:numPr>
          <w:ilvl w:val="1"/>
          <w:numId w:val="6"/>
        </w:numPr>
        <w:tabs>
          <w:tab w:val="left" w:pos="1087"/>
        </w:tabs>
        <w:spacing w:line="364" w:lineRule="auto"/>
        <w:ind w:left="720" w:right="6734" w:firstLine="0"/>
        <w:rPr>
          <w:sz w:val="21"/>
          <w:lang w:eastAsia="zh-CN"/>
        </w:rPr>
      </w:pPr>
      <w:r>
        <w:rPr>
          <w:spacing w:val="-5"/>
          <w:sz w:val="21"/>
          <w:lang w:eastAsia="zh-CN"/>
        </w:rPr>
        <w:t>高度集中的计划经济</w:t>
      </w:r>
      <w:r>
        <w:rPr>
          <w:rFonts w:ascii="Times New Roman" w:eastAsia="Times New Roman"/>
          <w:sz w:val="21"/>
          <w:lang w:eastAsia="zh-CN"/>
        </w:rPr>
        <w:t>B</w:t>
      </w:r>
      <w:r>
        <w:rPr>
          <w:spacing w:val="-3"/>
          <w:sz w:val="21"/>
          <w:lang w:eastAsia="zh-CN"/>
        </w:rPr>
        <w:t>．企业丧失自主权</w:t>
      </w:r>
      <w:r>
        <w:rPr>
          <w:rFonts w:ascii="Times New Roman" w:eastAsia="Times New Roman"/>
          <w:spacing w:val="-3"/>
          <w:sz w:val="21"/>
          <w:lang w:eastAsia="zh-CN"/>
        </w:rPr>
        <w:t>C</w:t>
      </w:r>
      <w:r>
        <w:rPr>
          <w:spacing w:val="-3"/>
          <w:sz w:val="21"/>
          <w:lang w:eastAsia="zh-CN"/>
        </w:rPr>
        <w:t>．完全否定市场的作用</w:t>
      </w:r>
      <w:r>
        <w:rPr>
          <w:rFonts w:ascii="Times New Roman" w:eastAsia="Times New Roman"/>
          <w:spacing w:val="-3"/>
          <w:sz w:val="21"/>
          <w:lang w:eastAsia="zh-CN"/>
        </w:rPr>
        <w:t>D</w:t>
      </w:r>
      <w:r>
        <w:rPr>
          <w:spacing w:val="-3"/>
          <w:sz w:val="21"/>
          <w:lang w:eastAsia="zh-CN"/>
        </w:rPr>
        <w:t>．国民经济比例失衡</w:t>
      </w:r>
    </w:p>
    <w:p w14:paraId="0115D34D" w14:textId="77777777" w:rsidR="00F50AE4" w:rsidRDefault="00F50AE4" w:rsidP="00F50AE4">
      <w:pPr>
        <w:pStyle w:val="a3"/>
        <w:spacing w:before="1"/>
        <w:ind w:left="0"/>
        <w:rPr>
          <w:sz w:val="28"/>
          <w:lang w:eastAsia="zh-CN"/>
        </w:rPr>
      </w:pPr>
    </w:p>
    <w:p w14:paraId="3D57D35E" w14:textId="77777777" w:rsidR="00F50AE4" w:rsidRDefault="00F50AE4" w:rsidP="00F50AE4">
      <w:pPr>
        <w:pStyle w:val="a4"/>
        <w:numPr>
          <w:ilvl w:val="0"/>
          <w:numId w:val="5"/>
        </w:numPr>
        <w:tabs>
          <w:tab w:val="left" w:pos="1041"/>
        </w:tabs>
        <w:spacing w:line="364" w:lineRule="auto"/>
        <w:ind w:right="733" w:firstLine="0"/>
        <w:rPr>
          <w:sz w:val="21"/>
        </w:rPr>
      </w:pPr>
      <w:r>
        <w:rPr>
          <w:sz w:val="21"/>
          <w:lang w:eastAsia="zh-CN"/>
        </w:rPr>
        <w:t>列宁说：</w:t>
      </w:r>
      <w:r>
        <w:rPr>
          <w:rFonts w:ascii="Times New Roman" w:eastAsia="Times New Roman" w:hAnsi="Times New Roman"/>
          <w:sz w:val="21"/>
          <w:lang w:eastAsia="zh-CN"/>
        </w:rPr>
        <w:t>“</w:t>
      </w:r>
      <w:r>
        <w:rPr>
          <w:spacing w:val="-1"/>
          <w:sz w:val="21"/>
          <w:lang w:eastAsia="zh-CN"/>
        </w:rPr>
        <w:t>一切民族都将走向社会主义，这是不可避免的，但是一切民族的走法却不会</w:t>
      </w:r>
      <w:r>
        <w:rPr>
          <w:spacing w:val="-2"/>
          <w:sz w:val="21"/>
          <w:lang w:eastAsia="zh-CN"/>
        </w:rPr>
        <w:t>完全一样。</w:t>
      </w:r>
      <w:r>
        <w:rPr>
          <w:rFonts w:ascii="Times New Roman" w:eastAsia="Times New Roman" w:hAnsi="Times New Roman"/>
          <w:sz w:val="21"/>
        </w:rPr>
        <w:t>”</w:t>
      </w:r>
      <w:commentRangeStart w:id="204"/>
      <w:proofErr w:type="spellStart"/>
      <w:r>
        <w:rPr>
          <w:spacing w:val="-3"/>
          <w:sz w:val="21"/>
        </w:rPr>
        <w:t>这是因为</w:t>
      </w:r>
      <w:commentRangeEnd w:id="204"/>
      <w:proofErr w:type="spellEnd"/>
      <w:r w:rsidR="00CB0A9A">
        <w:rPr>
          <w:rStyle w:val="aa"/>
        </w:rPr>
        <w:commentReference w:id="204"/>
      </w:r>
    </w:p>
    <w:p w14:paraId="6D547EEF" w14:textId="77777777" w:rsidR="00F50AE4" w:rsidRDefault="00F50AE4" w:rsidP="00F50AE4">
      <w:pPr>
        <w:pStyle w:val="a4"/>
        <w:numPr>
          <w:ilvl w:val="1"/>
          <w:numId w:val="5"/>
        </w:numPr>
        <w:tabs>
          <w:tab w:val="left" w:pos="1087"/>
        </w:tabs>
        <w:spacing w:line="267" w:lineRule="exact"/>
        <w:ind w:hanging="367"/>
        <w:rPr>
          <w:sz w:val="21"/>
        </w:rPr>
      </w:pPr>
      <w:proofErr w:type="spellStart"/>
      <w:r>
        <w:rPr>
          <w:spacing w:val="-3"/>
          <w:sz w:val="21"/>
        </w:rPr>
        <w:t>根本指导思想的多样化</w:t>
      </w:r>
      <w:proofErr w:type="spellEnd"/>
    </w:p>
    <w:p w14:paraId="5D968E8F" w14:textId="77777777" w:rsidR="00F50AE4" w:rsidRDefault="00F50AE4" w:rsidP="00F50AE4">
      <w:pPr>
        <w:pStyle w:val="a4"/>
        <w:numPr>
          <w:ilvl w:val="1"/>
          <w:numId w:val="5"/>
        </w:numPr>
        <w:tabs>
          <w:tab w:val="left" w:pos="1075"/>
        </w:tabs>
        <w:spacing w:before="139" w:line="364" w:lineRule="auto"/>
        <w:ind w:left="720" w:right="4644" w:firstLine="0"/>
        <w:rPr>
          <w:sz w:val="21"/>
          <w:lang w:eastAsia="zh-CN"/>
        </w:rPr>
      </w:pPr>
      <w:r>
        <w:rPr>
          <w:spacing w:val="-4"/>
          <w:sz w:val="21"/>
          <w:lang w:eastAsia="zh-CN"/>
        </w:rPr>
        <w:t>各国的生产力发展状况和社会发展阶段不同</w:t>
      </w:r>
      <w:r>
        <w:rPr>
          <w:rFonts w:ascii="Times New Roman" w:eastAsia="Times New Roman"/>
          <w:sz w:val="21"/>
          <w:lang w:eastAsia="zh-CN"/>
        </w:rPr>
        <w:t>C</w:t>
      </w:r>
      <w:r>
        <w:rPr>
          <w:spacing w:val="-3"/>
          <w:sz w:val="21"/>
          <w:lang w:eastAsia="zh-CN"/>
        </w:rPr>
        <w:t>．各国历史文化传统的差异性</w:t>
      </w:r>
    </w:p>
    <w:p w14:paraId="73E7E7FA" w14:textId="77777777" w:rsidR="00F50AE4" w:rsidRDefault="00F50AE4" w:rsidP="00F50AE4">
      <w:pPr>
        <w:pStyle w:val="a3"/>
        <w:spacing w:before="1"/>
        <w:rPr>
          <w:lang w:eastAsia="zh-CN"/>
        </w:rPr>
      </w:pPr>
      <w:r>
        <w:rPr>
          <w:rFonts w:ascii="Times New Roman" w:eastAsia="Times New Roman"/>
          <w:lang w:eastAsia="zh-CN"/>
        </w:rPr>
        <w:t>D</w:t>
      </w:r>
      <w:r>
        <w:rPr>
          <w:lang w:eastAsia="zh-CN"/>
        </w:rPr>
        <w:t>．时代和实践的不断发展</w:t>
      </w:r>
    </w:p>
    <w:p w14:paraId="22BB4E78" w14:textId="77777777" w:rsidR="00F50AE4" w:rsidRDefault="00F50AE4" w:rsidP="00F50AE4">
      <w:pPr>
        <w:pStyle w:val="a3"/>
        <w:ind w:left="0"/>
        <w:rPr>
          <w:sz w:val="22"/>
          <w:lang w:eastAsia="zh-CN"/>
        </w:rPr>
      </w:pPr>
    </w:p>
    <w:p w14:paraId="06BE13C2" w14:textId="77777777" w:rsidR="00F50AE4" w:rsidRDefault="00F50AE4" w:rsidP="00F50AE4">
      <w:pPr>
        <w:pStyle w:val="a3"/>
        <w:spacing w:before="1"/>
        <w:ind w:left="0"/>
        <w:rPr>
          <w:sz w:val="17"/>
          <w:lang w:eastAsia="zh-CN"/>
        </w:rPr>
      </w:pPr>
    </w:p>
    <w:p w14:paraId="4508BBDD" w14:textId="77777777" w:rsidR="00F50AE4" w:rsidRDefault="00F50AE4" w:rsidP="00F50AE4">
      <w:pPr>
        <w:pStyle w:val="a4"/>
        <w:numPr>
          <w:ilvl w:val="0"/>
          <w:numId w:val="5"/>
        </w:numPr>
        <w:tabs>
          <w:tab w:val="left" w:pos="1041"/>
        </w:tabs>
        <w:spacing w:line="364" w:lineRule="auto"/>
        <w:ind w:right="628" w:firstLine="0"/>
        <w:rPr>
          <w:sz w:val="21"/>
        </w:rPr>
      </w:pPr>
      <w:r>
        <w:rPr>
          <w:sz w:val="21"/>
          <w:lang w:eastAsia="zh-CN"/>
        </w:rPr>
        <w:t>社会主义的发展道路不是单一的，而是多样的。列宁指出：</w:t>
      </w:r>
      <w:r>
        <w:rPr>
          <w:rFonts w:ascii="Times New Roman" w:eastAsia="Times New Roman" w:hAnsi="Times New Roman"/>
          <w:sz w:val="21"/>
          <w:lang w:eastAsia="zh-CN"/>
        </w:rPr>
        <w:t>“</w:t>
      </w:r>
      <w:r>
        <w:rPr>
          <w:sz w:val="21"/>
          <w:lang w:eastAsia="zh-CN"/>
        </w:rPr>
        <w:t>一切民族都将走向社会主</w:t>
      </w:r>
      <w:r>
        <w:rPr>
          <w:spacing w:val="-8"/>
          <w:sz w:val="21"/>
          <w:lang w:eastAsia="zh-CN"/>
        </w:rPr>
        <w:t>义，这是不可避免的，但是一切民族的走法却不会完全一样，在民主的这种或那种形式上，在无产阶级专政的这种或那种形态上，在社会生活各方面的社会主义改造的速度上，每个</w:t>
      </w:r>
      <w:r>
        <w:rPr>
          <w:spacing w:val="-5"/>
          <w:sz w:val="21"/>
          <w:lang w:eastAsia="zh-CN"/>
        </w:rPr>
        <w:t>民族都会有自己的特点。</w:t>
      </w:r>
      <w:r>
        <w:rPr>
          <w:rFonts w:ascii="Times New Roman" w:eastAsia="Times New Roman" w:hAnsi="Times New Roman"/>
          <w:spacing w:val="-3"/>
          <w:sz w:val="21"/>
        </w:rPr>
        <w:t>”</w:t>
      </w:r>
      <w:commentRangeStart w:id="205"/>
      <w:proofErr w:type="spellStart"/>
      <w:r>
        <w:rPr>
          <w:sz w:val="21"/>
        </w:rPr>
        <w:t>这表明</w:t>
      </w:r>
      <w:commentRangeEnd w:id="205"/>
      <w:proofErr w:type="spellEnd"/>
      <w:r w:rsidR="00CB0A9A">
        <w:rPr>
          <w:rStyle w:val="aa"/>
        </w:rPr>
        <w:commentReference w:id="205"/>
      </w:r>
    </w:p>
    <w:p w14:paraId="7B1BE493" w14:textId="77777777" w:rsidR="00F50AE4" w:rsidRDefault="00F50AE4" w:rsidP="00F50AE4">
      <w:pPr>
        <w:pStyle w:val="a4"/>
        <w:numPr>
          <w:ilvl w:val="1"/>
          <w:numId w:val="5"/>
        </w:numPr>
        <w:tabs>
          <w:tab w:val="left" w:pos="1087"/>
        </w:tabs>
        <w:spacing w:line="364" w:lineRule="auto"/>
        <w:ind w:left="720" w:right="2951" w:firstLine="0"/>
        <w:rPr>
          <w:sz w:val="21"/>
          <w:lang w:eastAsia="zh-CN"/>
        </w:rPr>
      </w:pPr>
      <w:r>
        <w:rPr>
          <w:spacing w:val="-3"/>
          <w:sz w:val="21"/>
          <w:lang w:eastAsia="zh-CN"/>
        </w:rPr>
        <w:t>时代和实践的不断发展是社会主义发展道路多样性的现实原因</w:t>
      </w:r>
      <w:r>
        <w:rPr>
          <w:rFonts w:ascii="Times New Roman" w:eastAsia="Times New Roman"/>
          <w:spacing w:val="-3"/>
          <w:sz w:val="21"/>
          <w:lang w:eastAsia="zh-CN"/>
        </w:rPr>
        <w:t>B</w:t>
      </w:r>
      <w:r>
        <w:rPr>
          <w:spacing w:val="-3"/>
          <w:sz w:val="21"/>
          <w:lang w:eastAsia="zh-CN"/>
        </w:rPr>
        <w:t>．必须探索适合本国国情的社会主义发展道路</w:t>
      </w:r>
    </w:p>
    <w:p w14:paraId="781CCCB1" w14:textId="77777777" w:rsidR="00F50AE4" w:rsidRDefault="00F50AE4" w:rsidP="00F50AE4">
      <w:pPr>
        <w:pStyle w:val="a3"/>
        <w:spacing w:line="364" w:lineRule="auto"/>
        <w:ind w:right="2963"/>
        <w:rPr>
          <w:lang w:eastAsia="zh-CN"/>
        </w:rPr>
      </w:pPr>
      <w:r>
        <w:rPr>
          <w:rFonts w:ascii="Times New Roman" w:eastAsia="Times New Roman"/>
          <w:lang w:eastAsia="zh-CN"/>
        </w:rPr>
        <w:t>C</w:t>
      </w:r>
      <w:r>
        <w:rPr>
          <w:lang w:eastAsia="zh-CN"/>
        </w:rPr>
        <w:t>．历史文化传统的差异性是社会主义发展道路多样性的根本原因</w:t>
      </w:r>
      <w:r>
        <w:rPr>
          <w:rFonts w:ascii="Times New Roman" w:eastAsia="Times New Roman"/>
          <w:lang w:eastAsia="zh-CN"/>
        </w:rPr>
        <w:t>D</w:t>
      </w:r>
      <w:r>
        <w:rPr>
          <w:lang w:eastAsia="zh-CN"/>
        </w:rPr>
        <w:t>．中国特色社会主义是最好的社会主义发展模式</w:t>
      </w:r>
    </w:p>
    <w:p w14:paraId="7EF9D864" w14:textId="493FD2A9" w:rsidR="00F50AE4" w:rsidRPr="00F50AE4" w:rsidDel="00891CBF" w:rsidRDefault="00F50AE4">
      <w:pPr>
        <w:pStyle w:val="a3"/>
        <w:spacing w:line="364" w:lineRule="auto"/>
        <w:ind w:left="724" w:right="5241"/>
        <w:rPr>
          <w:del w:id="206" w:author="作者"/>
          <w:lang w:eastAsia="zh-CN"/>
        </w:rPr>
      </w:pPr>
    </w:p>
    <w:p w14:paraId="290AAF67" w14:textId="08BD6A93" w:rsidR="00891CBF" w:rsidRPr="00F50AE4" w:rsidDel="00891CBF" w:rsidRDefault="00891CBF" w:rsidP="00F50AE4">
      <w:pPr>
        <w:rPr>
          <w:del w:id="207" w:author="作者"/>
          <w:sz w:val="21"/>
          <w:lang w:eastAsia="zh-CN"/>
        </w:rPr>
        <w:sectPr w:rsidR="00891CBF" w:rsidRPr="00F50AE4" w:rsidDel="00891CBF">
          <w:footerReference w:type="even" r:id="rId11"/>
          <w:footerReference w:type="default" r:id="rId12"/>
          <w:pgSz w:w="11860" w:h="16790"/>
          <w:pgMar w:top="1440" w:right="1060" w:bottom="1200" w:left="1080" w:header="0" w:footer="1002" w:gutter="0"/>
          <w:pgNumType w:start="1"/>
          <w:cols w:space="720"/>
        </w:sectPr>
      </w:pPr>
    </w:p>
    <w:p w14:paraId="6FC6C23D" w14:textId="324C0267" w:rsidR="004A70C5" w:rsidRDefault="004A70C5" w:rsidP="00891CBF">
      <w:pPr>
        <w:pStyle w:val="a3"/>
        <w:tabs>
          <w:tab w:val="left" w:pos="1039"/>
        </w:tabs>
        <w:spacing w:before="1" w:line="364" w:lineRule="auto"/>
        <w:ind w:left="0" w:right="1739"/>
        <w:rPr>
          <w:lang w:eastAsia="zh-CN"/>
        </w:rPr>
      </w:pPr>
    </w:p>
    <w:sectPr w:rsidR="004A70C5">
      <w:pgSz w:w="11860" w:h="16790"/>
      <w:pgMar w:top="1380" w:right="1060" w:bottom="1200" w:left="1080" w:header="0" w:footer="100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作者" w:initials="A">
    <w:p w14:paraId="491418C0" w14:textId="77777777" w:rsidR="00C930DE" w:rsidRDefault="00C930DE">
      <w:pPr>
        <w:pStyle w:val="ab"/>
        <w:rPr>
          <w:lang w:eastAsia="zh-CN"/>
        </w:rPr>
      </w:pPr>
      <w:r>
        <w:rPr>
          <w:rStyle w:val="aa"/>
        </w:rPr>
        <w:annotationRef/>
      </w:r>
    </w:p>
    <w:p w14:paraId="461F0E01" w14:textId="251C4873" w:rsidR="00C930DE" w:rsidRDefault="00C930DE">
      <w:pPr>
        <w:pStyle w:val="ab"/>
        <w:rPr>
          <w:lang w:eastAsia="zh-CN"/>
        </w:rPr>
      </w:pPr>
      <w:bookmarkStart w:id="1" w:name="_Hlk55130852"/>
      <w:r>
        <w:rPr>
          <w:rFonts w:hint="eastAsia"/>
          <w:lang w:eastAsia="zh-CN"/>
        </w:rPr>
        <w:t>哲学：基础、方法</w:t>
      </w:r>
    </w:p>
    <w:p w14:paraId="37AA2D57" w14:textId="77777777" w:rsidR="00C930DE" w:rsidRDefault="00C930DE">
      <w:pPr>
        <w:pStyle w:val="ab"/>
        <w:rPr>
          <w:lang w:eastAsia="zh-CN"/>
        </w:rPr>
      </w:pPr>
      <w:r>
        <w:rPr>
          <w:rFonts w:hint="eastAsia"/>
          <w:lang w:eastAsia="zh-CN"/>
        </w:rPr>
        <w:t>政经：主体内容</w:t>
      </w:r>
    </w:p>
    <w:p w14:paraId="53F0CFBA" w14:textId="77777777" w:rsidR="00C930DE" w:rsidRDefault="00C930DE">
      <w:pPr>
        <w:pStyle w:val="ab"/>
        <w:rPr>
          <w:lang w:eastAsia="zh-CN"/>
        </w:rPr>
      </w:pPr>
      <w:r>
        <w:rPr>
          <w:rFonts w:hint="eastAsia"/>
          <w:lang w:eastAsia="zh-CN"/>
        </w:rPr>
        <w:t>科社：归宿、目的</w:t>
      </w:r>
    </w:p>
    <w:p w14:paraId="28543206" w14:textId="20AA01D6" w:rsidR="00C930DE" w:rsidRDefault="00C930DE">
      <w:pPr>
        <w:pStyle w:val="ab"/>
        <w:rPr>
          <w:lang w:eastAsia="zh-CN"/>
        </w:rPr>
      </w:pPr>
    </w:p>
    <w:p w14:paraId="35152AE9" w14:textId="1E8053C1" w:rsidR="00C930DE" w:rsidRDefault="00C930DE">
      <w:pPr>
        <w:pStyle w:val="ab"/>
        <w:rPr>
          <w:lang w:eastAsia="zh-CN"/>
        </w:rPr>
      </w:pPr>
      <w:r>
        <w:rPr>
          <w:rFonts w:hint="eastAsia"/>
          <w:lang w:eastAsia="zh-CN"/>
        </w:rPr>
        <w:t>马克思用哲学的方法，研究了政经的内容，得出了科社的结论</w:t>
      </w:r>
    </w:p>
    <w:p w14:paraId="36C2383C" w14:textId="77777777" w:rsidR="00C930DE" w:rsidRDefault="00C930DE">
      <w:pPr>
        <w:pStyle w:val="ab"/>
        <w:rPr>
          <w:lang w:eastAsia="zh-CN"/>
        </w:rPr>
      </w:pPr>
    </w:p>
    <w:p w14:paraId="5F74B0F6" w14:textId="73084E1F" w:rsidR="00C930DE" w:rsidRDefault="00C930DE">
      <w:pPr>
        <w:pStyle w:val="ab"/>
        <w:rPr>
          <w:lang w:eastAsia="zh-CN"/>
        </w:rPr>
      </w:pPr>
      <w:r>
        <w:rPr>
          <w:rFonts w:hint="eastAsia"/>
          <w:lang w:eastAsia="zh-CN"/>
        </w:rPr>
        <w:t>答案：B</w:t>
      </w:r>
      <w:bookmarkEnd w:id="1"/>
    </w:p>
  </w:comment>
  <w:comment w:id="2" w:author="作者" w:initials="A">
    <w:p w14:paraId="41694D30" w14:textId="77777777" w:rsidR="00C930DE" w:rsidRDefault="00C930DE">
      <w:pPr>
        <w:pStyle w:val="ab"/>
        <w:rPr>
          <w:lang w:eastAsia="zh-CN"/>
        </w:rPr>
      </w:pPr>
      <w:r>
        <w:rPr>
          <w:rStyle w:val="aa"/>
        </w:rPr>
        <w:annotationRef/>
      </w:r>
    </w:p>
    <w:p w14:paraId="29F01F92" w14:textId="13FF3A39" w:rsidR="00C930DE" w:rsidRDefault="00C930DE">
      <w:pPr>
        <w:pStyle w:val="ab"/>
        <w:rPr>
          <w:lang w:eastAsia="zh-CN"/>
        </w:rPr>
      </w:pPr>
      <w:bookmarkStart w:id="3" w:name="_Hlk55130891"/>
      <w:r>
        <w:rPr>
          <w:rFonts w:hint="eastAsia"/>
          <w:lang w:eastAsia="zh-CN"/>
        </w:rPr>
        <w:t>立场：</w:t>
      </w:r>
      <w:proofErr w:type="gramStart"/>
      <w:r>
        <w:rPr>
          <w:rFonts w:hint="eastAsia"/>
          <w:lang w:eastAsia="zh-CN"/>
        </w:rPr>
        <w:t>站谁一边</w:t>
      </w:r>
      <w:proofErr w:type="gramEnd"/>
      <w:r>
        <w:rPr>
          <w:rFonts w:hint="eastAsia"/>
          <w:lang w:eastAsia="zh-CN"/>
        </w:rPr>
        <w:t>，为谁说话，即找人</w:t>
      </w:r>
    </w:p>
    <w:p w14:paraId="71554F1E" w14:textId="77777777" w:rsidR="00C930DE" w:rsidRDefault="00C930DE">
      <w:pPr>
        <w:pStyle w:val="ab"/>
        <w:rPr>
          <w:lang w:eastAsia="zh-CN"/>
        </w:rPr>
      </w:pPr>
    </w:p>
    <w:p w14:paraId="3DF1F00B" w14:textId="77777777" w:rsidR="00C930DE" w:rsidRDefault="00C930DE">
      <w:pPr>
        <w:pStyle w:val="ab"/>
        <w:rPr>
          <w:lang w:eastAsia="zh-CN"/>
        </w:rPr>
      </w:pPr>
      <w:r>
        <w:rPr>
          <w:rFonts w:hint="eastAsia"/>
          <w:lang w:eastAsia="zh-CN"/>
        </w:rPr>
        <w:t>答案：A</w:t>
      </w:r>
    </w:p>
    <w:p w14:paraId="646E1912" w14:textId="77777777" w:rsidR="00C930DE" w:rsidRDefault="00C930DE">
      <w:pPr>
        <w:pStyle w:val="ab"/>
        <w:rPr>
          <w:lang w:eastAsia="zh-CN"/>
        </w:rPr>
      </w:pPr>
    </w:p>
    <w:p w14:paraId="2A3C37B8" w14:textId="77777777" w:rsidR="00C930DE" w:rsidRDefault="00C930DE">
      <w:pPr>
        <w:pStyle w:val="ab"/>
        <w:rPr>
          <w:lang w:eastAsia="zh-CN"/>
        </w:rPr>
      </w:pPr>
      <w:r>
        <w:rPr>
          <w:rFonts w:hint="eastAsia"/>
          <w:lang w:eastAsia="zh-CN"/>
        </w:rPr>
        <w:t>B是从观点内容角度</w:t>
      </w:r>
    </w:p>
    <w:p w14:paraId="669904C8" w14:textId="77777777" w:rsidR="00C930DE" w:rsidRDefault="00C930DE">
      <w:pPr>
        <w:pStyle w:val="ab"/>
        <w:rPr>
          <w:lang w:eastAsia="zh-CN"/>
        </w:rPr>
      </w:pPr>
      <w:r>
        <w:rPr>
          <w:rFonts w:hint="eastAsia"/>
          <w:lang w:eastAsia="zh-CN"/>
        </w:rPr>
        <w:t>C是从特征、特点</w:t>
      </w:r>
    </w:p>
    <w:p w14:paraId="3C19D893" w14:textId="79114A11" w:rsidR="00C930DE" w:rsidRDefault="00C930DE">
      <w:pPr>
        <w:pStyle w:val="ab"/>
        <w:rPr>
          <w:lang w:eastAsia="zh-CN"/>
        </w:rPr>
      </w:pPr>
      <w:r>
        <w:rPr>
          <w:rFonts w:hint="eastAsia"/>
          <w:lang w:eastAsia="zh-CN"/>
        </w:rPr>
        <w:t>D是从方法角度</w:t>
      </w:r>
      <w:bookmarkEnd w:id="3"/>
    </w:p>
  </w:comment>
  <w:comment w:id="4" w:author="作者" w:initials="A">
    <w:p w14:paraId="49F7C261" w14:textId="77777777" w:rsidR="00C930DE" w:rsidRDefault="00C930DE">
      <w:pPr>
        <w:pStyle w:val="ab"/>
        <w:rPr>
          <w:lang w:eastAsia="zh-CN"/>
        </w:rPr>
      </w:pPr>
      <w:r>
        <w:rPr>
          <w:rStyle w:val="aa"/>
        </w:rPr>
        <w:annotationRef/>
      </w:r>
    </w:p>
    <w:p w14:paraId="2753592D" w14:textId="158C7F2E" w:rsidR="00C930DE" w:rsidRDefault="00C930DE">
      <w:pPr>
        <w:pStyle w:val="ab"/>
        <w:rPr>
          <w:lang w:eastAsia="zh-CN"/>
        </w:rPr>
      </w:pPr>
      <w:bookmarkStart w:id="5" w:name="_Hlk55130946"/>
      <w:r>
        <w:rPr>
          <w:rFonts w:hint="eastAsia"/>
          <w:lang w:eastAsia="zh-CN"/>
        </w:rPr>
        <w:t>答案：B</w:t>
      </w:r>
      <w:bookmarkEnd w:id="5"/>
    </w:p>
  </w:comment>
  <w:comment w:id="8" w:author="作者" w:initials="A">
    <w:p w14:paraId="5CF737BD" w14:textId="77777777" w:rsidR="00C930DE" w:rsidRDefault="00C930DE">
      <w:pPr>
        <w:pStyle w:val="ab"/>
        <w:rPr>
          <w:lang w:eastAsia="zh-CN"/>
        </w:rPr>
      </w:pPr>
      <w:r>
        <w:rPr>
          <w:rStyle w:val="aa"/>
        </w:rPr>
        <w:annotationRef/>
      </w:r>
    </w:p>
    <w:p w14:paraId="4BE730F6" w14:textId="26E99F8B" w:rsidR="00C930DE" w:rsidRDefault="00C930DE">
      <w:pPr>
        <w:pStyle w:val="ab"/>
        <w:rPr>
          <w:lang w:eastAsia="zh-CN"/>
        </w:rPr>
      </w:pPr>
      <w:r>
        <w:rPr>
          <w:rFonts w:hint="eastAsia"/>
          <w:lang w:eastAsia="zh-CN"/>
        </w:rPr>
        <w:t>答案： B</w:t>
      </w:r>
    </w:p>
  </w:comment>
  <w:comment w:id="9" w:author="作者" w:initials="A">
    <w:p w14:paraId="4EEB8725" w14:textId="2592A79C" w:rsidR="00C930DE" w:rsidRDefault="00C930DE">
      <w:pPr>
        <w:pStyle w:val="ab"/>
        <w:rPr>
          <w:lang w:eastAsia="zh-CN"/>
        </w:rPr>
      </w:pPr>
      <w:r>
        <w:rPr>
          <w:rStyle w:val="aa"/>
        </w:rPr>
        <w:annotationRef/>
      </w:r>
      <w:r>
        <w:rPr>
          <w:lang w:eastAsia="zh-CN"/>
        </w:rPr>
        <w:br/>
      </w: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lang w:eastAsia="zh-CN"/>
        </w:rPr>
        <w:t>2021</w:t>
      </w:r>
      <w:r>
        <w:rPr>
          <w:rFonts w:hint="eastAsia"/>
          <w:lang w:eastAsia="zh-CN"/>
        </w:rPr>
        <w:t>考研关注</w:t>
      </w:r>
    </w:p>
  </w:comment>
  <w:comment w:id="10" w:author="作者" w:initials="A">
    <w:p w14:paraId="0EF86F95" w14:textId="293BEAEC" w:rsidR="00C930DE" w:rsidRDefault="00C930DE">
      <w:pPr>
        <w:pStyle w:val="ab"/>
        <w:rPr>
          <w:lang w:eastAsia="zh-CN"/>
        </w:rPr>
      </w:pPr>
      <w:r>
        <w:rPr>
          <w:rStyle w:val="aa"/>
        </w:rPr>
        <w:annotationRef/>
      </w:r>
      <w:r>
        <w:rPr>
          <w:lang w:eastAsia="zh-CN"/>
        </w:rPr>
        <w:br/>
      </w:r>
      <w:r>
        <w:rPr>
          <w:rFonts w:hint="eastAsia"/>
          <w:lang w:eastAsia="zh-CN"/>
        </w:rPr>
        <w:t>答案：BCD</w:t>
      </w:r>
      <w:r>
        <w:rPr>
          <w:lang w:eastAsia="zh-CN"/>
        </w:rPr>
        <w:br/>
      </w:r>
    </w:p>
    <w:p w14:paraId="2851F166" w14:textId="7DB73134" w:rsidR="00C930DE" w:rsidRPr="00A61C0D" w:rsidRDefault="00C930DE">
      <w:pPr>
        <w:pStyle w:val="ab"/>
        <w:rPr>
          <w:rFonts w:ascii="Segoe UI Symbol" w:hAnsi="Segoe UI Symbol" w:cs="Segoe UI Symbol"/>
          <w:lang w:eastAsia="zh-CN"/>
        </w:rPr>
      </w:pPr>
      <w:r>
        <w:rPr>
          <w:rFonts w:hint="eastAsia"/>
          <w:lang w:eastAsia="zh-CN"/>
        </w:rPr>
        <w:t>A</w:t>
      </w:r>
      <w:r>
        <w:rPr>
          <w:rFonts w:hint="eastAsia"/>
          <w:lang w:eastAsia="zh-CN"/>
        </w:rPr>
        <w:t>说反了，应该是阶级性是</w:t>
      </w:r>
      <w:r>
        <w:rPr>
          <w:rFonts w:ascii="Segoe UI Symbol" w:hAnsi="Segoe UI Symbol" w:cs="Segoe UI Symbol" w:hint="eastAsia"/>
          <w:lang w:eastAsia="zh-CN"/>
        </w:rPr>
        <w:t>人民性的基础</w:t>
      </w:r>
    </w:p>
  </w:comment>
  <w:comment w:id="11" w:author="作者" w:initials="A">
    <w:p w14:paraId="2574F946" w14:textId="42C47C6F" w:rsidR="00C930DE" w:rsidRDefault="00C930DE">
      <w:pPr>
        <w:pStyle w:val="ab"/>
        <w:rPr>
          <w:lang w:eastAsia="zh-CN"/>
        </w:rPr>
      </w:pPr>
      <w:r>
        <w:rPr>
          <w:rStyle w:val="aa"/>
        </w:rPr>
        <w:annotationRef/>
      </w:r>
      <w:r>
        <w:rPr>
          <w:lang w:eastAsia="zh-CN"/>
        </w:rPr>
        <w:br/>
      </w:r>
      <w:r>
        <w:rPr>
          <w:rFonts w:hint="eastAsia"/>
          <w:lang w:eastAsia="zh-CN"/>
        </w:rPr>
        <w:t>答案：C</w:t>
      </w:r>
    </w:p>
  </w:comment>
  <w:comment w:id="12" w:author="作者" w:initials="A">
    <w:p w14:paraId="21E4018F" w14:textId="77777777" w:rsidR="00C930DE" w:rsidRDefault="00C930DE">
      <w:pPr>
        <w:pStyle w:val="ab"/>
        <w:rPr>
          <w:lang w:eastAsia="zh-CN"/>
        </w:rPr>
      </w:pPr>
      <w:r>
        <w:rPr>
          <w:rStyle w:val="aa"/>
        </w:rPr>
        <w:annotationRef/>
      </w:r>
      <w:r>
        <w:rPr>
          <w:lang w:eastAsia="zh-CN"/>
        </w:rPr>
        <w:br/>
      </w:r>
      <w:r>
        <w:rPr>
          <w:rFonts w:hint="eastAsia"/>
          <w:lang w:eastAsia="zh-CN"/>
        </w:rPr>
        <w:t>答案：A</w:t>
      </w:r>
    </w:p>
    <w:p w14:paraId="5B1940A9" w14:textId="77777777" w:rsidR="00C930DE" w:rsidRDefault="00C930DE">
      <w:pPr>
        <w:pStyle w:val="ab"/>
        <w:rPr>
          <w:lang w:eastAsia="zh-CN"/>
        </w:rPr>
      </w:pPr>
    </w:p>
    <w:p w14:paraId="7882EC46" w14:textId="1CF7B3F8" w:rsidR="00C930DE" w:rsidRDefault="00C930DE">
      <w:pPr>
        <w:pStyle w:val="ab"/>
        <w:rPr>
          <w:lang w:eastAsia="zh-CN"/>
        </w:rPr>
      </w:pPr>
      <w:r>
        <w:rPr>
          <w:rFonts w:hint="eastAsia"/>
          <w:lang w:eastAsia="zh-CN"/>
        </w:rPr>
        <w:t>B</w:t>
      </w:r>
      <w:r>
        <w:rPr>
          <w:lang w:eastAsia="zh-CN"/>
        </w:rPr>
        <w:t xml:space="preserve"> </w:t>
      </w:r>
      <w:r>
        <w:rPr>
          <w:rFonts w:hint="eastAsia"/>
          <w:lang w:eastAsia="zh-CN"/>
        </w:rPr>
        <w:t>物质与意识是否具有统一性</w:t>
      </w:r>
    </w:p>
    <w:p w14:paraId="7DF485A7" w14:textId="77777777" w:rsidR="00C930DE" w:rsidRDefault="00C930DE">
      <w:pPr>
        <w:pStyle w:val="ab"/>
        <w:rPr>
          <w:lang w:eastAsia="zh-CN"/>
        </w:rPr>
      </w:pPr>
      <w:r>
        <w:rPr>
          <w:rFonts w:hint="eastAsia"/>
          <w:lang w:eastAsia="zh-CN"/>
        </w:rPr>
        <w:t>C</w:t>
      </w:r>
      <w:r>
        <w:rPr>
          <w:lang w:eastAsia="zh-CN"/>
        </w:rPr>
        <w:t xml:space="preserve"> </w:t>
      </w:r>
      <w:r>
        <w:rPr>
          <w:rFonts w:hint="eastAsia"/>
          <w:lang w:eastAsia="zh-CN"/>
        </w:rPr>
        <w:t>世界是怎样的</w:t>
      </w:r>
    </w:p>
    <w:p w14:paraId="2524FD57" w14:textId="1C378DD0" w:rsidR="00C930DE" w:rsidRDefault="00C930DE">
      <w:pPr>
        <w:pStyle w:val="ab"/>
        <w:rPr>
          <w:lang w:eastAsia="zh-CN"/>
        </w:rPr>
      </w:pPr>
      <w:r>
        <w:rPr>
          <w:rFonts w:hint="eastAsia"/>
          <w:lang w:eastAsia="zh-CN"/>
        </w:rPr>
        <w:t>D</w:t>
      </w:r>
      <w:r>
        <w:rPr>
          <w:lang w:eastAsia="zh-CN"/>
        </w:rPr>
        <w:t xml:space="preserve"> </w:t>
      </w:r>
      <w:r>
        <w:rPr>
          <w:rFonts w:hint="eastAsia"/>
          <w:lang w:eastAsia="zh-CN"/>
        </w:rPr>
        <w:t>社会意识和社会存在和这位第一性</w:t>
      </w:r>
    </w:p>
  </w:comment>
  <w:comment w:id="13" w:author="作者" w:initials="A">
    <w:p w14:paraId="0F6E4F8A" w14:textId="77777777" w:rsidR="00C930DE" w:rsidRDefault="00C930DE">
      <w:pPr>
        <w:pStyle w:val="ab"/>
        <w:rPr>
          <w:lang w:eastAsia="zh-CN"/>
        </w:rPr>
      </w:pPr>
      <w:r>
        <w:rPr>
          <w:rStyle w:val="aa"/>
        </w:rPr>
        <w:annotationRef/>
      </w:r>
      <w:r>
        <w:rPr>
          <w:lang w:eastAsia="zh-CN"/>
        </w:rPr>
        <w:br/>
      </w:r>
      <w:r>
        <w:rPr>
          <w:rFonts w:hint="eastAsia"/>
          <w:lang w:eastAsia="zh-CN"/>
        </w:rPr>
        <w:t>答案： A</w:t>
      </w:r>
    </w:p>
    <w:p w14:paraId="2C0D38F8" w14:textId="77777777" w:rsidR="00C930DE" w:rsidRDefault="00C930DE">
      <w:pPr>
        <w:pStyle w:val="ab"/>
        <w:rPr>
          <w:lang w:eastAsia="zh-CN"/>
        </w:rPr>
      </w:pPr>
    </w:p>
    <w:p w14:paraId="0BBF15D7" w14:textId="5D70511F" w:rsidR="00C930DE" w:rsidRDefault="00C930DE">
      <w:pPr>
        <w:pStyle w:val="ab"/>
        <w:rPr>
          <w:lang w:eastAsia="zh-CN"/>
        </w:rPr>
      </w:pPr>
      <w:r>
        <w:rPr>
          <w:rFonts w:hint="eastAsia"/>
          <w:lang w:eastAsia="zh-CN"/>
        </w:rPr>
        <w:t>A</w:t>
      </w:r>
      <w:r>
        <w:rPr>
          <w:rFonts w:hint="eastAsia"/>
          <w:lang w:eastAsia="zh-CN"/>
        </w:rPr>
        <w:t>包含B和D</w:t>
      </w:r>
    </w:p>
  </w:comment>
  <w:comment w:id="14" w:author="作者" w:initials="A">
    <w:p w14:paraId="67179F7C" w14:textId="2E547A3D" w:rsidR="00C930DE" w:rsidRDefault="00C930DE">
      <w:pPr>
        <w:pStyle w:val="ab"/>
      </w:pPr>
      <w:r>
        <w:rPr>
          <w:rStyle w:val="aa"/>
        </w:rPr>
        <w:annotationRef/>
      </w:r>
      <w:r>
        <w:br/>
      </w:r>
      <w:r>
        <w:rPr>
          <w:rFonts w:hint="eastAsia"/>
          <w:lang w:eastAsia="zh-CN"/>
        </w:rPr>
        <w:t>答案：D</w:t>
      </w:r>
    </w:p>
  </w:comment>
  <w:comment w:id="15" w:author="作者" w:initials="A">
    <w:p w14:paraId="0FD37FFB" w14:textId="18B8DC1F" w:rsidR="00C930DE" w:rsidRDefault="00C930DE">
      <w:pPr>
        <w:pStyle w:val="ab"/>
        <w:rPr>
          <w:lang w:eastAsia="zh-CN"/>
        </w:rPr>
      </w:pPr>
      <w:r>
        <w:rPr>
          <w:rStyle w:val="aa"/>
        </w:rPr>
        <w:annotationRef/>
      </w:r>
      <w:r>
        <w:rPr>
          <w:lang w:eastAsia="zh-CN"/>
        </w:rPr>
        <w:br/>
      </w:r>
      <w:r>
        <w:rPr>
          <w:rFonts w:hint="eastAsia"/>
          <w:lang w:eastAsia="zh-CN"/>
        </w:rPr>
        <w:t>答案：A</w:t>
      </w:r>
    </w:p>
  </w:comment>
  <w:comment w:id="16" w:author="作者" w:initials="A">
    <w:p w14:paraId="76822D38" w14:textId="77777777" w:rsidR="00C930DE" w:rsidRDefault="00C930DE">
      <w:pPr>
        <w:pStyle w:val="ab"/>
        <w:rPr>
          <w:lang w:eastAsia="zh-CN"/>
        </w:rPr>
      </w:pPr>
      <w:r>
        <w:rPr>
          <w:rStyle w:val="aa"/>
        </w:rPr>
        <w:annotationRef/>
      </w:r>
      <w:r>
        <w:rPr>
          <w:lang w:eastAsia="zh-CN"/>
        </w:rPr>
        <w:br/>
      </w:r>
      <w:r>
        <w:rPr>
          <w:rFonts w:hint="eastAsia"/>
          <w:lang w:eastAsia="zh-CN"/>
        </w:rPr>
        <w:t>答案：A</w:t>
      </w:r>
    </w:p>
    <w:p w14:paraId="229B9A55" w14:textId="77777777" w:rsidR="00C930DE" w:rsidRDefault="00C930DE">
      <w:pPr>
        <w:pStyle w:val="ab"/>
        <w:rPr>
          <w:lang w:eastAsia="zh-CN"/>
        </w:rPr>
      </w:pPr>
    </w:p>
    <w:p w14:paraId="6F2FBBF8" w14:textId="61E68B05" w:rsidR="00C930DE" w:rsidRDefault="00C930DE">
      <w:pPr>
        <w:pStyle w:val="ab"/>
        <w:rPr>
          <w:lang w:eastAsia="zh-CN"/>
        </w:rPr>
      </w:pPr>
      <w:r>
        <w:rPr>
          <w:rFonts w:hint="eastAsia"/>
          <w:lang w:eastAsia="zh-CN"/>
        </w:rPr>
        <w:t>个性：一个一个的东西</w:t>
      </w:r>
    </w:p>
    <w:p w14:paraId="1F6921E4" w14:textId="77777777" w:rsidR="00C930DE" w:rsidRDefault="00C930DE">
      <w:pPr>
        <w:pStyle w:val="ab"/>
        <w:rPr>
          <w:lang w:eastAsia="zh-CN"/>
        </w:rPr>
      </w:pPr>
      <w:r>
        <w:rPr>
          <w:rFonts w:hint="eastAsia"/>
          <w:lang w:eastAsia="zh-CN"/>
        </w:rPr>
        <w:t>共性：个性中提取出来的共同特性</w:t>
      </w:r>
    </w:p>
    <w:p w14:paraId="790F5E74" w14:textId="79F45379" w:rsidR="00C930DE" w:rsidRDefault="00C930DE">
      <w:pPr>
        <w:pStyle w:val="ab"/>
        <w:rPr>
          <w:lang w:eastAsia="zh-CN"/>
        </w:rPr>
      </w:pPr>
      <w:r>
        <w:rPr>
          <w:rFonts w:hint="eastAsia"/>
          <w:lang w:eastAsia="zh-CN"/>
        </w:rPr>
        <w:t>形式表达内容。形式承载内容</w:t>
      </w:r>
    </w:p>
    <w:p w14:paraId="0E6C7B0B" w14:textId="1F714883" w:rsidR="00C930DE" w:rsidRDefault="00C930DE">
      <w:pPr>
        <w:pStyle w:val="ab"/>
        <w:rPr>
          <w:lang w:eastAsia="zh-CN"/>
        </w:rPr>
      </w:pPr>
      <w:r>
        <w:rPr>
          <w:rFonts w:hint="eastAsia"/>
          <w:lang w:eastAsia="zh-CN"/>
        </w:rPr>
        <w:t>系统由要素组成</w:t>
      </w:r>
    </w:p>
    <w:p w14:paraId="7D65D2B0" w14:textId="3204E06A" w:rsidR="00C930DE" w:rsidRDefault="00C930DE">
      <w:pPr>
        <w:pStyle w:val="ab"/>
        <w:rPr>
          <w:lang w:eastAsia="zh-CN"/>
        </w:rPr>
      </w:pPr>
      <w:r>
        <w:rPr>
          <w:rFonts w:hint="eastAsia"/>
          <w:lang w:eastAsia="zh-CN"/>
        </w:rPr>
        <w:t>现象是表露在外的，本质是隐藏在内部的</w:t>
      </w:r>
    </w:p>
  </w:comment>
  <w:comment w:id="17" w:author="作者" w:initials="A">
    <w:p w14:paraId="0008B640" w14:textId="4B253EE2" w:rsidR="00C930DE" w:rsidRDefault="00C930DE">
      <w:pPr>
        <w:pStyle w:val="ab"/>
      </w:pPr>
      <w:r>
        <w:rPr>
          <w:rStyle w:val="aa"/>
        </w:rPr>
        <w:annotationRef/>
      </w:r>
      <w:r>
        <w:rPr>
          <w:lang w:eastAsia="zh-CN"/>
        </w:rPr>
        <w:br/>
      </w:r>
      <w:r>
        <w:rPr>
          <w:rFonts w:hint="eastAsia"/>
          <w:lang w:eastAsia="zh-CN"/>
        </w:rPr>
        <w:t>答案：A</w:t>
      </w:r>
    </w:p>
  </w:comment>
  <w:comment w:id="18" w:author="作者" w:initials="A">
    <w:p w14:paraId="42ADD6C4" w14:textId="165386A1" w:rsidR="00C930DE" w:rsidRDefault="00C930DE">
      <w:pPr>
        <w:pStyle w:val="ab"/>
      </w:pPr>
      <w:r>
        <w:rPr>
          <w:rStyle w:val="aa"/>
        </w:rPr>
        <w:annotationRef/>
      </w:r>
      <w:r>
        <w:br/>
      </w:r>
      <w:r>
        <w:rPr>
          <w:rFonts w:hint="eastAsia"/>
          <w:lang w:eastAsia="zh-CN"/>
        </w:rPr>
        <w:t>答案：B</w:t>
      </w:r>
    </w:p>
  </w:comment>
  <w:comment w:id="19" w:author="作者" w:initials="A">
    <w:p w14:paraId="3C59D46F" w14:textId="56505204" w:rsidR="00C930DE" w:rsidRDefault="00C930DE">
      <w:pPr>
        <w:pStyle w:val="ab"/>
        <w:rPr>
          <w:lang w:eastAsia="zh-CN"/>
        </w:rPr>
      </w:pPr>
      <w:r>
        <w:rPr>
          <w:rStyle w:val="aa"/>
        </w:rPr>
        <w:annotationRef/>
      </w:r>
      <w:r>
        <w:br/>
      </w:r>
      <w:r>
        <w:rPr>
          <w:rFonts w:hint="eastAsia"/>
          <w:lang w:eastAsia="zh-CN"/>
        </w:rPr>
        <w:t>答案：B</w:t>
      </w:r>
    </w:p>
    <w:p w14:paraId="36229296" w14:textId="77777777" w:rsidR="00C930DE" w:rsidRDefault="00C930DE">
      <w:pPr>
        <w:pStyle w:val="ab"/>
        <w:rPr>
          <w:lang w:eastAsia="zh-CN"/>
        </w:rPr>
      </w:pPr>
    </w:p>
    <w:p w14:paraId="464FD91D" w14:textId="68987002" w:rsidR="00C930DE" w:rsidRDefault="00C930DE">
      <w:pPr>
        <w:pStyle w:val="ab"/>
        <w:rPr>
          <w:lang w:eastAsia="zh-CN"/>
        </w:rPr>
      </w:pPr>
      <w:r>
        <w:rPr>
          <w:rFonts w:hint="eastAsia"/>
          <w:lang w:eastAsia="zh-CN"/>
        </w:rPr>
        <w:t>A时空</w:t>
      </w:r>
    </w:p>
    <w:p w14:paraId="238E0074" w14:textId="77777777" w:rsidR="00C930DE" w:rsidRDefault="00C930DE">
      <w:pPr>
        <w:pStyle w:val="ab"/>
        <w:rPr>
          <w:lang w:eastAsia="zh-CN"/>
        </w:rPr>
      </w:pPr>
      <w:r>
        <w:rPr>
          <w:rFonts w:hint="eastAsia"/>
          <w:lang w:eastAsia="zh-CN"/>
        </w:rPr>
        <w:t>C矛盾</w:t>
      </w:r>
    </w:p>
    <w:p w14:paraId="1C110AEF" w14:textId="4D9858EE" w:rsidR="00C930DE" w:rsidRDefault="00C930DE">
      <w:pPr>
        <w:pStyle w:val="ab"/>
        <w:rPr>
          <w:lang w:eastAsia="zh-CN"/>
        </w:rPr>
      </w:pPr>
      <w:r>
        <w:rPr>
          <w:rFonts w:hint="eastAsia"/>
          <w:lang w:eastAsia="zh-CN"/>
        </w:rPr>
        <w:t>D物质</w:t>
      </w:r>
    </w:p>
  </w:comment>
  <w:comment w:id="20" w:author="作者" w:initials="A">
    <w:p w14:paraId="48C20C0E" w14:textId="6679E685" w:rsidR="00C930DE" w:rsidRDefault="00C930DE">
      <w:pPr>
        <w:pStyle w:val="ab"/>
        <w:rPr>
          <w:lang w:eastAsia="zh-CN"/>
        </w:rPr>
      </w:pPr>
      <w:r>
        <w:rPr>
          <w:rStyle w:val="aa"/>
        </w:rPr>
        <w:annotationRef/>
      </w:r>
      <w:r>
        <w:rPr>
          <w:lang w:eastAsia="zh-CN"/>
        </w:rPr>
        <w:br/>
      </w:r>
      <w:r>
        <w:rPr>
          <w:rFonts w:hint="eastAsia"/>
          <w:lang w:eastAsia="zh-CN"/>
        </w:rPr>
        <w:t>答案：D</w:t>
      </w:r>
    </w:p>
    <w:p w14:paraId="7EAD8CAC" w14:textId="77777777" w:rsidR="00C930DE" w:rsidRDefault="00C930DE">
      <w:pPr>
        <w:pStyle w:val="ab"/>
        <w:rPr>
          <w:lang w:eastAsia="zh-CN"/>
        </w:rPr>
      </w:pPr>
    </w:p>
    <w:p w14:paraId="00E5BB6C" w14:textId="4B42C5C6" w:rsidR="00C930DE" w:rsidRDefault="00C930DE">
      <w:pPr>
        <w:pStyle w:val="ab"/>
        <w:rPr>
          <w:lang w:eastAsia="zh-CN"/>
        </w:rPr>
      </w:pPr>
      <w:r>
        <w:rPr>
          <w:spacing w:val="-6"/>
          <w:sz w:val="21"/>
          <w:lang w:eastAsia="zh-CN"/>
        </w:rPr>
        <w:t>社会历史性</w:t>
      </w:r>
      <w:r>
        <w:rPr>
          <w:rFonts w:hint="eastAsia"/>
          <w:spacing w:val="-6"/>
          <w:sz w:val="21"/>
          <w:lang w:eastAsia="zh-CN"/>
        </w:rPr>
        <w:t>：</w:t>
      </w:r>
      <w:r>
        <w:rPr>
          <w:rFonts w:hint="eastAsia"/>
          <w:lang w:eastAsia="zh-CN"/>
        </w:rPr>
        <w:t>历史条件不同，实践不同，受历史限制</w:t>
      </w:r>
    </w:p>
    <w:p w14:paraId="5EE569D5" w14:textId="2C55D935" w:rsidR="00C930DE" w:rsidRPr="006A3047" w:rsidRDefault="00C930DE">
      <w:pPr>
        <w:pStyle w:val="ab"/>
        <w:rPr>
          <w:lang w:eastAsia="zh-CN"/>
        </w:rPr>
      </w:pPr>
      <w:r>
        <w:rPr>
          <w:spacing w:val="-2"/>
          <w:sz w:val="21"/>
          <w:lang w:eastAsia="zh-CN"/>
        </w:rPr>
        <w:t>客观规律性</w:t>
      </w:r>
      <w:r>
        <w:rPr>
          <w:rFonts w:hint="eastAsia"/>
          <w:spacing w:val="-2"/>
          <w:sz w:val="21"/>
          <w:lang w:eastAsia="zh-CN"/>
        </w:rPr>
        <w:t>：</w:t>
      </w:r>
      <w:r>
        <w:rPr>
          <w:rFonts w:hint="eastAsia"/>
          <w:lang w:eastAsia="zh-CN"/>
        </w:rPr>
        <w:t>万事万物都与规律</w:t>
      </w:r>
    </w:p>
    <w:p w14:paraId="53DC0D18" w14:textId="7DAF13AB" w:rsidR="00C930DE" w:rsidRDefault="00C930DE">
      <w:pPr>
        <w:pStyle w:val="ab"/>
        <w:rPr>
          <w:lang w:eastAsia="zh-CN"/>
        </w:rPr>
      </w:pPr>
      <w:r>
        <w:rPr>
          <w:spacing w:val="-3"/>
          <w:sz w:val="21"/>
          <w:lang w:eastAsia="zh-CN"/>
        </w:rPr>
        <w:t>自觉能动性</w:t>
      </w:r>
      <w:r>
        <w:rPr>
          <w:rFonts w:hint="eastAsia"/>
          <w:spacing w:val="-3"/>
          <w:sz w:val="21"/>
          <w:lang w:eastAsia="zh-CN"/>
        </w:rPr>
        <w:t>：</w:t>
      </w:r>
      <w:r>
        <w:rPr>
          <w:rFonts w:hint="eastAsia"/>
          <w:lang w:eastAsia="zh-CN"/>
        </w:rPr>
        <w:t>受意识指导，体现主体的目的和意愿</w:t>
      </w:r>
    </w:p>
    <w:p w14:paraId="30B147B4" w14:textId="657740EF" w:rsidR="00C930DE" w:rsidRPr="0097516E" w:rsidRDefault="00C930DE">
      <w:pPr>
        <w:pStyle w:val="ab"/>
        <w:rPr>
          <w:lang w:eastAsia="zh-CN"/>
        </w:rPr>
      </w:pPr>
      <w:r>
        <w:rPr>
          <w:spacing w:val="-5"/>
          <w:sz w:val="21"/>
          <w:lang w:eastAsia="zh-CN"/>
        </w:rPr>
        <w:t>直接现实性</w:t>
      </w:r>
      <w:r>
        <w:rPr>
          <w:rFonts w:hint="eastAsia"/>
          <w:spacing w:val="-5"/>
          <w:sz w:val="21"/>
          <w:lang w:eastAsia="zh-CN"/>
        </w:rPr>
        <w:t>：</w:t>
      </w:r>
      <w:r>
        <w:rPr>
          <w:rFonts w:hint="eastAsia"/>
          <w:lang w:eastAsia="zh-CN"/>
        </w:rPr>
        <w:t>将脑中变成现实</w:t>
      </w:r>
    </w:p>
  </w:comment>
  <w:comment w:id="21" w:author="作者" w:initials="A">
    <w:p w14:paraId="2658A976" w14:textId="77777777" w:rsidR="00C930DE" w:rsidRDefault="00C930DE">
      <w:pPr>
        <w:pStyle w:val="ab"/>
        <w:rPr>
          <w:lang w:eastAsia="zh-CN"/>
        </w:rPr>
      </w:pPr>
      <w:r>
        <w:rPr>
          <w:rStyle w:val="aa"/>
        </w:rPr>
        <w:annotationRef/>
      </w:r>
      <w:r>
        <w:rPr>
          <w:lang w:eastAsia="zh-CN"/>
        </w:rPr>
        <w:br/>
      </w:r>
      <w:r>
        <w:rPr>
          <w:rFonts w:hint="eastAsia"/>
          <w:lang w:eastAsia="zh-CN"/>
        </w:rPr>
        <w:t>答案：D</w:t>
      </w:r>
    </w:p>
    <w:p w14:paraId="2065ED51" w14:textId="77777777" w:rsidR="00C930DE" w:rsidRDefault="00C930DE">
      <w:pPr>
        <w:pStyle w:val="ab"/>
        <w:rPr>
          <w:lang w:eastAsia="zh-CN"/>
        </w:rPr>
      </w:pPr>
    </w:p>
    <w:p w14:paraId="4719A8E5" w14:textId="38A91473" w:rsidR="00C930DE" w:rsidRDefault="00C930DE">
      <w:pPr>
        <w:pStyle w:val="ab"/>
        <w:rPr>
          <w:lang w:eastAsia="zh-CN"/>
        </w:rPr>
      </w:pPr>
      <w:r>
        <w:rPr>
          <w:rFonts w:hint="eastAsia"/>
          <w:lang w:eastAsia="zh-CN"/>
        </w:rPr>
        <w:t>人类通过实践把物质世界分化为：自在自然和人在自然</w:t>
      </w:r>
    </w:p>
  </w:comment>
  <w:comment w:id="22" w:author="作者" w:initials="A">
    <w:p w14:paraId="3366EBE3" w14:textId="184A5A16" w:rsidR="00C930DE" w:rsidRDefault="00C930DE">
      <w:pPr>
        <w:pStyle w:val="ab"/>
        <w:rPr>
          <w:lang w:eastAsia="zh-CN"/>
        </w:rPr>
      </w:pPr>
      <w:r>
        <w:rPr>
          <w:rStyle w:val="aa"/>
        </w:rPr>
        <w:annotationRef/>
      </w:r>
      <w:r>
        <w:rPr>
          <w:lang w:eastAsia="zh-CN"/>
        </w:rPr>
        <w:br/>
      </w:r>
      <w:r>
        <w:rPr>
          <w:rFonts w:hint="eastAsia"/>
          <w:lang w:eastAsia="zh-CN"/>
        </w:rPr>
        <w:t>答案：B</w:t>
      </w:r>
    </w:p>
    <w:p w14:paraId="776EB4E9" w14:textId="77777777" w:rsidR="00C930DE" w:rsidRDefault="00C930DE">
      <w:pPr>
        <w:pStyle w:val="ab"/>
        <w:rPr>
          <w:lang w:eastAsia="zh-CN"/>
        </w:rPr>
      </w:pPr>
    </w:p>
    <w:p w14:paraId="498255F2" w14:textId="498CA370" w:rsidR="00C930DE" w:rsidRPr="00617C85" w:rsidRDefault="00C930DE">
      <w:pPr>
        <w:pStyle w:val="ab"/>
        <w:rPr>
          <w:lang w:eastAsia="zh-CN"/>
        </w:rPr>
      </w:pPr>
      <w:r>
        <w:rPr>
          <w:rFonts w:hint="eastAsia"/>
          <w:lang w:eastAsia="zh-CN"/>
        </w:rPr>
        <w:t>ACD</w:t>
      </w:r>
      <w:r>
        <w:rPr>
          <w:rFonts w:hint="eastAsia"/>
          <w:lang w:eastAsia="zh-CN"/>
        </w:rPr>
        <w:t>虽对，题干中并没有体现</w:t>
      </w:r>
    </w:p>
  </w:comment>
  <w:comment w:id="23" w:author="作者" w:initials="A">
    <w:p w14:paraId="31CFCB7C" w14:textId="372EAEBD" w:rsidR="00C930DE" w:rsidRDefault="00C930DE">
      <w:pPr>
        <w:pStyle w:val="ab"/>
        <w:rPr>
          <w:lang w:eastAsia="zh-CN"/>
        </w:rPr>
      </w:pPr>
      <w:r>
        <w:rPr>
          <w:rStyle w:val="aa"/>
        </w:rPr>
        <w:annotationRef/>
      </w:r>
      <w:r>
        <w:rPr>
          <w:lang w:eastAsia="zh-CN"/>
        </w:rPr>
        <w:br/>
      </w:r>
      <w:r>
        <w:rPr>
          <w:rFonts w:hint="eastAsia"/>
          <w:lang w:eastAsia="zh-CN"/>
        </w:rPr>
        <w:t xml:space="preserve">答案： </w:t>
      </w:r>
      <w:r>
        <w:rPr>
          <w:lang w:eastAsia="zh-CN"/>
        </w:rPr>
        <w:t>C</w:t>
      </w:r>
    </w:p>
  </w:comment>
  <w:comment w:id="24" w:author="作者" w:initials="A">
    <w:p w14:paraId="14F25BE9" w14:textId="3EDB56C2" w:rsidR="00C930DE" w:rsidRDefault="00C930DE">
      <w:pPr>
        <w:pStyle w:val="ab"/>
      </w:pPr>
      <w:r>
        <w:rPr>
          <w:rStyle w:val="aa"/>
        </w:rPr>
        <w:annotationRef/>
      </w:r>
      <w:r>
        <w:br/>
      </w:r>
      <w:r>
        <w:rPr>
          <w:rFonts w:hint="eastAsia"/>
          <w:lang w:eastAsia="zh-CN"/>
        </w:rPr>
        <w:t>答案：D</w:t>
      </w:r>
    </w:p>
  </w:comment>
  <w:comment w:id="25" w:author="作者" w:initials="A">
    <w:p w14:paraId="0D8F6B17" w14:textId="71D14CB0" w:rsidR="00C930DE" w:rsidRDefault="00C930DE">
      <w:pPr>
        <w:pStyle w:val="ab"/>
        <w:rPr>
          <w:lang w:eastAsia="zh-CN"/>
        </w:rPr>
      </w:pPr>
      <w:r>
        <w:rPr>
          <w:rStyle w:val="aa"/>
        </w:rPr>
        <w:annotationRef/>
      </w:r>
      <w:r>
        <w:rPr>
          <w:lang w:eastAsia="zh-CN"/>
        </w:rPr>
        <w:br/>
      </w:r>
      <w:r>
        <w:rPr>
          <w:rFonts w:hint="eastAsia"/>
          <w:lang w:eastAsia="zh-CN"/>
        </w:rPr>
        <w:t>答案：BD</w:t>
      </w:r>
      <w:r>
        <w:rPr>
          <w:lang w:eastAsia="zh-CN"/>
        </w:rPr>
        <w:br/>
      </w:r>
    </w:p>
    <w:p w14:paraId="73BAC07E" w14:textId="7E01D412" w:rsidR="00C930DE" w:rsidRDefault="00C930DE">
      <w:pPr>
        <w:pStyle w:val="ab"/>
        <w:rPr>
          <w:lang w:eastAsia="zh-CN"/>
        </w:rPr>
      </w:pPr>
      <w:r>
        <w:rPr>
          <w:rFonts w:hint="eastAsia"/>
          <w:lang w:eastAsia="zh-CN"/>
        </w:rPr>
        <w:t>提示：从马克思主义立场考虑</w:t>
      </w:r>
    </w:p>
  </w:comment>
  <w:comment w:id="26" w:author="作者" w:initials="A">
    <w:p w14:paraId="0577E73D" w14:textId="42BB84A8" w:rsidR="00C930DE" w:rsidRDefault="00C930DE">
      <w:pPr>
        <w:pStyle w:val="ab"/>
      </w:pPr>
      <w:r>
        <w:rPr>
          <w:rStyle w:val="aa"/>
        </w:rPr>
        <w:annotationRef/>
      </w:r>
      <w:r>
        <w:rPr>
          <w:lang w:eastAsia="zh-CN"/>
        </w:rPr>
        <w:br/>
      </w:r>
      <w:r>
        <w:rPr>
          <w:rFonts w:hint="eastAsia"/>
          <w:lang w:eastAsia="zh-CN"/>
        </w:rPr>
        <w:t>答案：ABD</w:t>
      </w:r>
    </w:p>
  </w:comment>
  <w:comment w:id="27" w:author="作者" w:initials="A">
    <w:p w14:paraId="61B90B05" w14:textId="77777777" w:rsidR="00C930DE" w:rsidRDefault="00C930DE">
      <w:pPr>
        <w:pStyle w:val="ab"/>
      </w:pPr>
      <w:r>
        <w:rPr>
          <w:rStyle w:val="aa"/>
        </w:rPr>
        <w:annotationRef/>
      </w:r>
    </w:p>
    <w:p w14:paraId="5FB11C1E" w14:textId="2E62862F" w:rsidR="00C930DE" w:rsidRDefault="00C930DE">
      <w:pPr>
        <w:pStyle w:val="ab"/>
      </w:pPr>
      <w:r>
        <w:rPr>
          <w:rFonts w:hint="eastAsia"/>
          <w:lang w:eastAsia="zh-CN"/>
        </w:rPr>
        <w:t>答案：AD</w:t>
      </w:r>
    </w:p>
    <w:p w14:paraId="4D719F1D" w14:textId="77777777" w:rsidR="00C930DE" w:rsidRDefault="00C930DE">
      <w:pPr>
        <w:pStyle w:val="ab"/>
      </w:pPr>
    </w:p>
    <w:p w14:paraId="68AFBF1F" w14:textId="46DF456A" w:rsidR="00C930DE" w:rsidRDefault="00C930DE">
      <w:pPr>
        <w:pStyle w:val="ab"/>
        <w:rPr>
          <w:lang w:eastAsia="zh-CN"/>
        </w:rPr>
      </w:pPr>
      <w:r>
        <w:rPr>
          <w:rFonts w:hint="eastAsia"/>
          <w:lang w:eastAsia="zh-CN"/>
        </w:rPr>
        <w:t>提示：物质和意识是对立统一的，</w:t>
      </w:r>
      <w:proofErr w:type="gramStart"/>
      <w:r>
        <w:rPr>
          <w:rFonts w:hint="eastAsia"/>
          <w:lang w:eastAsia="zh-CN"/>
        </w:rPr>
        <w:t>此处考</w:t>
      </w:r>
      <w:proofErr w:type="gramEnd"/>
      <w:r>
        <w:rPr>
          <w:rFonts w:hint="eastAsia"/>
          <w:lang w:eastAsia="zh-CN"/>
        </w:rPr>
        <w:t>的是后半句话，即统一</w:t>
      </w:r>
    </w:p>
  </w:comment>
  <w:comment w:id="28" w:author="作者" w:initials="A">
    <w:p w14:paraId="0734B90F" w14:textId="77777777" w:rsidR="00C930DE" w:rsidRDefault="00C930DE">
      <w:pPr>
        <w:pStyle w:val="ab"/>
        <w:rPr>
          <w:lang w:eastAsia="zh-CN"/>
        </w:rPr>
      </w:pPr>
      <w:r>
        <w:rPr>
          <w:rStyle w:val="aa"/>
        </w:rPr>
        <w:annotationRef/>
      </w:r>
    </w:p>
    <w:p w14:paraId="1A5E434A" w14:textId="77777777" w:rsidR="00C930DE" w:rsidRDefault="00C930DE">
      <w:pPr>
        <w:pStyle w:val="ab"/>
        <w:rPr>
          <w:lang w:eastAsia="zh-CN"/>
        </w:rPr>
      </w:pPr>
      <w:r>
        <w:rPr>
          <w:rFonts w:hint="eastAsia"/>
          <w:lang w:eastAsia="zh-CN"/>
        </w:rPr>
        <w:t>答案： BD</w:t>
      </w:r>
    </w:p>
    <w:p w14:paraId="46CC6EB6" w14:textId="77777777" w:rsidR="00C930DE" w:rsidRDefault="00C930DE">
      <w:pPr>
        <w:pStyle w:val="ab"/>
        <w:rPr>
          <w:lang w:eastAsia="zh-CN"/>
        </w:rPr>
      </w:pPr>
    </w:p>
    <w:p w14:paraId="19672C7B" w14:textId="2BCAED50" w:rsidR="00C930DE" w:rsidRDefault="00C930DE">
      <w:pPr>
        <w:pStyle w:val="ab"/>
        <w:rPr>
          <w:lang w:eastAsia="zh-CN"/>
        </w:rPr>
      </w:pPr>
      <w:r>
        <w:rPr>
          <w:rFonts w:hint="eastAsia"/>
          <w:lang w:eastAsia="zh-CN"/>
        </w:rPr>
        <w:t>提示：意识的反映是物质</w:t>
      </w:r>
    </w:p>
  </w:comment>
  <w:comment w:id="29" w:author="作者" w:initials="A">
    <w:p w14:paraId="29C79BD7" w14:textId="2B43D9DA" w:rsidR="00C930DE" w:rsidRDefault="00C930DE">
      <w:pPr>
        <w:pStyle w:val="ab"/>
        <w:rPr>
          <w:lang w:eastAsia="zh-CN"/>
        </w:rPr>
      </w:pPr>
      <w:r>
        <w:rPr>
          <w:rStyle w:val="aa"/>
        </w:rPr>
        <w:annotationRef/>
      </w:r>
      <w:r>
        <w:rPr>
          <w:lang w:eastAsia="zh-CN"/>
        </w:rPr>
        <w:br/>
      </w:r>
      <w:r>
        <w:rPr>
          <w:rFonts w:hint="eastAsia"/>
          <w:lang w:eastAsia="zh-CN"/>
        </w:rPr>
        <w:t>答案：ACD</w:t>
      </w:r>
    </w:p>
    <w:p w14:paraId="786C760B" w14:textId="77777777" w:rsidR="00C930DE" w:rsidRDefault="00C930DE">
      <w:pPr>
        <w:pStyle w:val="ab"/>
        <w:rPr>
          <w:lang w:eastAsia="zh-CN"/>
        </w:rPr>
      </w:pPr>
    </w:p>
    <w:p w14:paraId="22FED395" w14:textId="752D8CBF" w:rsidR="00C930DE" w:rsidRDefault="00C930DE">
      <w:pPr>
        <w:pStyle w:val="ab"/>
        <w:rPr>
          <w:lang w:eastAsia="zh-CN"/>
        </w:rPr>
      </w:pPr>
      <w:r>
        <w:rPr>
          <w:rFonts w:hint="eastAsia"/>
          <w:lang w:eastAsia="zh-CN"/>
        </w:rPr>
        <w:t>提示：B人脑要对客观物质世界映射才能产生意识</w:t>
      </w:r>
    </w:p>
  </w:comment>
  <w:comment w:id="30" w:author="作者" w:initials="A">
    <w:p w14:paraId="4F8061BF" w14:textId="762292F4" w:rsidR="00C930DE" w:rsidRDefault="00C930DE">
      <w:pPr>
        <w:pStyle w:val="ab"/>
        <w:rPr>
          <w:lang w:eastAsia="zh-CN"/>
        </w:rPr>
      </w:pPr>
      <w:r>
        <w:rPr>
          <w:rStyle w:val="aa"/>
        </w:rPr>
        <w:annotationRef/>
      </w:r>
      <w:r>
        <w:rPr>
          <w:lang w:eastAsia="zh-CN"/>
        </w:rPr>
        <w:br/>
      </w:r>
      <w:r>
        <w:rPr>
          <w:rFonts w:hint="eastAsia"/>
          <w:lang w:eastAsia="zh-CN"/>
        </w:rPr>
        <w:t>答案：CD</w:t>
      </w:r>
    </w:p>
    <w:p w14:paraId="249A4751" w14:textId="77777777" w:rsidR="00C930DE" w:rsidRDefault="00C930DE">
      <w:pPr>
        <w:pStyle w:val="ab"/>
        <w:rPr>
          <w:lang w:eastAsia="zh-CN"/>
        </w:rPr>
      </w:pPr>
    </w:p>
    <w:p w14:paraId="6F7D80AE" w14:textId="415CEA6E" w:rsidR="00C930DE" w:rsidRDefault="00C930DE">
      <w:pPr>
        <w:pStyle w:val="ab"/>
        <w:rPr>
          <w:lang w:eastAsia="zh-CN"/>
        </w:rPr>
      </w:pPr>
      <w:r>
        <w:rPr>
          <w:rFonts w:hint="eastAsia"/>
          <w:lang w:eastAsia="zh-CN"/>
        </w:rPr>
        <w:t>提示：侧重点意识与物质对立</w:t>
      </w:r>
    </w:p>
  </w:comment>
  <w:comment w:id="31" w:author="作者" w:initials="A">
    <w:p w14:paraId="0E7EFECD" w14:textId="77777777" w:rsidR="00C930DE" w:rsidRDefault="00C930DE">
      <w:pPr>
        <w:pStyle w:val="ab"/>
        <w:rPr>
          <w:lang w:eastAsia="zh-CN"/>
        </w:rPr>
      </w:pPr>
      <w:r>
        <w:rPr>
          <w:rStyle w:val="aa"/>
        </w:rPr>
        <w:annotationRef/>
      </w:r>
      <w:r>
        <w:rPr>
          <w:lang w:eastAsia="zh-CN"/>
        </w:rPr>
        <w:br/>
      </w:r>
      <w:r>
        <w:rPr>
          <w:rFonts w:hint="eastAsia"/>
          <w:lang w:eastAsia="zh-CN"/>
        </w:rPr>
        <w:t>答案：BD</w:t>
      </w:r>
    </w:p>
    <w:p w14:paraId="0F821B0F" w14:textId="77777777" w:rsidR="00C930DE" w:rsidRDefault="00C930DE">
      <w:pPr>
        <w:pStyle w:val="ab"/>
        <w:rPr>
          <w:lang w:eastAsia="zh-CN"/>
        </w:rPr>
      </w:pPr>
    </w:p>
    <w:p w14:paraId="276C7F92" w14:textId="747458CB" w:rsidR="00C930DE" w:rsidRDefault="00C930DE">
      <w:pPr>
        <w:pStyle w:val="ab"/>
        <w:rPr>
          <w:lang w:eastAsia="zh-CN"/>
        </w:rPr>
      </w:pPr>
      <w:r>
        <w:rPr>
          <w:rFonts w:hint="eastAsia"/>
          <w:lang w:eastAsia="zh-CN"/>
        </w:rPr>
        <w:t>实践的主题是人</w:t>
      </w:r>
    </w:p>
  </w:comment>
  <w:comment w:id="32" w:author="作者" w:initials="A">
    <w:p w14:paraId="2E7F6CDE" w14:textId="4831F53E" w:rsidR="00C930DE" w:rsidRDefault="00C930DE">
      <w:pPr>
        <w:pStyle w:val="ab"/>
      </w:pPr>
      <w:r>
        <w:rPr>
          <w:rStyle w:val="aa"/>
        </w:rPr>
        <w:annotationRef/>
      </w:r>
      <w:r>
        <w:rPr>
          <w:lang w:eastAsia="zh-CN"/>
        </w:rPr>
        <w:br/>
      </w:r>
      <w:r>
        <w:rPr>
          <w:rFonts w:hint="eastAsia"/>
          <w:lang w:eastAsia="zh-CN"/>
        </w:rPr>
        <w:t>答案：ABCD</w:t>
      </w:r>
    </w:p>
  </w:comment>
  <w:comment w:id="33" w:author="作者" w:initials="A">
    <w:p w14:paraId="64BC1FC1" w14:textId="2BCDF50A" w:rsidR="00C930DE" w:rsidRDefault="00C930DE">
      <w:pPr>
        <w:pStyle w:val="ab"/>
      </w:pPr>
      <w:r>
        <w:rPr>
          <w:rStyle w:val="aa"/>
        </w:rPr>
        <w:annotationRef/>
      </w:r>
      <w:r>
        <w:rPr>
          <w:lang w:eastAsia="zh-CN"/>
        </w:rPr>
        <w:br/>
      </w:r>
      <w:r>
        <w:rPr>
          <w:rFonts w:hint="eastAsia"/>
          <w:lang w:eastAsia="zh-CN"/>
        </w:rPr>
        <w:t>答案：BCD</w:t>
      </w:r>
    </w:p>
  </w:comment>
  <w:comment w:id="34" w:author="作者" w:initials="A">
    <w:p w14:paraId="173E45DF" w14:textId="460623DF" w:rsidR="00C930DE" w:rsidRDefault="00C930DE">
      <w:pPr>
        <w:pStyle w:val="ab"/>
      </w:pPr>
      <w:r>
        <w:rPr>
          <w:rStyle w:val="aa"/>
        </w:rPr>
        <w:annotationRef/>
      </w:r>
      <w:r>
        <w:br/>
      </w:r>
      <w:r>
        <w:rPr>
          <w:rFonts w:hint="eastAsia"/>
          <w:lang w:eastAsia="zh-CN"/>
        </w:rPr>
        <w:t>答案：ABD</w:t>
      </w:r>
    </w:p>
  </w:comment>
  <w:comment w:id="35" w:author="作者" w:initials="A">
    <w:p w14:paraId="10F690B3" w14:textId="76214B68" w:rsidR="00C930DE" w:rsidRDefault="00C930DE">
      <w:pPr>
        <w:pStyle w:val="ab"/>
      </w:pPr>
      <w:r>
        <w:rPr>
          <w:rStyle w:val="aa"/>
        </w:rPr>
        <w:annotationRef/>
      </w:r>
      <w:r>
        <w:br/>
      </w:r>
      <w:r>
        <w:rPr>
          <w:rFonts w:hint="eastAsia"/>
          <w:lang w:eastAsia="zh-CN"/>
        </w:rPr>
        <w:t>答案：ABCD</w:t>
      </w:r>
    </w:p>
  </w:comment>
  <w:comment w:id="36" w:author="作者" w:initials="A">
    <w:p w14:paraId="024D36E4" w14:textId="1E1F99C9" w:rsidR="00C930DE" w:rsidRDefault="00C930DE">
      <w:pPr>
        <w:pStyle w:val="ab"/>
        <w:rPr>
          <w:lang w:eastAsia="zh-CN"/>
        </w:rPr>
      </w:pPr>
      <w:r>
        <w:rPr>
          <w:rStyle w:val="aa"/>
        </w:rPr>
        <w:annotationRef/>
      </w:r>
      <w:r>
        <w:br/>
      </w:r>
      <w:r>
        <w:rPr>
          <w:rFonts w:hint="eastAsia"/>
          <w:lang w:eastAsia="zh-CN"/>
        </w:rPr>
        <w:t>答案：ACD</w:t>
      </w:r>
    </w:p>
  </w:comment>
  <w:comment w:id="37" w:author="作者" w:initials="A">
    <w:p w14:paraId="7656C6F8" w14:textId="79E4F69A" w:rsidR="00C930DE" w:rsidRDefault="00C930DE">
      <w:pPr>
        <w:pStyle w:val="ab"/>
      </w:pPr>
      <w:r>
        <w:rPr>
          <w:rStyle w:val="aa"/>
        </w:rPr>
        <w:annotationRef/>
      </w:r>
      <w:r>
        <w:br/>
      </w:r>
      <w:r>
        <w:rPr>
          <w:rFonts w:hint="eastAsia"/>
          <w:lang w:eastAsia="zh-CN"/>
        </w:rPr>
        <w:t>答案：BC</w:t>
      </w:r>
    </w:p>
  </w:comment>
  <w:comment w:id="38" w:author="作者" w:initials="A">
    <w:p w14:paraId="09689A29" w14:textId="77777777" w:rsidR="00C930DE" w:rsidRDefault="00C930DE">
      <w:pPr>
        <w:pStyle w:val="ab"/>
      </w:pPr>
      <w:r>
        <w:rPr>
          <w:rStyle w:val="aa"/>
        </w:rPr>
        <w:annotationRef/>
      </w:r>
    </w:p>
    <w:p w14:paraId="5FD567BB" w14:textId="058E3B1F" w:rsidR="00C930DE" w:rsidRDefault="00C930DE">
      <w:pPr>
        <w:pStyle w:val="ab"/>
      </w:pPr>
      <w:r>
        <w:rPr>
          <w:rFonts w:hint="eastAsia"/>
          <w:lang w:eastAsia="zh-CN"/>
        </w:rPr>
        <w:t>答案：ACD</w:t>
      </w:r>
    </w:p>
  </w:comment>
  <w:comment w:id="39" w:author="作者" w:initials="A">
    <w:p w14:paraId="7479EF11" w14:textId="56A1177C" w:rsidR="00C930DE" w:rsidRDefault="00C930DE">
      <w:pPr>
        <w:pStyle w:val="ab"/>
      </w:pPr>
      <w:r>
        <w:rPr>
          <w:rStyle w:val="aa"/>
        </w:rPr>
        <w:annotationRef/>
      </w:r>
      <w:r>
        <w:br/>
      </w:r>
      <w:r>
        <w:rPr>
          <w:rFonts w:hint="eastAsia"/>
          <w:lang w:eastAsia="zh-CN"/>
        </w:rPr>
        <w:t>答案：AD</w:t>
      </w:r>
    </w:p>
  </w:comment>
  <w:comment w:id="41" w:author="作者" w:initials="A">
    <w:p w14:paraId="598A9667" w14:textId="5B4439FF" w:rsidR="00C930DE" w:rsidRDefault="00C930DE">
      <w:pPr>
        <w:pStyle w:val="ab"/>
        <w:rPr>
          <w:lang w:eastAsia="zh-CN"/>
        </w:rPr>
      </w:pPr>
      <w:r>
        <w:rPr>
          <w:rStyle w:val="aa"/>
        </w:rPr>
        <w:annotationRef/>
      </w:r>
      <w:r>
        <w:br/>
      </w:r>
      <w:r>
        <w:rPr>
          <w:rFonts w:hint="eastAsia"/>
          <w:lang w:eastAsia="zh-CN"/>
        </w:rPr>
        <w:t>答案：D</w:t>
      </w:r>
    </w:p>
  </w:comment>
  <w:comment w:id="42" w:author="作者" w:initials="A">
    <w:p w14:paraId="6371D236" w14:textId="0D1112F7" w:rsidR="00C930DE" w:rsidRDefault="00C930DE">
      <w:pPr>
        <w:pStyle w:val="ab"/>
        <w:rPr>
          <w:lang w:eastAsia="zh-CN"/>
        </w:rPr>
      </w:pPr>
      <w:r>
        <w:rPr>
          <w:rStyle w:val="aa"/>
        </w:rPr>
        <w:annotationRef/>
      </w:r>
      <w:r>
        <w:br/>
      </w:r>
      <w:r>
        <w:rPr>
          <w:rFonts w:hint="eastAsia"/>
          <w:lang w:eastAsia="zh-CN"/>
        </w:rPr>
        <w:t>答案：B</w:t>
      </w:r>
    </w:p>
  </w:comment>
  <w:comment w:id="43" w:author="作者" w:initials="A">
    <w:p w14:paraId="2AE069A9" w14:textId="77777777" w:rsidR="00C930DE" w:rsidRDefault="00C930DE">
      <w:pPr>
        <w:pStyle w:val="ab"/>
        <w:rPr>
          <w:lang w:eastAsia="zh-CN"/>
        </w:rPr>
      </w:pPr>
      <w:r>
        <w:rPr>
          <w:rStyle w:val="aa"/>
        </w:rPr>
        <w:annotationRef/>
      </w:r>
      <w:r>
        <w:br/>
      </w:r>
      <w:r>
        <w:rPr>
          <w:rFonts w:hint="eastAsia"/>
          <w:lang w:eastAsia="zh-CN"/>
        </w:rPr>
        <w:t>答案：C</w:t>
      </w:r>
      <w:r>
        <w:rPr>
          <w:lang w:eastAsia="zh-CN"/>
        </w:rPr>
        <w:br/>
      </w:r>
    </w:p>
    <w:p w14:paraId="631154B0" w14:textId="412839B6" w:rsidR="00C930DE" w:rsidRDefault="00C930DE">
      <w:pPr>
        <w:pStyle w:val="ab"/>
        <w:rPr>
          <w:lang w:eastAsia="zh-CN"/>
        </w:rPr>
      </w:pPr>
      <w:r>
        <w:rPr>
          <w:rFonts w:hint="eastAsia"/>
          <w:lang w:eastAsia="zh-CN"/>
        </w:rPr>
        <w:t>机遇就是必然和偶然</w:t>
      </w:r>
    </w:p>
  </w:comment>
  <w:comment w:id="44" w:author="作者" w:initials="A">
    <w:p w14:paraId="27A36D17" w14:textId="77777777" w:rsidR="00C930DE" w:rsidRDefault="00C930DE">
      <w:pPr>
        <w:pStyle w:val="ab"/>
        <w:rPr>
          <w:lang w:eastAsia="zh-CN"/>
        </w:rPr>
      </w:pPr>
      <w:r>
        <w:rPr>
          <w:rStyle w:val="aa"/>
        </w:rPr>
        <w:annotationRef/>
      </w:r>
      <w:r>
        <w:br/>
      </w:r>
      <w:r>
        <w:rPr>
          <w:rFonts w:hint="eastAsia"/>
          <w:lang w:eastAsia="zh-CN"/>
        </w:rPr>
        <w:t>答案：</w:t>
      </w:r>
      <w:r>
        <w:rPr>
          <w:lang w:eastAsia="zh-CN"/>
        </w:rPr>
        <w:t>C</w:t>
      </w:r>
      <w:r>
        <w:rPr>
          <w:lang w:eastAsia="zh-CN"/>
        </w:rPr>
        <w:br/>
      </w:r>
    </w:p>
    <w:p w14:paraId="71DAA9C6" w14:textId="266ECD26" w:rsidR="00C930DE" w:rsidRDefault="00C930DE">
      <w:pPr>
        <w:pStyle w:val="ab"/>
        <w:rPr>
          <w:lang w:eastAsia="zh-CN"/>
        </w:rPr>
      </w:pPr>
      <w:r>
        <w:rPr>
          <w:rFonts w:hint="eastAsia"/>
          <w:lang w:eastAsia="zh-CN"/>
        </w:rPr>
        <w:t>怕狐狸知识表象，本质是怕老虎</w:t>
      </w:r>
      <w:r>
        <w:rPr>
          <w:lang w:eastAsia="zh-CN"/>
        </w:rPr>
        <w:br/>
      </w:r>
      <w:r>
        <w:rPr>
          <w:rFonts w:hint="eastAsia"/>
          <w:lang w:eastAsia="zh-CN"/>
        </w:rPr>
        <w:t>形式承载内容，</w:t>
      </w:r>
      <w:proofErr w:type="gramStart"/>
      <w:r>
        <w:rPr>
          <w:rFonts w:hint="eastAsia"/>
          <w:lang w:eastAsia="zh-CN"/>
        </w:rPr>
        <w:t>此处没有</w:t>
      </w:r>
      <w:proofErr w:type="gramEnd"/>
      <w:r>
        <w:rPr>
          <w:rFonts w:hint="eastAsia"/>
          <w:lang w:eastAsia="zh-CN"/>
        </w:rPr>
        <w:t>体现</w:t>
      </w:r>
    </w:p>
  </w:comment>
  <w:comment w:id="45" w:author="作者" w:initials="A">
    <w:p w14:paraId="58BE1761" w14:textId="76F36111" w:rsidR="00C930DE" w:rsidRDefault="00C930DE">
      <w:pPr>
        <w:pStyle w:val="ab"/>
        <w:rPr>
          <w:lang w:eastAsia="zh-CN"/>
        </w:rPr>
      </w:pPr>
      <w:r>
        <w:rPr>
          <w:lang w:eastAsia="zh-CN"/>
        </w:rPr>
        <w:br/>
      </w:r>
      <w:r>
        <w:rPr>
          <w:rStyle w:val="aa"/>
        </w:rPr>
        <w:annotationRef/>
      </w:r>
      <w:r>
        <w:rPr>
          <w:rFonts w:hint="eastAsia"/>
          <w:lang w:eastAsia="zh-CN"/>
        </w:rPr>
        <w:t>答案：D</w:t>
      </w:r>
    </w:p>
    <w:p w14:paraId="273A1FF3" w14:textId="77777777" w:rsidR="00C930DE" w:rsidRDefault="00C930DE">
      <w:pPr>
        <w:pStyle w:val="ab"/>
        <w:rPr>
          <w:lang w:eastAsia="zh-CN"/>
        </w:rPr>
      </w:pPr>
    </w:p>
    <w:p w14:paraId="03C0EF12" w14:textId="305A02B8" w:rsidR="00C930DE" w:rsidRDefault="00C930DE">
      <w:pPr>
        <w:pStyle w:val="ab"/>
        <w:rPr>
          <w:lang w:eastAsia="zh-CN"/>
        </w:rPr>
      </w:pPr>
      <w:r>
        <w:rPr>
          <w:rFonts w:hint="eastAsia"/>
          <w:lang w:eastAsia="zh-CN"/>
        </w:rPr>
        <w:t>A反映是对意识的认识，认识有对错之分，没有实虚假之说</w:t>
      </w:r>
    </w:p>
  </w:comment>
  <w:comment w:id="46" w:author="作者" w:initials="A">
    <w:p w14:paraId="627C1B8A" w14:textId="77777777" w:rsidR="00C930DE" w:rsidRDefault="00C930DE">
      <w:pPr>
        <w:pStyle w:val="ab"/>
        <w:rPr>
          <w:lang w:eastAsia="zh-CN"/>
        </w:rPr>
      </w:pPr>
      <w:r>
        <w:rPr>
          <w:rStyle w:val="aa"/>
        </w:rPr>
        <w:annotationRef/>
      </w:r>
      <w:r>
        <w:rPr>
          <w:lang w:eastAsia="zh-CN"/>
        </w:rPr>
        <w:br/>
      </w:r>
      <w:r>
        <w:rPr>
          <w:rFonts w:hint="eastAsia"/>
          <w:lang w:eastAsia="zh-CN"/>
        </w:rPr>
        <w:t>答案：C</w:t>
      </w:r>
    </w:p>
    <w:p w14:paraId="08E43EF8" w14:textId="77777777" w:rsidR="00C930DE" w:rsidRDefault="00C930DE">
      <w:pPr>
        <w:pStyle w:val="ab"/>
        <w:rPr>
          <w:lang w:eastAsia="zh-CN"/>
        </w:rPr>
      </w:pPr>
    </w:p>
    <w:p w14:paraId="0EB5B4B0" w14:textId="4EE776EF" w:rsidR="00C930DE" w:rsidRDefault="00C930DE">
      <w:pPr>
        <w:pStyle w:val="ab"/>
        <w:rPr>
          <w:lang w:eastAsia="zh-CN"/>
        </w:rPr>
      </w:pPr>
      <w:r>
        <w:rPr>
          <w:rFonts w:hint="eastAsia"/>
          <w:lang w:eastAsia="zh-CN"/>
        </w:rPr>
        <w:t>质量互变：形式和状态</w:t>
      </w:r>
      <w:r>
        <w:rPr>
          <w:lang w:eastAsia="zh-CN"/>
        </w:rPr>
        <w:br/>
      </w:r>
      <w:r>
        <w:rPr>
          <w:rFonts w:hint="eastAsia"/>
          <w:lang w:eastAsia="zh-CN"/>
        </w:rPr>
        <w:t>否定之否定：方向和道路</w:t>
      </w:r>
      <w:r>
        <w:rPr>
          <w:lang w:eastAsia="zh-CN"/>
        </w:rPr>
        <w:br/>
      </w:r>
      <w:r>
        <w:rPr>
          <w:rFonts w:hint="eastAsia"/>
          <w:lang w:eastAsia="zh-CN"/>
        </w:rPr>
        <w:t>对立统一：发展内在动力和原因</w:t>
      </w:r>
    </w:p>
  </w:comment>
  <w:comment w:id="47" w:author="作者" w:initials="A">
    <w:p w14:paraId="20CA92DB" w14:textId="53431322" w:rsidR="00C930DE" w:rsidRDefault="00C930DE">
      <w:pPr>
        <w:pStyle w:val="ab"/>
        <w:rPr>
          <w:lang w:eastAsia="zh-CN"/>
        </w:rPr>
      </w:pPr>
      <w:r>
        <w:rPr>
          <w:rStyle w:val="aa"/>
        </w:rPr>
        <w:annotationRef/>
      </w:r>
      <w:r>
        <w:rPr>
          <w:lang w:eastAsia="zh-CN"/>
        </w:rPr>
        <w:br/>
      </w:r>
      <w:r>
        <w:rPr>
          <w:rFonts w:hint="eastAsia"/>
          <w:lang w:eastAsia="zh-CN"/>
        </w:rPr>
        <w:t xml:space="preserve">答案： </w:t>
      </w:r>
      <w:r>
        <w:rPr>
          <w:lang w:eastAsia="zh-CN"/>
        </w:rPr>
        <w:t>C</w:t>
      </w:r>
    </w:p>
  </w:comment>
  <w:comment w:id="48" w:author="作者" w:initials="A">
    <w:p w14:paraId="0771628F" w14:textId="77777777" w:rsidR="00C930DE" w:rsidRDefault="00C930DE">
      <w:pPr>
        <w:pStyle w:val="ab"/>
        <w:rPr>
          <w:lang w:eastAsia="zh-CN"/>
        </w:rPr>
      </w:pPr>
      <w:r>
        <w:rPr>
          <w:rStyle w:val="aa"/>
        </w:rPr>
        <w:annotationRef/>
      </w:r>
      <w:r>
        <w:rPr>
          <w:lang w:eastAsia="zh-CN"/>
        </w:rPr>
        <w:br/>
      </w:r>
      <w:r>
        <w:rPr>
          <w:rFonts w:hint="eastAsia"/>
          <w:lang w:eastAsia="zh-CN"/>
        </w:rPr>
        <w:t>答案：C</w:t>
      </w:r>
    </w:p>
    <w:p w14:paraId="34EB3DB3" w14:textId="77777777" w:rsidR="00C930DE" w:rsidRDefault="00C930DE">
      <w:pPr>
        <w:pStyle w:val="ab"/>
        <w:rPr>
          <w:lang w:eastAsia="zh-CN"/>
        </w:rPr>
      </w:pPr>
    </w:p>
    <w:p w14:paraId="4F41E94D" w14:textId="2D6845D3" w:rsidR="00C930DE" w:rsidRDefault="00C930DE">
      <w:pPr>
        <w:pStyle w:val="ab"/>
        <w:rPr>
          <w:lang w:eastAsia="zh-CN"/>
        </w:rPr>
      </w:pPr>
      <w:r>
        <w:rPr>
          <w:rFonts w:hint="eastAsia"/>
          <w:lang w:eastAsia="zh-CN"/>
        </w:rPr>
        <w:t>取类比</w:t>
      </w:r>
      <w:proofErr w:type="gramStart"/>
      <w:r>
        <w:rPr>
          <w:rFonts w:hint="eastAsia"/>
          <w:lang w:eastAsia="zh-CN"/>
        </w:rPr>
        <w:t>象</w:t>
      </w:r>
      <w:proofErr w:type="gramEnd"/>
      <w:r>
        <w:rPr>
          <w:rFonts w:hint="eastAsia"/>
          <w:lang w:eastAsia="zh-CN"/>
        </w:rPr>
        <w:t>即举一反三</w:t>
      </w:r>
    </w:p>
  </w:comment>
  <w:comment w:id="49" w:author="作者" w:initials="A">
    <w:p w14:paraId="5239A770" w14:textId="77777777" w:rsidR="00C930DE" w:rsidRDefault="00C930DE">
      <w:pPr>
        <w:pStyle w:val="ab"/>
        <w:rPr>
          <w:lang w:eastAsia="zh-CN"/>
        </w:rPr>
      </w:pPr>
      <w:r>
        <w:rPr>
          <w:rStyle w:val="aa"/>
        </w:rPr>
        <w:annotationRef/>
      </w:r>
      <w:r>
        <w:rPr>
          <w:lang w:eastAsia="zh-CN"/>
        </w:rPr>
        <w:br/>
      </w:r>
      <w:r>
        <w:rPr>
          <w:rFonts w:hint="eastAsia"/>
          <w:lang w:eastAsia="zh-CN"/>
        </w:rPr>
        <w:t>答案：C</w:t>
      </w:r>
    </w:p>
    <w:p w14:paraId="14A258A8" w14:textId="77777777" w:rsidR="00C930DE" w:rsidRDefault="00C930DE">
      <w:pPr>
        <w:pStyle w:val="ab"/>
        <w:rPr>
          <w:lang w:eastAsia="zh-CN"/>
        </w:rPr>
      </w:pPr>
    </w:p>
    <w:p w14:paraId="144B79D6" w14:textId="5BC240F5" w:rsidR="00C930DE" w:rsidRDefault="00C930DE">
      <w:pPr>
        <w:pStyle w:val="ab"/>
        <w:rPr>
          <w:lang w:eastAsia="zh-CN"/>
        </w:rPr>
      </w:pPr>
      <w:r>
        <w:rPr>
          <w:rFonts w:hint="eastAsia"/>
          <w:lang w:eastAsia="zh-CN"/>
        </w:rPr>
        <w:t>质：是什么？量：怎么样？</w:t>
      </w:r>
    </w:p>
  </w:comment>
  <w:comment w:id="50" w:author="作者" w:initials="A">
    <w:p w14:paraId="0EE393FF" w14:textId="614457A8" w:rsidR="00C930DE" w:rsidRDefault="00C930DE">
      <w:pPr>
        <w:pStyle w:val="ab"/>
        <w:rPr>
          <w:lang w:eastAsia="zh-CN"/>
        </w:rPr>
      </w:pPr>
      <w:r>
        <w:rPr>
          <w:rStyle w:val="aa"/>
        </w:rPr>
        <w:annotationRef/>
      </w:r>
      <w:r>
        <w:rPr>
          <w:lang w:eastAsia="zh-CN"/>
        </w:rPr>
        <w:br/>
      </w:r>
      <w:r>
        <w:rPr>
          <w:rFonts w:hint="eastAsia"/>
          <w:lang w:eastAsia="zh-CN"/>
        </w:rPr>
        <w:t>答案：B</w:t>
      </w:r>
    </w:p>
    <w:p w14:paraId="15E3BA26" w14:textId="77777777" w:rsidR="00C930DE" w:rsidRDefault="00C930DE">
      <w:pPr>
        <w:pStyle w:val="ab"/>
        <w:rPr>
          <w:lang w:eastAsia="zh-CN"/>
        </w:rPr>
      </w:pPr>
    </w:p>
    <w:p w14:paraId="4642EA52" w14:textId="755EEE4A" w:rsidR="00C930DE" w:rsidRDefault="00C930DE">
      <w:pPr>
        <w:pStyle w:val="ab"/>
        <w:rPr>
          <w:lang w:eastAsia="zh-CN"/>
        </w:rPr>
      </w:pPr>
      <w:r>
        <w:rPr>
          <w:rFonts w:hint="eastAsia"/>
          <w:lang w:eastAsia="zh-CN"/>
        </w:rPr>
        <w:t>C</w:t>
      </w:r>
      <w:r>
        <w:rPr>
          <w:rFonts w:hint="eastAsia"/>
          <w:lang w:eastAsia="zh-CN"/>
        </w:rPr>
        <w:t>应该为“仿佛”是向原来出发，强调的“回复”是更高层次螺旋上升，不是简单的水平往复</w:t>
      </w:r>
    </w:p>
  </w:comment>
  <w:comment w:id="51" w:author="作者" w:initials="A">
    <w:p w14:paraId="18FB350A" w14:textId="61FD7E75" w:rsidR="00C930DE" w:rsidRDefault="00C930DE">
      <w:pPr>
        <w:pStyle w:val="ab"/>
        <w:rPr>
          <w:lang w:eastAsia="zh-CN"/>
        </w:rPr>
      </w:pPr>
      <w:r>
        <w:rPr>
          <w:rStyle w:val="aa"/>
        </w:rPr>
        <w:annotationRef/>
      </w:r>
      <w:r>
        <w:rPr>
          <w:lang w:eastAsia="zh-CN"/>
        </w:rPr>
        <w:br/>
      </w:r>
      <w:r>
        <w:rPr>
          <w:rFonts w:hint="eastAsia"/>
          <w:lang w:eastAsia="zh-CN"/>
        </w:rPr>
        <w:t>答案：A</w:t>
      </w:r>
    </w:p>
    <w:p w14:paraId="5A68A224" w14:textId="77777777" w:rsidR="00C930DE" w:rsidRDefault="00C930DE">
      <w:pPr>
        <w:pStyle w:val="ab"/>
        <w:rPr>
          <w:lang w:eastAsia="zh-CN"/>
        </w:rPr>
      </w:pPr>
      <w:r>
        <w:rPr>
          <w:rFonts w:hint="eastAsia"/>
          <w:lang w:eastAsia="zh-CN"/>
        </w:rPr>
        <w:t>客观（物质，第一线）→映射（反映）→主观（意识，第二性）</w:t>
      </w:r>
    </w:p>
    <w:p w14:paraId="43B99385" w14:textId="77777777" w:rsidR="00C930DE" w:rsidRDefault="00C930DE">
      <w:pPr>
        <w:pStyle w:val="ab"/>
        <w:rPr>
          <w:lang w:eastAsia="zh-CN"/>
        </w:rPr>
      </w:pPr>
    </w:p>
    <w:p w14:paraId="5F4C6277" w14:textId="5AE588BC" w:rsidR="00C930DE" w:rsidRDefault="00C930DE">
      <w:pPr>
        <w:pStyle w:val="ab"/>
        <w:rPr>
          <w:lang w:eastAsia="zh-CN"/>
        </w:rPr>
      </w:pPr>
      <w:r>
        <w:rPr>
          <w:rFonts w:hint="eastAsia"/>
          <w:lang w:eastAsia="zh-CN"/>
        </w:rPr>
        <w:t>抽象与具体：摩天轮</w:t>
      </w:r>
    </w:p>
  </w:comment>
  <w:comment w:id="52" w:author="作者" w:initials="A">
    <w:p w14:paraId="32BB818B" w14:textId="0D6462F5" w:rsidR="00C930DE" w:rsidRDefault="00C930DE">
      <w:pPr>
        <w:pStyle w:val="ab"/>
        <w:rPr>
          <w:lang w:eastAsia="zh-CN"/>
        </w:rPr>
      </w:pPr>
      <w:r>
        <w:rPr>
          <w:rStyle w:val="aa"/>
        </w:rPr>
        <w:annotationRef/>
      </w:r>
      <w:r>
        <w:rPr>
          <w:lang w:eastAsia="zh-CN"/>
        </w:rPr>
        <w:br/>
      </w:r>
      <w:r>
        <w:rPr>
          <w:rFonts w:hint="eastAsia"/>
          <w:lang w:eastAsia="zh-CN"/>
        </w:rPr>
        <w:t>答案：C</w:t>
      </w:r>
    </w:p>
  </w:comment>
  <w:comment w:id="53" w:author="作者" w:initials="A">
    <w:p w14:paraId="7CFCD889" w14:textId="77777777" w:rsidR="00C930DE" w:rsidRDefault="00C930DE">
      <w:pPr>
        <w:pStyle w:val="ab"/>
        <w:rPr>
          <w:lang w:eastAsia="zh-CN"/>
        </w:rPr>
      </w:pPr>
      <w:r>
        <w:rPr>
          <w:rStyle w:val="aa"/>
        </w:rPr>
        <w:annotationRef/>
      </w:r>
      <w:r>
        <w:rPr>
          <w:lang w:eastAsia="zh-CN"/>
        </w:rPr>
        <w:br/>
      </w:r>
      <w:r>
        <w:rPr>
          <w:rFonts w:hint="eastAsia"/>
          <w:lang w:eastAsia="zh-CN"/>
        </w:rPr>
        <w:t>答案：A</w:t>
      </w:r>
    </w:p>
    <w:p w14:paraId="646DDBF7" w14:textId="77777777" w:rsidR="00C930DE" w:rsidRDefault="00C930DE">
      <w:pPr>
        <w:pStyle w:val="ab"/>
        <w:rPr>
          <w:lang w:eastAsia="zh-CN"/>
        </w:rPr>
      </w:pPr>
    </w:p>
    <w:p w14:paraId="5F35005B" w14:textId="575C3A48" w:rsidR="00C930DE" w:rsidRDefault="00C930DE">
      <w:pPr>
        <w:pStyle w:val="ab"/>
        <w:rPr>
          <w:lang w:eastAsia="zh-CN"/>
        </w:rPr>
      </w:pPr>
      <w:r>
        <w:rPr>
          <w:rFonts w:hint="eastAsia"/>
          <w:lang w:eastAsia="zh-CN"/>
        </w:rPr>
        <w:t>BCD都在说区别，只有A在谈联系</w:t>
      </w:r>
    </w:p>
  </w:comment>
  <w:comment w:id="54" w:author="作者" w:initials="A">
    <w:p w14:paraId="0834C283" w14:textId="1CA7FA00" w:rsidR="00C930DE" w:rsidRDefault="00C930DE">
      <w:pPr>
        <w:pStyle w:val="ab"/>
        <w:rPr>
          <w:lang w:eastAsia="zh-CN"/>
        </w:rPr>
      </w:pPr>
      <w:r>
        <w:rPr>
          <w:rStyle w:val="aa"/>
        </w:rPr>
        <w:annotationRef/>
      </w:r>
      <w:r>
        <w:rPr>
          <w:lang w:eastAsia="zh-CN"/>
        </w:rPr>
        <w:br/>
      </w:r>
      <w:r>
        <w:rPr>
          <w:rFonts w:hint="eastAsia"/>
          <w:lang w:eastAsia="zh-CN"/>
        </w:rPr>
        <w:t>答案：A</w:t>
      </w:r>
      <w:r>
        <w:rPr>
          <w:lang w:eastAsia="zh-CN"/>
        </w:rPr>
        <w:br/>
      </w:r>
      <w:r>
        <w:rPr>
          <w:lang w:eastAsia="zh-CN"/>
        </w:rPr>
        <w:br/>
      </w:r>
      <w:r>
        <w:rPr>
          <w:rFonts w:hint="eastAsia"/>
          <w:lang w:eastAsia="zh-CN"/>
        </w:rPr>
        <w:t>过分夸大规律会导致宿命论</w:t>
      </w:r>
      <w:r>
        <w:rPr>
          <w:lang w:eastAsia="zh-CN"/>
        </w:rPr>
        <w:br/>
      </w:r>
      <w:r>
        <w:rPr>
          <w:rFonts w:hint="eastAsia"/>
          <w:lang w:eastAsia="zh-CN"/>
        </w:rPr>
        <w:t>过分夸大能动性导致唯意志论</w:t>
      </w:r>
    </w:p>
  </w:comment>
  <w:comment w:id="55" w:author="作者" w:initials="A">
    <w:p w14:paraId="732EA0D2" w14:textId="2DE7F9DA" w:rsidR="00C930DE" w:rsidRDefault="00C930DE">
      <w:pPr>
        <w:pStyle w:val="ab"/>
        <w:rPr>
          <w:lang w:eastAsia="zh-CN"/>
        </w:rPr>
      </w:pPr>
      <w:r>
        <w:rPr>
          <w:rStyle w:val="aa"/>
        </w:rPr>
        <w:annotationRef/>
      </w:r>
      <w:r>
        <w:rPr>
          <w:lang w:eastAsia="zh-CN"/>
        </w:rPr>
        <w:br/>
      </w:r>
      <w:r>
        <w:rPr>
          <w:rFonts w:hint="eastAsia"/>
          <w:lang w:eastAsia="zh-CN"/>
        </w:rPr>
        <w:t>答案：B</w:t>
      </w:r>
    </w:p>
  </w:comment>
  <w:comment w:id="56" w:author="作者" w:initials="A">
    <w:p w14:paraId="24FCADDC" w14:textId="0ADE5BB3" w:rsidR="00C930DE" w:rsidRDefault="00C930DE">
      <w:pPr>
        <w:pStyle w:val="ab"/>
        <w:rPr>
          <w:lang w:eastAsia="zh-CN"/>
        </w:rPr>
      </w:pPr>
      <w:r>
        <w:rPr>
          <w:rStyle w:val="aa"/>
        </w:rPr>
        <w:annotationRef/>
      </w:r>
      <w:r>
        <w:rPr>
          <w:lang w:eastAsia="zh-CN"/>
        </w:rPr>
        <w:br/>
      </w:r>
      <w:r>
        <w:rPr>
          <w:rFonts w:hint="eastAsia"/>
          <w:lang w:eastAsia="zh-CN"/>
        </w:rPr>
        <w:t>答案：BC</w:t>
      </w:r>
    </w:p>
    <w:p w14:paraId="6D349793" w14:textId="77777777" w:rsidR="00C930DE" w:rsidRDefault="00C930DE">
      <w:pPr>
        <w:pStyle w:val="ab"/>
        <w:rPr>
          <w:lang w:eastAsia="zh-CN"/>
        </w:rPr>
      </w:pPr>
    </w:p>
    <w:p w14:paraId="663011E0" w14:textId="58C7F670" w:rsidR="00C930DE" w:rsidRDefault="00C930DE">
      <w:pPr>
        <w:pStyle w:val="ab"/>
        <w:rPr>
          <w:lang w:eastAsia="zh-CN"/>
        </w:rPr>
      </w:pPr>
      <w:r>
        <w:rPr>
          <w:rFonts w:hint="eastAsia"/>
          <w:lang w:eastAsia="zh-CN"/>
        </w:rPr>
        <w:t>AC</w:t>
      </w:r>
      <w:r>
        <w:rPr>
          <w:lang w:eastAsia="zh-CN"/>
        </w:rPr>
        <w:t xml:space="preserve"> </w:t>
      </w:r>
      <w:r>
        <w:rPr>
          <w:rFonts w:hint="eastAsia"/>
          <w:lang w:eastAsia="zh-CN"/>
        </w:rPr>
        <w:t>联系是客观的，不是主观的</w:t>
      </w:r>
    </w:p>
  </w:comment>
  <w:comment w:id="57" w:author="作者" w:initials="A">
    <w:p w14:paraId="0A460374" w14:textId="3668DBA2" w:rsidR="00C930DE" w:rsidRDefault="00C930DE">
      <w:pPr>
        <w:pStyle w:val="ab"/>
      </w:pPr>
      <w:r>
        <w:rPr>
          <w:rStyle w:val="aa"/>
        </w:rPr>
        <w:annotationRef/>
      </w:r>
      <w:r>
        <w:rPr>
          <w:lang w:eastAsia="zh-CN"/>
        </w:rPr>
        <w:br/>
      </w:r>
      <w:r>
        <w:rPr>
          <w:rFonts w:hint="eastAsia"/>
          <w:lang w:eastAsia="zh-CN"/>
        </w:rPr>
        <w:t>答案：AB</w:t>
      </w:r>
    </w:p>
  </w:comment>
  <w:comment w:id="58" w:author="作者" w:initials="A">
    <w:p w14:paraId="2004948D" w14:textId="482DC592" w:rsidR="00C930DE" w:rsidRDefault="00C930DE">
      <w:pPr>
        <w:pStyle w:val="ab"/>
      </w:pPr>
      <w:r>
        <w:rPr>
          <w:rStyle w:val="aa"/>
        </w:rPr>
        <w:annotationRef/>
      </w:r>
      <w:r>
        <w:br/>
      </w:r>
      <w:r>
        <w:rPr>
          <w:rFonts w:hint="eastAsia"/>
          <w:lang w:eastAsia="zh-CN"/>
        </w:rPr>
        <w:t>答案：ABC</w:t>
      </w:r>
    </w:p>
  </w:comment>
  <w:comment w:id="59" w:author="作者" w:initials="A">
    <w:p w14:paraId="1F013F98" w14:textId="28436CD5" w:rsidR="00C930DE" w:rsidRDefault="00C930DE">
      <w:pPr>
        <w:pStyle w:val="ab"/>
      </w:pPr>
      <w:r>
        <w:rPr>
          <w:rStyle w:val="aa"/>
        </w:rPr>
        <w:annotationRef/>
      </w:r>
      <w:r>
        <w:br/>
      </w:r>
      <w:r>
        <w:rPr>
          <w:rFonts w:hint="eastAsia"/>
          <w:lang w:eastAsia="zh-CN"/>
        </w:rPr>
        <w:t>答案：ABC</w:t>
      </w:r>
    </w:p>
  </w:comment>
  <w:comment w:id="60" w:author="作者" w:initials="A">
    <w:p w14:paraId="3DB30125" w14:textId="25C369C2" w:rsidR="00C930DE" w:rsidRDefault="00C930DE">
      <w:pPr>
        <w:pStyle w:val="ab"/>
      </w:pPr>
      <w:r>
        <w:rPr>
          <w:rStyle w:val="aa"/>
        </w:rPr>
        <w:annotationRef/>
      </w:r>
      <w:r>
        <w:br/>
      </w:r>
      <w:r>
        <w:rPr>
          <w:rFonts w:hint="eastAsia"/>
          <w:lang w:eastAsia="zh-CN"/>
        </w:rPr>
        <w:t>答案：AB</w:t>
      </w:r>
    </w:p>
  </w:comment>
  <w:comment w:id="61" w:author="作者" w:initials="A">
    <w:p w14:paraId="54BCEC73" w14:textId="64DDE4C2" w:rsidR="00C930DE" w:rsidRDefault="00C930DE">
      <w:pPr>
        <w:pStyle w:val="ab"/>
      </w:pPr>
      <w:r>
        <w:rPr>
          <w:rStyle w:val="aa"/>
        </w:rPr>
        <w:annotationRef/>
      </w:r>
      <w:r>
        <w:br/>
      </w:r>
      <w:r>
        <w:rPr>
          <w:rFonts w:hint="eastAsia"/>
          <w:lang w:eastAsia="zh-CN"/>
        </w:rPr>
        <w:t>答案：AD</w:t>
      </w:r>
    </w:p>
  </w:comment>
  <w:comment w:id="62" w:author="作者" w:initials="A">
    <w:p w14:paraId="70686DF3" w14:textId="1F283BB0" w:rsidR="00C930DE" w:rsidRDefault="00C930DE">
      <w:pPr>
        <w:pStyle w:val="ab"/>
      </w:pPr>
      <w:r>
        <w:rPr>
          <w:rStyle w:val="aa"/>
        </w:rPr>
        <w:annotationRef/>
      </w:r>
      <w:r>
        <w:br/>
      </w:r>
      <w:r>
        <w:rPr>
          <w:rFonts w:hint="eastAsia"/>
          <w:lang w:eastAsia="zh-CN"/>
        </w:rPr>
        <w:t>答案：ABD</w:t>
      </w:r>
    </w:p>
  </w:comment>
  <w:comment w:id="63" w:author="作者" w:initials="A">
    <w:p w14:paraId="65868E7A" w14:textId="37629AA8" w:rsidR="00C930DE" w:rsidRDefault="00C930DE">
      <w:pPr>
        <w:pStyle w:val="ab"/>
      </w:pPr>
      <w:r>
        <w:rPr>
          <w:rStyle w:val="aa"/>
        </w:rPr>
        <w:annotationRef/>
      </w:r>
      <w:r>
        <w:br/>
      </w:r>
      <w:r>
        <w:rPr>
          <w:rFonts w:hint="eastAsia"/>
          <w:lang w:eastAsia="zh-CN"/>
        </w:rPr>
        <w:t>答案：AC</w:t>
      </w:r>
    </w:p>
  </w:comment>
  <w:comment w:id="64" w:author="作者" w:initials="A">
    <w:p w14:paraId="44CD0EE9" w14:textId="25197319" w:rsidR="00C930DE" w:rsidRDefault="00C930DE">
      <w:pPr>
        <w:pStyle w:val="ab"/>
      </w:pPr>
      <w:r>
        <w:rPr>
          <w:rStyle w:val="aa"/>
        </w:rPr>
        <w:annotationRef/>
      </w:r>
      <w:r>
        <w:br/>
      </w:r>
      <w:r>
        <w:rPr>
          <w:rFonts w:hint="eastAsia"/>
          <w:lang w:eastAsia="zh-CN"/>
        </w:rPr>
        <w:t>答案：AC</w:t>
      </w:r>
    </w:p>
  </w:comment>
  <w:comment w:id="65" w:author="作者" w:initials="A">
    <w:p w14:paraId="0A2D1D27" w14:textId="564D4F7B" w:rsidR="00C930DE" w:rsidRDefault="00C930DE">
      <w:pPr>
        <w:pStyle w:val="ab"/>
        <w:rPr>
          <w:lang w:eastAsia="zh-CN"/>
        </w:rPr>
      </w:pPr>
      <w:r>
        <w:rPr>
          <w:rStyle w:val="aa"/>
        </w:rPr>
        <w:annotationRef/>
      </w:r>
      <w:r>
        <w:br/>
      </w:r>
      <w:r>
        <w:rPr>
          <w:rFonts w:hint="eastAsia"/>
          <w:lang w:eastAsia="zh-CN"/>
        </w:rPr>
        <w:t>答案：ACD</w:t>
      </w:r>
    </w:p>
    <w:p w14:paraId="2377EBAA" w14:textId="77777777" w:rsidR="00C930DE" w:rsidRDefault="00C930DE">
      <w:pPr>
        <w:pStyle w:val="ab"/>
        <w:rPr>
          <w:lang w:eastAsia="zh-CN"/>
        </w:rPr>
      </w:pPr>
    </w:p>
    <w:p w14:paraId="5C613A61" w14:textId="3198B6CB" w:rsidR="00C930DE" w:rsidRDefault="00C930DE">
      <w:pPr>
        <w:pStyle w:val="ab"/>
        <w:rPr>
          <w:lang w:eastAsia="zh-CN"/>
        </w:rPr>
      </w:pPr>
      <w:r>
        <w:rPr>
          <w:rFonts w:hint="eastAsia"/>
          <w:lang w:eastAsia="zh-CN"/>
        </w:rPr>
        <w:t>B斗争性寓意统一性之中</w:t>
      </w:r>
    </w:p>
  </w:comment>
  <w:comment w:id="66" w:author="作者" w:initials="A">
    <w:p w14:paraId="26B62E1D" w14:textId="25D2CCD2" w:rsidR="00C930DE" w:rsidRDefault="00C930DE">
      <w:pPr>
        <w:pStyle w:val="ab"/>
        <w:rPr>
          <w:lang w:eastAsia="zh-CN"/>
        </w:rPr>
      </w:pPr>
      <w:r>
        <w:rPr>
          <w:rStyle w:val="aa"/>
        </w:rPr>
        <w:annotationRef/>
      </w:r>
      <w:r>
        <w:rPr>
          <w:lang w:eastAsia="zh-CN"/>
        </w:rPr>
        <w:br/>
      </w:r>
      <w:r>
        <w:rPr>
          <w:rFonts w:hint="eastAsia"/>
          <w:lang w:eastAsia="zh-CN"/>
        </w:rPr>
        <w:t>答案：AD</w:t>
      </w:r>
    </w:p>
    <w:p w14:paraId="3111E73A" w14:textId="77777777" w:rsidR="00C930DE" w:rsidRDefault="00C930DE">
      <w:pPr>
        <w:pStyle w:val="ab"/>
        <w:rPr>
          <w:lang w:eastAsia="zh-CN"/>
        </w:rPr>
      </w:pPr>
    </w:p>
    <w:p w14:paraId="6EEF1153" w14:textId="7F046ED2" w:rsidR="00C930DE" w:rsidRDefault="00C930DE">
      <w:pPr>
        <w:pStyle w:val="ab"/>
        <w:rPr>
          <w:lang w:eastAsia="zh-CN"/>
        </w:rPr>
      </w:pPr>
      <w:r>
        <w:rPr>
          <w:rFonts w:hint="eastAsia"/>
          <w:lang w:eastAsia="zh-CN"/>
        </w:rPr>
        <w:t>B</w:t>
      </w:r>
      <w:r>
        <w:rPr>
          <w:rFonts w:hint="eastAsia"/>
          <w:lang w:eastAsia="zh-CN"/>
        </w:rPr>
        <w:t>因该是量变深化</w:t>
      </w:r>
    </w:p>
  </w:comment>
  <w:comment w:id="67" w:author="作者" w:initials="A">
    <w:p w14:paraId="23084EBC" w14:textId="470B130E" w:rsidR="00C930DE" w:rsidRDefault="00C930DE">
      <w:pPr>
        <w:pStyle w:val="ab"/>
      </w:pPr>
      <w:r>
        <w:rPr>
          <w:rStyle w:val="aa"/>
        </w:rPr>
        <w:annotationRef/>
      </w:r>
      <w:r>
        <w:rPr>
          <w:lang w:eastAsia="zh-CN"/>
        </w:rPr>
        <w:br/>
      </w:r>
      <w:r>
        <w:rPr>
          <w:rFonts w:hint="eastAsia"/>
          <w:lang w:eastAsia="zh-CN"/>
        </w:rPr>
        <w:t>答案：A</w:t>
      </w:r>
      <w:r>
        <w:rPr>
          <w:lang w:eastAsia="zh-CN"/>
        </w:rPr>
        <w:t>C</w:t>
      </w:r>
    </w:p>
  </w:comment>
  <w:comment w:id="68" w:author="作者" w:initials="A">
    <w:p w14:paraId="0D28EC5C" w14:textId="77777777" w:rsidR="00C930DE" w:rsidRDefault="00C930DE">
      <w:pPr>
        <w:pStyle w:val="ab"/>
        <w:rPr>
          <w:lang w:eastAsia="zh-CN"/>
        </w:rPr>
      </w:pPr>
      <w:r>
        <w:rPr>
          <w:rStyle w:val="aa"/>
        </w:rPr>
        <w:annotationRef/>
      </w:r>
      <w:r>
        <w:br/>
      </w:r>
      <w:r>
        <w:rPr>
          <w:rFonts w:hint="eastAsia"/>
          <w:lang w:eastAsia="zh-CN"/>
        </w:rPr>
        <w:t>答案：</w:t>
      </w:r>
      <w:r>
        <w:rPr>
          <w:lang w:eastAsia="zh-CN"/>
        </w:rPr>
        <w:t>CD</w:t>
      </w:r>
      <w:r>
        <w:rPr>
          <w:lang w:eastAsia="zh-CN"/>
        </w:rPr>
        <w:br/>
      </w:r>
    </w:p>
    <w:p w14:paraId="1CE50D30" w14:textId="77777777" w:rsidR="00C930DE" w:rsidRDefault="00C930DE">
      <w:pPr>
        <w:pStyle w:val="ab"/>
        <w:rPr>
          <w:lang w:eastAsia="zh-CN"/>
        </w:rPr>
      </w:pPr>
      <w:r>
        <w:rPr>
          <w:rFonts w:hint="eastAsia"/>
          <w:lang w:eastAsia="zh-CN"/>
        </w:rPr>
        <w:t>A与题意无关</w:t>
      </w:r>
    </w:p>
    <w:p w14:paraId="72993F8B" w14:textId="7DE66ABD" w:rsidR="00C930DE" w:rsidRDefault="00C930DE">
      <w:pPr>
        <w:pStyle w:val="ab"/>
        <w:rPr>
          <w:lang w:eastAsia="zh-CN"/>
        </w:rPr>
      </w:pPr>
      <w:r>
        <w:rPr>
          <w:rFonts w:hint="eastAsia"/>
          <w:lang w:eastAsia="zh-CN"/>
        </w:rPr>
        <w:t>B规律改变、创造、消灭都是错的</w:t>
      </w:r>
    </w:p>
  </w:comment>
  <w:comment w:id="69" w:author="作者" w:initials="A">
    <w:p w14:paraId="75028BD5" w14:textId="190EC596" w:rsidR="00C930DE" w:rsidRDefault="00C930DE">
      <w:pPr>
        <w:pStyle w:val="ab"/>
        <w:rPr>
          <w:lang w:eastAsia="zh-CN"/>
        </w:rPr>
      </w:pPr>
      <w:r>
        <w:rPr>
          <w:rStyle w:val="aa"/>
        </w:rPr>
        <w:annotationRef/>
      </w:r>
      <w:r>
        <w:rPr>
          <w:lang w:eastAsia="zh-CN"/>
        </w:rPr>
        <w:br/>
      </w:r>
      <w:r>
        <w:rPr>
          <w:rFonts w:hint="eastAsia"/>
          <w:lang w:eastAsia="zh-CN"/>
        </w:rPr>
        <w:t>答案：CD</w:t>
      </w:r>
    </w:p>
  </w:comment>
  <w:comment w:id="71" w:author="作者" w:initials="A">
    <w:p w14:paraId="5A862C8D" w14:textId="77777777" w:rsidR="00C930DE" w:rsidRDefault="00C930DE">
      <w:pPr>
        <w:pStyle w:val="ab"/>
        <w:rPr>
          <w:lang w:eastAsia="zh-CN"/>
        </w:rPr>
      </w:pPr>
      <w:r>
        <w:rPr>
          <w:rStyle w:val="aa"/>
        </w:rPr>
        <w:annotationRef/>
      </w:r>
      <w:r>
        <w:rPr>
          <w:lang w:eastAsia="zh-CN"/>
        </w:rPr>
        <w:br/>
      </w:r>
      <w:r>
        <w:rPr>
          <w:rFonts w:hint="eastAsia"/>
          <w:lang w:eastAsia="zh-CN"/>
        </w:rPr>
        <w:t>答案：C</w:t>
      </w:r>
      <w:r>
        <w:rPr>
          <w:lang w:eastAsia="zh-CN"/>
        </w:rPr>
        <w:br/>
      </w:r>
    </w:p>
    <w:p w14:paraId="7699E27C" w14:textId="014BC424" w:rsidR="00C930DE" w:rsidRDefault="00C930DE">
      <w:pPr>
        <w:pStyle w:val="ab"/>
        <w:rPr>
          <w:lang w:eastAsia="zh-CN"/>
        </w:rPr>
      </w:pPr>
      <w:r>
        <w:rPr>
          <w:rFonts w:hint="eastAsia"/>
          <w:lang w:eastAsia="zh-CN"/>
        </w:rPr>
        <w:t>D只有马哲认为来源实践</w:t>
      </w:r>
    </w:p>
  </w:comment>
  <w:comment w:id="72" w:author="作者" w:initials="A">
    <w:p w14:paraId="19A529F2" w14:textId="24FF6E5C" w:rsidR="00C930DE" w:rsidRDefault="00C930DE">
      <w:pPr>
        <w:pStyle w:val="ab"/>
      </w:pPr>
      <w:r>
        <w:rPr>
          <w:rStyle w:val="aa"/>
        </w:rPr>
        <w:annotationRef/>
      </w:r>
      <w:r>
        <w:rPr>
          <w:lang w:eastAsia="zh-CN"/>
        </w:rPr>
        <w:br/>
      </w:r>
      <w:r>
        <w:rPr>
          <w:rFonts w:hint="eastAsia"/>
          <w:lang w:eastAsia="zh-CN"/>
        </w:rPr>
        <w:t>答案：C</w:t>
      </w:r>
    </w:p>
  </w:comment>
  <w:comment w:id="73" w:author="作者" w:initials="A">
    <w:p w14:paraId="06C88CE0" w14:textId="1C666135" w:rsidR="00C930DE" w:rsidRDefault="00C930DE">
      <w:pPr>
        <w:pStyle w:val="ab"/>
      </w:pPr>
      <w:r>
        <w:rPr>
          <w:rStyle w:val="aa"/>
        </w:rPr>
        <w:annotationRef/>
      </w:r>
      <w:r>
        <w:br/>
      </w:r>
      <w:r>
        <w:rPr>
          <w:rFonts w:hint="eastAsia"/>
          <w:lang w:eastAsia="zh-CN"/>
        </w:rPr>
        <w:t>答案：B</w:t>
      </w:r>
    </w:p>
  </w:comment>
  <w:comment w:id="74" w:author="作者" w:initials="A">
    <w:p w14:paraId="2BC4AC49" w14:textId="15D284B0" w:rsidR="00C930DE" w:rsidRDefault="00C930DE">
      <w:pPr>
        <w:pStyle w:val="ab"/>
        <w:rPr>
          <w:lang w:eastAsia="zh-CN"/>
        </w:rPr>
      </w:pPr>
      <w:r>
        <w:rPr>
          <w:rStyle w:val="aa"/>
        </w:rPr>
        <w:annotationRef/>
      </w:r>
      <w:r>
        <w:br/>
      </w:r>
      <w:r>
        <w:rPr>
          <w:rFonts w:hint="eastAsia"/>
          <w:lang w:eastAsia="zh-CN"/>
        </w:rPr>
        <w:t>答案：D</w:t>
      </w:r>
      <w:r>
        <w:rPr>
          <w:lang w:eastAsia="zh-CN"/>
        </w:rPr>
        <w:br/>
      </w:r>
    </w:p>
    <w:p w14:paraId="504E2EA0" w14:textId="77777777" w:rsidR="00C930DE" w:rsidRDefault="00C930DE">
      <w:pPr>
        <w:pStyle w:val="ab"/>
        <w:rPr>
          <w:lang w:eastAsia="zh-CN"/>
        </w:rPr>
      </w:pPr>
      <w:r>
        <w:rPr>
          <w:rFonts w:hint="eastAsia"/>
          <w:lang w:eastAsia="zh-CN"/>
        </w:rPr>
        <w:t>A位置错了</w:t>
      </w:r>
    </w:p>
    <w:p w14:paraId="1EABE135" w14:textId="66D717FE" w:rsidR="00C930DE" w:rsidRDefault="00C930DE">
      <w:pPr>
        <w:pStyle w:val="ab"/>
        <w:rPr>
          <w:lang w:eastAsia="zh-CN"/>
        </w:rPr>
      </w:pPr>
      <w:r>
        <w:rPr>
          <w:rFonts w:hint="eastAsia"/>
          <w:lang w:eastAsia="zh-CN"/>
        </w:rPr>
        <w:t>B太宽泛</w:t>
      </w:r>
      <w:r>
        <w:rPr>
          <w:lang w:eastAsia="zh-CN"/>
        </w:rPr>
        <w:br/>
      </w:r>
      <w:r>
        <w:rPr>
          <w:rFonts w:hint="eastAsia"/>
          <w:lang w:eastAsia="zh-CN"/>
        </w:rPr>
        <w:t>C唯心</w:t>
      </w:r>
    </w:p>
  </w:comment>
  <w:comment w:id="75" w:author="作者" w:initials="A">
    <w:p w14:paraId="64C05DE9" w14:textId="0F78D2BF" w:rsidR="00C930DE" w:rsidRDefault="00C930DE">
      <w:pPr>
        <w:pStyle w:val="ab"/>
        <w:rPr>
          <w:lang w:eastAsia="zh-CN"/>
        </w:rPr>
      </w:pPr>
      <w:r>
        <w:rPr>
          <w:rStyle w:val="aa"/>
        </w:rPr>
        <w:annotationRef/>
      </w:r>
      <w:r>
        <w:rPr>
          <w:lang w:eastAsia="zh-CN"/>
        </w:rPr>
        <w:br/>
      </w:r>
      <w:r>
        <w:rPr>
          <w:rFonts w:hint="eastAsia"/>
          <w:lang w:eastAsia="zh-CN"/>
        </w:rPr>
        <w:t>答案：C</w:t>
      </w:r>
    </w:p>
  </w:comment>
  <w:comment w:id="76" w:author="作者" w:initials="A">
    <w:p w14:paraId="41306B9E" w14:textId="6403A162" w:rsidR="00C930DE" w:rsidRDefault="00C930DE">
      <w:pPr>
        <w:pStyle w:val="ab"/>
        <w:rPr>
          <w:lang w:eastAsia="zh-CN"/>
        </w:rPr>
      </w:pPr>
      <w:r>
        <w:rPr>
          <w:rStyle w:val="aa"/>
        </w:rPr>
        <w:annotationRef/>
      </w:r>
      <w:r>
        <w:rPr>
          <w:lang w:eastAsia="zh-CN"/>
        </w:rPr>
        <w:br/>
      </w:r>
      <w:r>
        <w:rPr>
          <w:rFonts w:hint="eastAsia"/>
          <w:lang w:eastAsia="zh-CN"/>
        </w:rPr>
        <w:t>答案：A</w:t>
      </w:r>
    </w:p>
    <w:p w14:paraId="7A5311AD" w14:textId="77777777" w:rsidR="00C930DE" w:rsidRDefault="00C930DE">
      <w:pPr>
        <w:pStyle w:val="ab"/>
        <w:rPr>
          <w:lang w:eastAsia="zh-CN"/>
        </w:rPr>
      </w:pPr>
    </w:p>
    <w:p w14:paraId="2939AD33" w14:textId="6409B8CE" w:rsidR="00C930DE" w:rsidRDefault="00C930DE">
      <w:pPr>
        <w:pStyle w:val="ab"/>
        <w:rPr>
          <w:lang w:eastAsia="zh-CN"/>
        </w:rPr>
      </w:pPr>
      <w:r>
        <w:rPr>
          <w:rFonts w:hint="eastAsia"/>
          <w:lang w:eastAsia="zh-CN"/>
        </w:rPr>
        <w:t>D说反了</w:t>
      </w:r>
    </w:p>
  </w:comment>
  <w:comment w:id="77" w:author="作者" w:initials="A">
    <w:p w14:paraId="6941B550" w14:textId="1F876317" w:rsidR="00C930DE" w:rsidRDefault="00C930DE">
      <w:pPr>
        <w:pStyle w:val="ab"/>
      </w:pPr>
      <w:r>
        <w:rPr>
          <w:rStyle w:val="aa"/>
        </w:rPr>
        <w:annotationRef/>
      </w:r>
      <w:r>
        <w:rPr>
          <w:lang w:eastAsia="zh-CN"/>
        </w:rPr>
        <w:br/>
      </w:r>
      <w:r>
        <w:rPr>
          <w:rFonts w:hint="eastAsia"/>
          <w:lang w:eastAsia="zh-CN"/>
        </w:rPr>
        <w:t>答案：C</w:t>
      </w:r>
    </w:p>
  </w:comment>
  <w:comment w:id="78" w:author="作者" w:initials="A">
    <w:p w14:paraId="19F57F30" w14:textId="7AA6B2CF" w:rsidR="00C930DE" w:rsidRDefault="00C930DE">
      <w:pPr>
        <w:pStyle w:val="ab"/>
      </w:pPr>
      <w:r>
        <w:rPr>
          <w:rStyle w:val="aa"/>
        </w:rPr>
        <w:annotationRef/>
      </w:r>
      <w:r>
        <w:rPr>
          <w:rFonts w:hint="eastAsia"/>
        </w:rPr>
        <w:br/>
      </w:r>
      <w:r>
        <w:rPr>
          <w:rFonts w:hint="eastAsia"/>
          <w:lang w:eastAsia="zh-CN"/>
        </w:rPr>
        <w:t>答案：A</w:t>
      </w:r>
    </w:p>
  </w:comment>
  <w:comment w:id="79" w:author="作者" w:initials="A">
    <w:p w14:paraId="6826AF53" w14:textId="05A73C78" w:rsidR="00C930DE" w:rsidRDefault="00C930DE">
      <w:pPr>
        <w:pStyle w:val="ab"/>
      </w:pPr>
      <w:r>
        <w:rPr>
          <w:rStyle w:val="aa"/>
        </w:rPr>
        <w:annotationRef/>
      </w:r>
      <w:r>
        <w:rPr>
          <w:rFonts w:hint="eastAsia"/>
        </w:rPr>
        <w:br/>
      </w:r>
      <w:r>
        <w:rPr>
          <w:rFonts w:hint="eastAsia"/>
          <w:lang w:eastAsia="zh-CN"/>
        </w:rPr>
        <w:t>答案：B</w:t>
      </w:r>
    </w:p>
  </w:comment>
  <w:comment w:id="80" w:author="作者" w:initials="A">
    <w:p w14:paraId="68683A76" w14:textId="477D7963" w:rsidR="00C930DE" w:rsidRDefault="00C930DE">
      <w:pPr>
        <w:pStyle w:val="ab"/>
      </w:pPr>
      <w:r>
        <w:rPr>
          <w:rStyle w:val="aa"/>
        </w:rPr>
        <w:annotationRef/>
      </w:r>
      <w:r>
        <w:rPr>
          <w:rFonts w:hint="eastAsia"/>
        </w:rPr>
        <w:br/>
      </w:r>
      <w:r>
        <w:rPr>
          <w:rFonts w:hint="eastAsia"/>
          <w:lang w:eastAsia="zh-CN"/>
        </w:rPr>
        <w:t>答案：C</w:t>
      </w:r>
    </w:p>
  </w:comment>
  <w:comment w:id="81" w:author="作者" w:initials="A">
    <w:p w14:paraId="33A6AED8" w14:textId="032482E4" w:rsidR="00C930DE" w:rsidRDefault="00C930DE">
      <w:pPr>
        <w:pStyle w:val="ab"/>
      </w:pPr>
      <w:r>
        <w:rPr>
          <w:rStyle w:val="aa"/>
        </w:rPr>
        <w:annotationRef/>
      </w:r>
      <w:r>
        <w:rPr>
          <w:rFonts w:hint="eastAsia"/>
        </w:rPr>
        <w:br/>
      </w:r>
      <w:r>
        <w:rPr>
          <w:rFonts w:hint="eastAsia"/>
          <w:lang w:eastAsia="zh-CN"/>
        </w:rPr>
        <w:t>答案：B</w:t>
      </w:r>
    </w:p>
  </w:comment>
  <w:comment w:id="82" w:author="作者" w:initials="A">
    <w:p w14:paraId="31B536A4" w14:textId="4C85D693" w:rsidR="00C930DE" w:rsidRDefault="00C930DE">
      <w:pPr>
        <w:pStyle w:val="ab"/>
      </w:pPr>
      <w:r>
        <w:rPr>
          <w:rStyle w:val="aa"/>
        </w:rPr>
        <w:annotationRef/>
      </w:r>
      <w:r>
        <w:rPr>
          <w:rFonts w:hint="eastAsia"/>
        </w:rPr>
        <w:br/>
      </w:r>
      <w:r>
        <w:rPr>
          <w:rFonts w:hint="eastAsia"/>
          <w:lang w:eastAsia="zh-CN"/>
        </w:rPr>
        <w:t>答案：B</w:t>
      </w:r>
    </w:p>
  </w:comment>
  <w:comment w:id="83" w:author="作者" w:initials="A">
    <w:p w14:paraId="26A2F409" w14:textId="7FCF1AD7" w:rsidR="00C930DE" w:rsidRDefault="00C930DE">
      <w:pPr>
        <w:pStyle w:val="ab"/>
      </w:pPr>
      <w:r>
        <w:rPr>
          <w:rStyle w:val="aa"/>
        </w:rPr>
        <w:annotationRef/>
      </w:r>
      <w:r>
        <w:rPr>
          <w:rFonts w:hint="eastAsia"/>
        </w:rPr>
        <w:br/>
      </w:r>
      <w:r>
        <w:rPr>
          <w:rFonts w:hint="eastAsia"/>
          <w:lang w:eastAsia="zh-CN"/>
        </w:rPr>
        <w:t>答案：D</w:t>
      </w:r>
    </w:p>
  </w:comment>
  <w:comment w:id="84" w:author="作者" w:initials="A">
    <w:p w14:paraId="4745A19E" w14:textId="4427FFDE" w:rsidR="00C930DE" w:rsidRDefault="00C930DE">
      <w:pPr>
        <w:pStyle w:val="ab"/>
      </w:pPr>
      <w:r>
        <w:rPr>
          <w:rStyle w:val="aa"/>
        </w:rPr>
        <w:annotationRef/>
      </w:r>
      <w:r>
        <w:rPr>
          <w:rFonts w:hint="eastAsia"/>
        </w:rPr>
        <w:br/>
      </w:r>
      <w:r>
        <w:rPr>
          <w:rFonts w:hint="eastAsia"/>
          <w:lang w:eastAsia="zh-CN"/>
        </w:rPr>
        <w:t>答案：A</w:t>
      </w:r>
    </w:p>
  </w:comment>
  <w:comment w:id="85" w:author="作者" w:initials="A">
    <w:p w14:paraId="4D8FD186" w14:textId="3D24BD72" w:rsidR="00C930DE" w:rsidRDefault="00C930DE">
      <w:pPr>
        <w:pStyle w:val="ab"/>
      </w:pPr>
      <w:r>
        <w:rPr>
          <w:rStyle w:val="aa"/>
        </w:rPr>
        <w:annotationRef/>
      </w:r>
      <w:r>
        <w:rPr>
          <w:rFonts w:hint="eastAsia"/>
        </w:rPr>
        <w:br/>
      </w:r>
      <w:r>
        <w:rPr>
          <w:rFonts w:hint="eastAsia"/>
          <w:lang w:eastAsia="zh-CN"/>
        </w:rPr>
        <w:t>答案：A</w:t>
      </w:r>
    </w:p>
  </w:comment>
  <w:comment w:id="86" w:author="作者" w:initials="A">
    <w:p w14:paraId="75E28B9F" w14:textId="35DF64FF" w:rsidR="00C930DE" w:rsidRDefault="00C930DE">
      <w:pPr>
        <w:pStyle w:val="ab"/>
      </w:pPr>
      <w:r>
        <w:rPr>
          <w:rStyle w:val="aa"/>
        </w:rPr>
        <w:annotationRef/>
      </w:r>
      <w:r>
        <w:rPr>
          <w:rFonts w:hint="eastAsia"/>
        </w:rPr>
        <w:br/>
      </w:r>
      <w:r>
        <w:rPr>
          <w:rFonts w:hint="eastAsia"/>
          <w:lang w:eastAsia="zh-CN"/>
        </w:rPr>
        <w:t>答案：AC</w:t>
      </w:r>
    </w:p>
  </w:comment>
  <w:comment w:id="87" w:author="作者" w:initials="A">
    <w:p w14:paraId="56325D48" w14:textId="41C81731" w:rsidR="00C930DE" w:rsidRDefault="00C930DE">
      <w:pPr>
        <w:pStyle w:val="ab"/>
      </w:pPr>
      <w:r>
        <w:rPr>
          <w:rStyle w:val="aa"/>
        </w:rPr>
        <w:annotationRef/>
      </w:r>
      <w:r>
        <w:rPr>
          <w:rFonts w:hint="eastAsia"/>
        </w:rPr>
        <w:br/>
      </w:r>
      <w:r>
        <w:rPr>
          <w:rFonts w:hint="eastAsia"/>
          <w:lang w:eastAsia="zh-CN"/>
        </w:rPr>
        <w:t>答案：ABC</w:t>
      </w:r>
    </w:p>
  </w:comment>
  <w:comment w:id="88" w:author="作者" w:initials="A">
    <w:p w14:paraId="342E8380" w14:textId="371CB156" w:rsidR="00C930DE" w:rsidRDefault="00C930DE">
      <w:pPr>
        <w:pStyle w:val="ab"/>
      </w:pPr>
      <w:r>
        <w:rPr>
          <w:rStyle w:val="aa"/>
        </w:rPr>
        <w:annotationRef/>
      </w:r>
      <w:r>
        <w:rPr>
          <w:rFonts w:hint="eastAsia"/>
        </w:rPr>
        <w:br/>
      </w:r>
      <w:r>
        <w:rPr>
          <w:rFonts w:hint="eastAsia"/>
          <w:lang w:eastAsia="zh-CN"/>
        </w:rPr>
        <w:t>答案：BCD</w:t>
      </w:r>
    </w:p>
  </w:comment>
  <w:comment w:id="89" w:author="作者" w:initials="A">
    <w:p w14:paraId="149ABBEE" w14:textId="3F555A12" w:rsidR="00C930DE" w:rsidRDefault="00C930DE">
      <w:pPr>
        <w:pStyle w:val="ab"/>
      </w:pPr>
      <w:r>
        <w:rPr>
          <w:rStyle w:val="aa"/>
        </w:rPr>
        <w:annotationRef/>
      </w:r>
      <w:r>
        <w:rPr>
          <w:rFonts w:hint="eastAsia"/>
        </w:rPr>
        <w:br/>
      </w:r>
      <w:r>
        <w:rPr>
          <w:rFonts w:hint="eastAsia"/>
          <w:lang w:eastAsia="zh-CN"/>
        </w:rPr>
        <w:t>答案：ABCD</w:t>
      </w:r>
    </w:p>
  </w:comment>
  <w:comment w:id="90" w:author="作者" w:initials="A">
    <w:p w14:paraId="486D42B9" w14:textId="1836B59E" w:rsidR="00C930DE" w:rsidRDefault="00C930DE">
      <w:pPr>
        <w:pStyle w:val="ab"/>
      </w:pPr>
      <w:r>
        <w:rPr>
          <w:rStyle w:val="aa"/>
        </w:rPr>
        <w:annotationRef/>
      </w:r>
      <w:r>
        <w:rPr>
          <w:rFonts w:hint="eastAsia"/>
        </w:rPr>
        <w:br/>
      </w:r>
      <w:r>
        <w:rPr>
          <w:rFonts w:hint="eastAsia"/>
          <w:lang w:eastAsia="zh-CN"/>
        </w:rPr>
        <w:t>答案：AC</w:t>
      </w:r>
    </w:p>
  </w:comment>
  <w:comment w:id="91" w:author="作者" w:initials="A">
    <w:p w14:paraId="05E21DFB" w14:textId="331CBB65" w:rsidR="00C930DE" w:rsidRDefault="00C930DE">
      <w:pPr>
        <w:pStyle w:val="ab"/>
      </w:pPr>
      <w:r>
        <w:rPr>
          <w:rStyle w:val="aa"/>
        </w:rPr>
        <w:annotationRef/>
      </w:r>
      <w:r>
        <w:rPr>
          <w:rFonts w:hint="eastAsia"/>
        </w:rPr>
        <w:br/>
      </w:r>
      <w:r>
        <w:rPr>
          <w:rFonts w:hint="eastAsia"/>
          <w:lang w:eastAsia="zh-CN"/>
        </w:rPr>
        <w:t>答案：AC</w:t>
      </w:r>
    </w:p>
  </w:comment>
  <w:comment w:id="92" w:author="作者" w:initials="A">
    <w:p w14:paraId="704DD43A" w14:textId="59F8FE9E" w:rsidR="00C930DE" w:rsidRDefault="00C930DE">
      <w:pPr>
        <w:pStyle w:val="ab"/>
      </w:pPr>
      <w:r>
        <w:rPr>
          <w:rStyle w:val="aa"/>
        </w:rPr>
        <w:annotationRef/>
      </w:r>
      <w:r>
        <w:rPr>
          <w:rFonts w:hint="eastAsia"/>
        </w:rPr>
        <w:br/>
      </w:r>
      <w:r>
        <w:rPr>
          <w:rFonts w:hint="eastAsia"/>
          <w:lang w:eastAsia="zh-CN"/>
        </w:rPr>
        <w:t>答案：AD</w:t>
      </w:r>
    </w:p>
  </w:comment>
  <w:comment w:id="93" w:author="作者" w:initials="A">
    <w:p w14:paraId="404CDE52" w14:textId="2F1FF84E" w:rsidR="00C930DE" w:rsidRDefault="00C930DE">
      <w:pPr>
        <w:pStyle w:val="ab"/>
      </w:pPr>
      <w:r>
        <w:rPr>
          <w:rStyle w:val="aa"/>
        </w:rPr>
        <w:annotationRef/>
      </w:r>
      <w:r>
        <w:rPr>
          <w:rFonts w:hint="eastAsia"/>
        </w:rPr>
        <w:br/>
      </w:r>
      <w:r>
        <w:rPr>
          <w:rFonts w:hint="eastAsia"/>
          <w:lang w:eastAsia="zh-CN"/>
        </w:rPr>
        <w:t>答案：ABC</w:t>
      </w:r>
    </w:p>
  </w:comment>
  <w:comment w:id="94" w:author="作者" w:initials="A">
    <w:p w14:paraId="7885979B" w14:textId="15B3F189" w:rsidR="00C930DE" w:rsidRDefault="00C930DE">
      <w:pPr>
        <w:pStyle w:val="ab"/>
      </w:pPr>
      <w:r>
        <w:rPr>
          <w:rStyle w:val="aa"/>
        </w:rPr>
        <w:annotationRef/>
      </w:r>
      <w:r>
        <w:rPr>
          <w:rFonts w:hint="eastAsia"/>
        </w:rPr>
        <w:br/>
      </w:r>
      <w:r>
        <w:rPr>
          <w:rFonts w:hint="eastAsia"/>
          <w:lang w:eastAsia="zh-CN"/>
        </w:rPr>
        <w:t>答案：AC</w:t>
      </w:r>
    </w:p>
  </w:comment>
  <w:comment w:id="95" w:author="作者" w:initials="A">
    <w:p w14:paraId="3345DB34" w14:textId="674497B7" w:rsidR="00C930DE" w:rsidRDefault="00C930DE">
      <w:pPr>
        <w:pStyle w:val="ab"/>
      </w:pPr>
      <w:r>
        <w:rPr>
          <w:rStyle w:val="aa"/>
        </w:rPr>
        <w:annotationRef/>
      </w:r>
      <w:r>
        <w:rPr>
          <w:rFonts w:hint="eastAsia"/>
        </w:rPr>
        <w:br/>
      </w:r>
      <w:r>
        <w:rPr>
          <w:rFonts w:hint="eastAsia"/>
          <w:lang w:eastAsia="zh-CN"/>
        </w:rPr>
        <w:t>答案：AD</w:t>
      </w:r>
    </w:p>
  </w:comment>
  <w:comment w:id="96" w:author="作者" w:initials="A">
    <w:p w14:paraId="60510AE1" w14:textId="77777777" w:rsidR="00C930DE" w:rsidRDefault="00C930DE">
      <w:pPr>
        <w:pStyle w:val="ab"/>
        <w:rPr>
          <w:lang w:eastAsia="zh-CN"/>
        </w:rPr>
      </w:pPr>
      <w:r>
        <w:rPr>
          <w:rStyle w:val="aa"/>
        </w:rPr>
        <w:annotationRef/>
      </w:r>
      <w:r>
        <w:rPr>
          <w:rFonts w:hint="eastAsia"/>
        </w:rPr>
        <w:br/>
      </w:r>
      <w:r>
        <w:rPr>
          <w:rFonts w:hint="eastAsia"/>
          <w:lang w:eastAsia="zh-CN"/>
        </w:rPr>
        <w:t>答案：CD</w:t>
      </w:r>
      <w:r>
        <w:rPr>
          <w:lang w:eastAsia="zh-CN"/>
        </w:rPr>
        <w:br/>
      </w:r>
    </w:p>
    <w:p w14:paraId="4D7D303B" w14:textId="0449706C" w:rsidR="00C930DE" w:rsidRPr="009F3A12" w:rsidRDefault="00C930DE">
      <w:pPr>
        <w:pStyle w:val="ab"/>
        <w:rPr>
          <w:b/>
          <w:bCs/>
          <w:lang w:eastAsia="zh-CN"/>
        </w:rPr>
      </w:pPr>
      <w:r>
        <w:rPr>
          <w:rFonts w:hint="eastAsia"/>
          <w:lang w:eastAsia="zh-CN"/>
        </w:rPr>
        <w:t>实践产生感性材料</w:t>
      </w:r>
    </w:p>
  </w:comment>
  <w:comment w:id="97" w:author="作者" w:initials="A">
    <w:p w14:paraId="106A8022" w14:textId="7B0CF6C1" w:rsidR="00C930DE" w:rsidRDefault="00C930DE">
      <w:pPr>
        <w:pStyle w:val="ab"/>
        <w:rPr>
          <w:lang w:eastAsia="zh-CN"/>
        </w:rPr>
      </w:pPr>
      <w:r>
        <w:rPr>
          <w:rStyle w:val="aa"/>
        </w:rPr>
        <w:annotationRef/>
      </w:r>
      <w:r>
        <w:rPr>
          <w:rFonts w:hint="eastAsia"/>
          <w:lang w:eastAsia="zh-CN"/>
        </w:rPr>
        <w:br/>
        <w:t>答案：AB</w:t>
      </w:r>
    </w:p>
  </w:comment>
  <w:comment w:id="98" w:author="作者" w:initials="A">
    <w:p w14:paraId="3B633E1A" w14:textId="7AE54187" w:rsidR="00C930DE" w:rsidRDefault="00C930DE">
      <w:pPr>
        <w:pStyle w:val="ab"/>
      </w:pPr>
      <w:r>
        <w:rPr>
          <w:rStyle w:val="aa"/>
        </w:rPr>
        <w:annotationRef/>
      </w:r>
      <w:r>
        <w:rPr>
          <w:rFonts w:hint="eastAsia"/>
          <w:lang w:eastAsia="zh-CN"/>
        </w:rPr>
        <w:br/>
      </w:r>
      <w:r>
        <w:rPr>
          <w:rFonts w:hint="eastAsia"/>
          <w:lang w:eastAsia="zh-CN"/>
        </w:rPr>
        <w:t>答案：AD</w:t>
      </w:r>
    </w:p>
  </w:comment>
  <w:comment w:id="99" w:author="作者" w:initials="A">
    <w:p w14:paraId="480FC716" w14:textId="084867ED" w:rsidR="00C930DE" w:rsidRDefault="00C930DE">
      <w:pPr>
        <w:pStyle w:val="ab"/>
      </w:pPr>
      <w:r>
        <w:rPr>
          <w:rStyle w:val="aa"/>
        </w:rPr>
        <w:annotationRef/>
      </w:r>
      <w:r>
        <w:rPr>
          <w:rFonts w:hint="eastAsia"/>
        </w:rPr>
        <w:br/>
      </w:r>
      <w:r>
        <w:rPr>
          <w:rFonts w:hint="eastAsia"/>
          <w:lang w:eastAsia="zh-CN"/>
        </w:rPr>
        <w:t>答案：BCD</w:t>
      </w:r>
    </w:p>
  </w:comment>
  <w:comment w:id="100" w:author="作者" w:initials="A">
    <w:p w14:paraId="5CC7B335" w14:textId="56A3D59A" w:rsidR="00C930DE" w:rsidRDefault="00C930DE">
      <w:pPr>
        <w:pStyle w:val="ab"/>
      </w:pPr>
      <w:r>
        <w:rPr>
          <w:rStyle w:val="aa"/>
        </w:rPr>
        <w:annotationRef/>
      </w:r>
      <w:r>
        <w:rPr>
          <w:rFonts w:hint="eastAsia"/>
        </w:rPr>
        <w:br/>
      </w:r>
      <w:r>
        <w:rPr>
          <w:rFonts w:hint="eastAsia"/>
          <w:lang w:eastAsia="zh-CN"/>
        </w:rPr>
        <w:t>答案：ACD</w:t>
      </w:r>
    </w:p>
  </w:comment>
  <w:comment w:id="101" w:author="作者" w:initials="A">
    <w:p w14:paraId="3E12E173" w14:textId="0789F1AE" w:rsidR="00C930DE" w:rsidRDefault="00C930DE">
      <w:pPr>
        <w:pStyle w:val="ab"/>
      </w:pPr>
      <w:r>
        <w:rPr>
          <w:rStyle w:val="aa"/>
        </w:rPr>
        <w:annotationRef/>
      </w:r>
      <w:r>
        <w:rPr>
          <w:rFonts w:hint="eastAsia"/>
        </w:rPr>
        <w:br/>
      </w:r>
      <w:r>
        <w:rPr>
          <w:rFonts w:hint="eastAsia"/>
          <w:lang w:eastAsia="zh-CN"/>
        </w:rPr>
        <w:t>答案：BC</w:t>
      </w:r>
    </w:p>
  </w:comment>
  <w:comment w:id="102" w:author="作者" w:initials="A">
    <w:p w14:paraId="520950FD" w14:textId="2833C1C8" w:rsidR="00C930DE" w:rsidRDefault="00C930DE">
      <w:pPr>
        <w:pStyle w:val="ab"/>
      </w:pPr>
      <w:r>
        <w:rPr>
          <w:rStyle w:val="aa"/>
        </w:rPr>
        <w:annotationRef/>
      </w:r>
      <w:r>
        <w:rPr>
          <w:rFonts w:hint="eastAsia"/>
        </w:rPr>
        <w:br/>
      </w:r>
      <w:r>
        <w:rPr>
          <w:rFonts w:hint="eastAsia"/>
          <w:lang w:eastAsia="zh-CN"/>
        </w:rPr>
        <w:t>答案：AD</w:t>
      </w:r>
    </w:p>
  </w:comment>
  <w:comment w:id="103" w:author="作者" w:initials="A">
    <w:p w14:paraId="2E3FBFAA" w14:textId="7FFA65E3" w:rsidR="00C930DE" w:rsidRDefault="00C930DE">
      <w:pPr>
        <w:pStyle w:val="ab"/>
      </w:pPr>
      <w:r>
        <w:rPr>
          <w:rStyle w:val="aa"/>
        </w:rPr>
        <w:annotationRef/>
      </w:r>
      <w:r>
        <w:rPr>
          <w:rFonts w:hint="eastAsia"/>
        </w:rPr>
        <w:br/>
      </w:r>
      <w:r>
        <w:rPr>
          <w:rFonts w:hint="eastAsia"/>
          <w:lang w:eastAsia="zh-CN"/>
        </w:rPr>
        <w:t>答案：ABC</w:t>
      </w:r>
    </w:p>
  </w:comment>
  <w:comment w:id="104" w:author="作者" w:initials="A">
    <w:p w14:paraId="078D0088"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答案：AB</w:t>
      </w:r>
      <w:r>
        <w:rPr>
          <w:lang w:eastAsia="zh-CN"/>
        </w:rPr>
        <w:br/>
      </w:r>
    </w:p>
    <w:p w14:paraId="4423C182" w14:textId="7C691116" w:rsidR="00C930DE" w:rsidRDefault="00C930DE">
      <w:pPr>
        <w:pStyle w:val="ab"/>
        <w:rPr>
          <w:lang w:eastAsia="zh-CN"/>
        </w:rPr>
      </w:pPr>
      <w:r>
        <w:rPr>
          <w:rFonts w:hint="eastAsia"/>
          <w:lang w:eastAsia="zh-CN"/>
        </w:rPr>
        <w:t>真理是客观的</w:t>
      </w:r>
    </w:p>
  </w:comment>
  <w:comment w:id="105" w:author="作者" w:initials="A">
    <w:p w14:paraId="65C16CD4" w14:textId="3F6EDBEA" w:rsidR="00C930DE" w:rsidRDefault="00C930DE">
      <w:pPr>
        <w:pStyle w:val="ab"/>
      </w:pPr>
      <w:r>
        <w:rPr>
          <w:rStyle w:val="aa"/>
        </w:rPr>
        <w:annotationRef/>
      </w:r>
      <w:r>
        <w:rPr>
          <w:rFonts w:hint="eastAsia"/>
          <w:lang w:eastAsia="zh-CN"/>
        </w:rPr>
        <w:br/>
        <w:t>答案：ABCD</w:t>
      </w:r>
    </w:p>
  </w:comment>
  <w:comment w:id="106" w:author="作者" w:initials="A">
    <w:p w14:paraId="6B05FD18" w14:textId="40E006BD" w:rsidR="00C930DE" w:rsidRDefault="00C930DE">
      <w:pPr>
        <w:pStyle w:val="ab"/>
      </w:pPr>
      <w:r>
        <w:rPr>
          <w:rStyle w:val="aa"/>
        </w:rPr>
        <w:annotationRef/>
      </w:r>
      <w:r>
        <w:rPr>
          <w:rFonts w:hint="eastAsia"/>
        </w:rPr>
        <w:br/>
      </w:r>
      <w:r>
        <w:rPr>
          <w:rFonts w:hint="eastAsia"/>
          <w:lang w:eastAsia="zh-CN"/>
        </w:rPr>
        <w:t>答案：AC</w:t>
      </w:r>
    </w:p>
  </w:comment>
  <w:comment w:id="107" w:author="作者" w:initials="A">
    <w:p w14:paraId="1FBF9C84" w14:textId="1B9541AD" w:rsidR="00C930DE" w:rsidRDefault="00C930DE">
      <w:pPr>
        <w:pStyle w:val="ab"/>
      </w:pPr>
      <w:r>
        <w:rPr>
          <w:rStyle w:val="aa"/>
        </w:rPr>
        <w:annotationRef/>
      </w:r>
      <w:r>
        <w:rPr>
          <w:rFonts w:hint="eastAsia"/>
        </w:rPr>
        <w:br/>
      </w:r>
      <w:r>
        <w:rPr>
          <w:rFonts w:hint="eastAsia"/>
          <w:lang w:eastAsia="zh-CN"/>
        </w:rPr>
        <w:t>答案：ABCD</w:t>
      </w:r>
    </w:p>
  </w:comment>
  <w:comment w:id="109" w:author="作者" w:initials="A">
    <w:p w14:paraId="15A9DFB9" w14:textId="27F5472C" w:rsidR="00C930DE" w:rsidRDefault="00C930DE">
      <w:pPr>
        <w:pStyle w:val="ab"/>
        <w:rPr>
          <w:lang w:eastAsia="zh-CN"/>
        </w:rPr>
      </w:pPr>
      <w:r>
        <w:rPr>
          <w:rStyle w:val="aa"/>
        </w:rPr>
        <w:annotationRef/>
      </w:r>
      <w:r>
        <w:rPr>
          <w:rFonts w:hint="eastAsia"/>
        </w:rPr>
        <w:br/>
      </w:r>
      <w:r>
        <w:rPr>
          <w:rFonts w:hint="eastAsia"/>
          <w:lang w:eastAsia="zh-CN"/>
        </w:rPr>
        <w:t>答案：B</w:t>
      </w:r>
      <w:r>
        <w:rPr>
          <w:lang w:eastAsia="zh-CN"/>
        </w:rPr>
        <w:br/>
      </w:r>
    </w:p>
    <w:p w14:paraId="0F0EE883" w14:textId="14E97B7E" w:rsidR="00C930DE" w:rsidRDefault="00C930DE">
      <w:pPr>
        <w:pStyle w:val="ab"/>
        <w:rPr>
          <w:lang w:eastAsia="zh-CN"/>
        </w:rPr>
      </w:pPr>
      <w:r>
        <w:rPr>
          <w:rFonts w:hint="eastAsia"/>
          <w:lang w:eastAsia="zh-CN"/>
        </w:rPr>
        <w:t>实事求是：根本路线</w:t>
      </w:r>
    </w:p>
    <w:p w14:paraId="0161ED2C" w14:textId="77777777" w:rsidR="00C930DE" w:rsidRDefault="00C930DE">
      <w:pPr>
        <w:pStyle w:val="ab"/>
        <w:rPr>
          <w:lang w:eastAsia="zh-CN"/>
        </w:rPr>
      </w:pPr>
      <w:r>
        <w:rPr>
          <w:rFonts w:hint="eastAsia"/>
          <w:lang w:eastAsia="zh-CN"/>
        </w:rPr>
        <w:t>群众路线：根本工作路线</w:t>
      </w:r>
    </w:p>
    <w:p w14:paraId="3340894A" w14:textId="77777777" w:rsidR="00C930DE" w:rsidRDefault="00C930DE">
      <w:pPr>
        <w:pStyle w:val="ab"/>
        <w:rPr>
          <w:lang w:eastAsia="zh-CN"/>
        </w:rPr>
      </w:pPr>
      <w:r>
        <w:rPr>
          <w:rFonts w:hint="eastAsia"/>
          <w:lang w:eastAsia="zh-CN"/>
        </w:rPr>
        <w:t>社会历史观：社会存在和社会意识</w:t>
      </w:r>
    </w:p>
    <w:p w14:paraId="0E8B10E3" w14:textId="2CDE710A" w:rsidR="00C930DE" w:rsidRDefault="00C930DE">
      <w:pPr>
        <w:pStyle w:val="ab"/>
        <w:rPr>
          <w:lang w:eastAsia="zh-CN"/>
        </w:rPr>
      </w:pPr>
      <w:r>
        <w:rPr>
          <w:rFonts w:hint="eastAsia"/>
          <w:lang w:eastAsia="zh-CN"/>
        </w:rPr>
        <w:t>D分水岭时历史创造者</w:t>
      </w:r>
    </w:p>
  </w:comment>
  <w:comment w:id="110" w:author="作者" w:initials="A">
    <w:p w14:paraId="2C409500" w14:textId="35529CBF" w:rsidR="00C930DE" w:rsidRDefault="00C930DE">
      <w:pPr>
        <w:pStyle w:val="ab"/>
        <w:rPr>
          <w:lang w:eastAsia="zh-CN"/>
        </w:rPr>
      </w:pPr>
      <w:r>
        <w:rPr>
          <w:rStyle w:val="aa"/>
        </w:rPr>
        <w:annotationRef/>
      </w:r>
      <w:r>
        <w:rPr>
          <w:rFonts w:hint="eastAsia"/>
          <w:lang w:eastAsia="zh-CN"/>
        </w:rPr>
        <w:br/>
        <w:t>答案：C</w:t>
      </w:r>
    </w:p>
  </w:comment>
  <w:comment w:id="111" w:author="作者" w:initials="A">
    <w:p w14:paraId="3D54133E" w14:textId="61A2039E" w:rsidR="00C930DE" w:rsidRDefault="00C930DE">
      <w:pPr>
        <w:pStyle w:val="ab"/>
      </w:pPr>
      <w:r>
        <w:rPr>
          <w:rStyle w:val="aa"/>
        </w:rPr>
        <w:annotationRef/>
      </w:r>
      <w:r>
        <w:rPr>
          <w:rFonts w:hint="eastAsia"/>
          <w:lang w:eastAsia="zh-CN"/>
        </w:rPr>
        <w:br/>
      </w:r>
      <w:r>
        <w:rPr>
          <w:rFonts w:hint="eastAsia"/>
          <w:lang w:eastAsia="zh-CN"/>
        </w:rPr>
        <w:t>答案：C</w:t>
      </w:r>
    </w:p>
  </w:comment>
  <w:comment w:id="112" w:author="作者" w:initials="A">
    <w:p w14:paraId="1F71AE6D" w14:textId="36D0E2CD" w:rsidR="00C930DE" w:rsidRDefault="00C930DE">
      <w:pPr>
        <w:pStyle w:val="ab"/>
      </w:pPr>
      <w:r>
        <w:rPr>
          <w:rStyle w:val="aa"/>
        </w:rPr>
        <w:annotationRef/>
      </w:r>
      <w:r>
        <w:rPr>
          <w:rFonts w:hint="eastAsia"/>
        </w:rPr>
        <w:br/>
      </w:r>
      <w:r>
        <w:rPr>
          <w:rFonts w:hint="eastAsia"/>
          <w:lang w:eastAsia="zh-CN"/>
        </w:rPr>
        <w:t>答案：C</w:t>
      </w:r>
    </w:p>
  </w:comment>
  <w:comment w:id="113" w:author="作者" w:initials="A">
    <w:p w14:paraId="0699A51F" w14:textId="24D26E57" w:rsidR="00C930DE" w:rsidRDefault="00C930DE">
      <w:pPr>
        <w:pStyle w:val="ab"/>
      </w:pPr>
      <w:r>
        <w:rPr>
          <w:rStyle w:val="aa"/>
        </w:rPr>
        <w:annotationRef/>
      </w:r>
      <w:r>
        <w:rPr>
          <w:rFonts w:hint="eastAsia"/>
        </w:rPr>
        <w:br/>
      </w:r>
      <w:r>
        <w:rPr>
          <w:rFonts w:hint="eastAsia"/>
          <w:lang w:eastAsia="zh-CN"/>
        </w:rPr>
        <w:t>答案：C</w:t>
      </w:r>
    </w:p>
  </w:comment>
  <w:comment w:id="114" w:author="作者" w:initials="A">
    <w:p w14:paraId="37DFCB5C" w14:textId="4D2A9E1B" w:rsidR="00C930DE" w:rsidRDefault="00C930DE">
      <w:pPr>
        <w:pStyle w:val="ab"/>
      </w:pPr>
      <w:r>
        <w:rPr>
          <w:rStyle w:val="aa"/>
        </w:rPr>
        <w:annotationRef/>
      </w:r>
      <w:r>
        <w:rPr>
          <w:rFonts w:hint="eastAsia"/>
        </w:rPr>
        <w:br/>
      </w:r>
      <w:r>
        <w:rPr>
          <w:rFonts w:hint="eastAsia"/>
          <w:lang w:eastAsia="zh-CN"/>
        </w:rPr>
        <w:t>答案：C</w:t>
      </w:r>
    </w:p>
  </w:comment>
  <w:comment w:id="115" w:author="作者" w:initials="A">
    <w:p w14:paraId="5EAD7B5B" w14:textId="71B2EC9C" w:rsidR="00C930DE" w:rsidRDefault="00C930DE">
      <w:pPr>
        <w:pStyle w:val="ab"/>
      </w:pPr>
      <w:r>
        <w:rPr>
          <w:rStyle w:val="aa"/>
        </w:rPr>
        <w:annotationRef/>
      </w:r>
      <w:r>
        <w:rPr>
          <w:rFonts w:hint="eastAsia"/>
        </w:rPr>
        <w:br/>
      </w:r>
      <w:r>
        <w:rPr>
          <w:rFonts w:hint="eastAsia"/>
          <w:lang w:eastAsia="zh-CN"/>
        </w:rPr>
        <w:t>答案：C</w:t>
      </w:r>
    </w:p>
  </w:comment>
  <w:comment w:id="116" w:author="作者" w:initials="A">
    <w:p w14:paraId="785FDAD5" w14:textId="77777777" w:rsidR="00C930DE" w:rsidRDefault="00C930DE">
      <w:pPr>
        <w:pStyle w:val="ab"/>
        <w:rPr>
          <w:lang w:eastAsia="zh-CN"/>
        </w:rPr>
      </w:pPr>
      <w:r>
        <w:rPr>
          <w:rStyle w:val="aa"/>
        </w:rPr>
        <w:annotationRef/>
      </w:r>
      <w:r>
        <w:rPr>
          <w:rFonts w:hint="eastAsia"/>
        </w:rPr>
        <w:br/>
      </w:r>
      <w:r>
        <w:rPr>
          <w:rFonts w:hint="eastAsia"/>
          <w:lang w:eastAsia="zh-CN"/>
        </w:rPr>
        <w:t>答案：A</w:t>
      </w:r>
    </w:p>
    <w:p w14:paraId="1408FD9A" w14:textId="77777777" w:rsidR="00C930DE" w:rsidRDefault="00C930DE">
      <w:pPr>
        <w:pStyle w:val="ab"/>
        <w:rPr>
          <w:lang w:eastAsia="zh-CN"/>
        </w:rPr>
      </w:pPr>
    </w:p>
    <w:p w14:paraId="2F91ACC0" w14:textId="77777777" w:rsidR="00C930DE" w:rsidRDefault="00C930DE">
      <w:pPr>
        <w:pStyle w:val="ab"/>
        <w:rPr>
          <w:lang w:eastAsia="zh-CN"/>
        </w:rPr>
      </w:pPr>
      <w:r>
        <w:rPr>
          <w:rFonts w:hint="eastAsia"/>
          <w:lang w:eastAsia="zh-CN"/>
        </w:rPr>
        <w:t>B社会形态</w:t>
      </w:r>
      <w:r>
        <w:rPr>
          <w:lang w:eastAsia="zh-CN"/>
        </w:rPr>
        <w:br/>
      </w:r>
      <w:r>
        <w:rPr>
          <w:rFonts w:hint="eastAsia"/>
          <w:lang w:eastAsia="zh-CN"/>
        </w:rPr>
        <w:t>C人的本质</w:t>
      </w:r>
    </w:p>
    <w:p w14:paraId="782C0A37" w14:textId="5CA1FF33" w:rsidR="00C930DE" w:rsidRDefault="00C930DE">
      <w:pPr>
        <w:pStyle w:val="ab"/>
        <w:rPr>
          <w:lang w:eastAsia="zh-CN"/>
        </w:rPr>
      </w:pPr>
      <w:r>
        <w:rPr>
          <w:rFonts w:hint="eastAsia"/>
          <w:lang w:eastAsia="zh-CN"/>
        </w:rPr>
        <w:t>D生产力</w:t>
      </w:r>
    </w:p>
  </w:comment>
  <w:comment w:id="117" w:author="作者" w:initials="A">
    <w:p w14:paraId="24AD4C9E" w14:textId="77777777" w:rsidR="00C930DE" w:rsidRDefault="00C930DE">
      <w:pPr>
        <w:pStyle w:val="ab"/>
        <w:rPr>
          <w:lang w:eastAsia="zh-CN"/>
        </w:rPr>
      </w:pPr>
      <w:r>
        <w:rPr>
          <w:rStyle w:val="aa"/>
        </w:rPr>
        <w:annotationRef/>
      </w:r>
      <w:r>
        <w:rPr>
          <w:rFonts w:hint="eastAsia"/>
          <w:lang w:eastAsia="zh-CN"/>
        </w:rPr>
        <w:br/>
        <w:t>答案：A</w:t>
      </w:r>
    </w:p>
    <w:p w14:paraId="5227A8A3" w14:textId="77777777" w:rsidR="00C930DE" w:rsidRDefault="00C930DE">
      <w:pPr>
        <w:pStyle w:val="ab"/>
        <w:rPr>
          <w:lang w:eastAsia="zh-CN"/>
        </w:rPr>
      </w:pPr>
    </w:p>
    <w:p w14:paraId="4DC837B2" w14:textId="197CCE53" w:rsidR="00C930DE" w:rsidRDefault="00C930DE">
      <w:pPr>
        <w:pStyle w:val="ab"/>
        <w:rPr>
          <w:lang w:eastAsia="zh-CN"/>
        </w:rPr>
      </w:pPr>
      <w:r>
        <w:rPr>
          <w:rFonts w:hint="eastAsia"/>
          <w:lang w:eastAsia="zh-CN"/>
        </w:rPr>
        <w:t>人类实践活动：1物质资料生产（劳动）2社会劳动实践（人与人关系）3</w:t>
      </w:r>
      <w:r>
        <w:rPr>
          <w:lang w:eastAsia="zh-CN"/>
        </w:rPr>
        <w:t>.</w:t>
      </w:r>
      <w:r>
        <w:rPr>
          <w:rFonts w:hint="eastAsia"/>
          <w:lang w:eastAsia="zh-CN"/>
        </w:rPr>
        <w:t>科学实验（未知探索）</w:t>
      </w:r>
    </w:p>
  </w:comment>
  <w:comment w:id="118" w:author="作者" w:initials="A">
    <w:p w14:paraId="64040FBB" w14:textId="3D696EB6" w:rsidR="00C930DE" w:rsidRDefault="00C930DE">
      <w:pPr>
        <w:pStyle w:val="ab"/>
      </w:pPr>
      <w:r>
        <w:rPr>
          <w:rStyle w:val="aa"/>
        </w:rPr>
        <w:annotationRef/>
      </w:r>
      <w:r>
        <w:rPr>
          <w:rFonts w:hint="eastAsia"/>
          <w:lang w:eastAsia="zh-CN"/>
        </w:rPr>
        <w:br/>
        <w:t>答案：A</w:t>
      </w:r>
    </w:p>
  </w:comment>
  <w:comment w:id="119" w:author="作者" w:initials="A">
    <w:p w14:paraId="076FC5BD" w14:textId="24E1403A" w:rsidR="00C930DE" w:rsidRDefault="00C930DE">
      <w:pPr>
        <w:pStyle w:val="ab"/>
      </w:pPr>
      <w:r>
        <w:rPr>
          <w:rStyle w:val="aa"/>
        </w:rPr>
        <w:annotationRef/>
      </w:r>
      <w:r>
        <w:rPr>
          <w:rFonts w:hint="eastAsia"/>
        </w:rPr>
        <w:br/>
      </w:r>
      <w:r>
        <w:rPr>
          <w:rFonts w:hint="eastAsia"/>
          <w:lang w:eastAsia="zh-CN"/>
        </w:rPr>
        <w:t>答案：A</w:t>
      </w:r>
    </w:p>
  </w:comment>
  <w:comment w:id="120" w:author="作者" w:initials="A">
    <w:p w14:paraId="758B6430" w14:textId="77777777" w:rsidR="00C930DE" w:rsidRDefault="00C930DE">
      <w:pPr>
        <w:pStyle w:val="ab"/>
        <w:rPr>
          <w:lang w:eastAsia="zh-CN"/>
        </w:rPr>
      </w:pPr>
      <w:r>
        <w:rPr>
          <w:rStyle w:val="aa"/>
        </w:rPr>
        <w:annotationRef/>
      </w:r>
      <w:r>
        <w:rPr>
          <w:rFonts w:hint="eastAsia"/>
        </w:rPr>
        <w:br/>
      </w:r>
      <w:r>
        <w:rPr>
          <w:rFonts w:hint="eastAsia"/>
          <w:lang w:eastAsia="zh-CN"/>
        </w:rPr>
        <w:t>答案：A</w:t>
      </w:r>
    </w:p>
    <w:p w14:paraId="3BEAA5A9" w14:textId="77777777" w:rsidR="00C930DE" w:rsidRDefault="00C930DE">
      <w:pPr>
        <w:pStyle w:val="ab"/>
        <w:rPr>
          <w:lang w:eastAsia="zh-CN"/>
        </w:rPr>
      </w:pPr>
    </w:p>
    <w:p w14:paraId="7069B182" w14:textId="48BFD708" w:rsidR="00C930DE" w:rsidRDefault="00C930DE">
      <w:pPr>
        <w:pStyle w:val="ab"/>
        <w:rPr>
          <w:lang w:eastAsia="zh-CN"/>
        </w:rPr>
      </w:pPr>
      <w:r>
        <w:rPr>
          <w:spacing w:val="-3"/>
          <w:sz w:val="21"/>
          <w:lang w:eastAsia="zh-CN"/>
        </w:rPr>
        <w:t>社会经济结构</w:t>
      </w:r>
      <w:r>
        <w:rPr>
          <w:rFonts w:hint="eastAsia"/>
          <w:spacing w:val="-3"/>
          <w:sz w:val="21"/>
          <w:lang w:eastAsia="zh-CN"/>
        </w:rPr>
        <w:t xml:space="preserve">时代：生产工具 </w:t>
      </w:r>
      <w:r>
        <w:rPr>
          <w:rFonts w:hint="eastAsia"/>
          <w:color w:val="454545"/>
          <w:sz w:val="20"/>
          <w:szCs w:val="20"/>
          <w:shd w:val="clear" w:color="auto" w:fill="FFFFFF"/>
          <w:lang w:eastAsia="zh-CN"/>
        </w:rPr>
        <w:t>e.g.时期时代、蒸汽时代、互联网时代</w:t>
      </w:r>
    </w:p>
  </w:comment>
  <w:comment w:id="121" w:author="作者" w:initials="A">
    <w:p w14:paraId="2F2A7F4E" w14:textId="245884C3" w:rsidR="00C930DE" w:rsidRDefault="00C930DE">
      <w:pPr>
        <w:pStyle w:val="ab"/>
      </w:pPr>
      <w:r>
        <w:rPr>
          <w:rStyle w:val="aa"/>
        </w:rPr>
        <w:annotationRef/>
      </w:r>
      <w:r>
        <w:rPr>
          <w:rFonts w:hint="eastAsia"/>
          <w:lang w:eastAsia="zh-CN"/>
        </w:rPr>
        <w:br/>
        <w:t>答案：B</w:t>
      </w:r>
    </w:p>
  </w:comment>
  <w:comment w:id="122" w:author="作者" w:initials="A">
    <w:p w14:paraId="788DD7D1" w14:textId="1AC330F3" w:rsidR="00C930DE" w:rsidRDefault="00C930DE">
      <w:pPr>
        <w:pStyle w:val="ab"/>
      </w:pPr>
      <w:r>
        <w:rPr>
          <w:rStyle w:val="aa"/>
        </w:rPr>
        <w:annotationRef/>
      </w:r>
      <w:r>
        <w:rPr>
          <w:rFonts w:hint="eastAsia"/>
        </w:rPr>
        <w:br/>
      </w:r>
      <w:r>
        <w:rPr>
          <w:rFonts w:hint="eastAsia"/>
          <w:lang w:eastAsia="zh-CN"/>
        </w:rPr>
        <w:t>答案：A</w:t>
      </w:r>
    </w:p>
  </w:comment>
  <w:comment w:id="123" w:author="作者" w:initials="A">
    <w:p w14:paraId="0B89BDD8" w14:textId="63E41BC0" w:rsidR="00C930DE" w:rsidRDefault="00C930DE">
      <w:pPr>
        <w:pStyle w:val="ab"/>
      </w:pPr>
      <w:r>
        <w:rPr>
          <w:rStyle w:val="aa"/>
        </w:rPr>
        <w:annotationRef/>
      </w:r>
      <w:r>
        <w:rPr>
          <w:rFonts w:hint="eastAsia"/>
        </w:rPr>
        <w:br/>
      </w:r>
      <w:r>
        <w:rPr>
          <w:rFonts w:hint="eastAsia"/>
          <w:lang w:eastAsia="zh-CN"/>
        </w:rPr>
        <w:t>答案：A</w:t>
      </w:r>
    </w:p>
  </w:comment>
  <w:comment w:id="124" w:author="作者" w:initials="A">
    <w:p w14:paraId="41096F57" w14:textId="796BA266" w:rsidR="00C930DE" w:rsidRDefault="00C930DE">
      <w:pPr>
        <w:pStyle w:val="ab"/>
      </w:pPr>
      <w:r>
        <w:rPr>
          <w:rStyle w:val="aa"/>
        </w:rPr>
        <w:annotationRef/>
      </w:r>
      <w:r>
        <w:rPr>
          <w:rFonts w:hint="eastAsia"/>
        </w:rPr>
        <w:br/>
      </w:r>
      <w:r>
        <w:rPr>
          <w:rFonts w:hint="eastAsia"/>
          <w:lang w:eastAsia="zh-CN"/>
        </w:rPr>
        <w:t>答案：C</w:t>
      </w:r>
    </w:p>
  </w:comment>
  <w:comment w:id="125" w:author="作者" w:initials="A">
    <w:p w14:paraId="31421B2A" w14:textId="47B71715" w:rsidR="00C930DE" w:rsidRDefault="00C930DE">
      <w:pPr>
        <w:pStyle w:val="ab"/>
      </w:pPr>
      <w:r>
        <w:rPr>
          <w:rStyle w:val="aa"/>
        </w:rPr>
        <w:annotationRef/>
      </w:r>
      <w:r>
        <w:rPr>
          <w:rFonts w:hint="eastAsia"/>
        </w:rPr>
        <w:br/>
      </w:r>
      <w:r>
        <w:rPr>
          <w:rFonts w:hint="eastAsia"/>
          <w:lang w:eastAsia="zh-CN"/>
        </w:rPr>
        <w:t>答案：D</w:t>
      </w:r>
    </w:p>
  </w:comment>
  <w:comment w:id="126" w:author="作者" w:initials="A">
    <w:p w14:paraId="55FD523A" w14:textId="245ECB76" w:rsidR="00C930DE" w:rsidRDefault="00C930DE">
      <w:pPr>
        <w:pStyle w:val="ab"/>
      </w:pPr>
      <w:r>
        <w:rPr>
          <w:rStyle w:val="aa"/>
        </w:rPr>
        <w:annotationRef/>
      </w:r>
      <w:r>
        <w:rPr>
          <w:rFonts w:hint="eastAsia"/>
        </w:rPr>
        <w:br/>
      </w:r>
      <w:r>
        <w:rPr>
          <w:rFonts w:hint="eastAsia"/>
          <w:lang w:eastAsia="zh-CN"/>
        </w:rPr>
        <w:t>答案：B</w:t>
      </w:r>
    </w:p>
  </w:comment>
  <w:comment w:id="127" w:author="作者" w:initials="A">
    <w:p w14:paraId="63B022FD" w14:textId="437CAD90" w:rsidR="00C930DE" w:rsidRDefault="00C930DE">
      <w:pPr>
        <w:pStyle w:val="ab"/>
      </w:pPr>
      <w:r>
        <w:rPr>
          <w:rStyle w:val="aa"/>
        </w:rPr>
        <w:annotationRef/>
      </w:r>
      <w:r>
        <w:rPr>
          <w:rFonts w:hint="eastAsia"/>
        </w:rPr>
        <w:br/>
      </w:r>
      <w:r>
        <w:rPr>
          <w:rFonts w:hint="eastAsia"/>
          <w:lang w:eastAsia="zh-CN"/>
        </w:rPr>
        <w:t>答案：A</w:t>
      </w:r>
    </w:p>
  </w:comment>
  <w:comment w:id="128" w:author="作者" w:initials="A">
    <w:p w14:paraId="3DAFE08A" w14:textId="7E53C5F7" w:rsidR="00C930DE" w:rsidRDefault="00C930DE">
      <w:pPr>
        <w:pStyle w:val="ab"/>
      </w:pPr>
      <w:r>
        <w:rPr>
          <w:rStyle w:val="aa"/>
        </w:rPr>
        <w:annotationRef/>
      </w:r>
      <w:r>
        <w:rPr>
          <w:rFonts w:hint="eastAsia"/>
        </w:rPr>
        <w:br/>
      </w:r>
      <w:r>
        <w:rPr>
          <w:rFonts w:hint="eastAsia"/>
          <w:lang w:eastAsia="zh-CN"/>
        </w:rPr>
        <w:t>答案：CD</w:t>
      </w:r>
    </w:p>
  </w:comment>
  <w:comment w:id="129" w:author="作者" w:initials="A">
    <w:p w14:paraId="365FAB40" w14:textId="6E5740C5" w:rsidR="00C930DE" w:rsidRDefault="00C930DE">
      <w:pPr>
        <w:pStyle w:val="ab"/>
      </w:pPr>
      <w:r>
        <w:rPr>
          <w:rStyle w:val="aa"/>
        </w:rPr>
        <w:annotationRef/>
      </w:r>
      <w:r>
        <w:rPr>
          <w:rFonts w:hint="eastAsia"/>
        </w:rPr>
        <w:br/>
      </w:r>
      <w:r>
        <w:rPr>
          <w:rFonts w:hint="eastAsia"/>
          <w:lang w:eastAsia="zh-CN"/>
        </w:rPr>
        <w:t>答案：ABC</w:t>
      </w:r>
    </w:p>
  </w:comment>
  <w:comment w:id="130" w:author="作者" w:initials="A">
    <w:p w14:paraId="245CB895" w14:textId="235E63D9" w:rsidR="00C930DE" w:rsidRDefault="00C930DE">
      <w:pPr>
        <w:pStyle w:val="ab"/>
      </w:pPr>
      <w:r>
        <w:rPr>
          <w:rStyle w:val="aa"/>
        </w:rPr>
        <w:annotationRef/>
      </w:r>
      <w:r>
        <w:rPr>
          <w:rFonts w:hint="eastAsia"/>
        </w:rPr>
        <w:br/>
      </w:r>
      <w:r>
        <w:rPr>
          <w:rFonts w:hint="eastAsia"/>
          <w:lang w:eastAsia="zh-CN"/>
        </w:rPr>
        <w:t>答案：AB</w:t>
      </w:r>
    </w:p>
  </w:comment>
  <w:comment w:id="131" w:author="作者" w:initials="A">
    <w:p w14:paraId="77294D20" w14:textId="36A73B2A" w:rsidR="00C930DE" w:rsidRDefault="00C930DE">
      <w:pPr>
        <w:pStyle w:val="ab"/>
      </w:pPr>
      <w:r>
        <w:rPr>
          <w:rStyle w:val="aa"/>
        </w:rPr>
        <w:annotationRef/>
      </w:r>
      <w:r>
        <w:rPr>
          <w:rFonts w:hint="eastAsia"/>
        </w:rPr>
        <w:br/>
      </w:r>
      <w:r>
        <w:rPr>
          <w:rFonts w:hint="eastAsia"/>
          <w:lang w:eastAsia="zh-CN"/>
        </w:rPr>
        <w:t>答案：AC</w:t>
      </w:r>
    </w:p>
  </w:comment>
  <w:comment w:id="132" w:author="作者" w:initials="A">
    <w:p w14:paraId="489583EA" w14:textId="26AACE13" w:rsidR="00C930DE" w:rsidRDefault="00C930DE">
      <w:pPr>
        <w:pStyle w:val="ab"/>
      </w:pPr>
      <w:r>
        <w:rPr>
          <w:rStyle w:val="aa"/>
        </w:rPr>
        <w:annotationRef/>
      </w:r>
      <w:r>
        <w:rPr>
          <w:rFonts w:hint="eastAsia"/>
        </w:rPr>
        <w:br/>
      </w:r>
      <w:r>
        <w:rPr>
          <w:rFonts w:hint="eastAsia"/>
          <w:lang w:eastAsia="zh-CN"/>
        </w:rPr>
        <w:t>答案：ABCD</w:t>
      </w:r>
    </w:p>
  </w:comment>
  <w:comment w:id="133" w:author="作者" w:initials="A">
    <w:p w14:paraId="01B07317" w14:textId="5E56544D" w:rsidR="00C930DE" w:rsidRDefault="00C930DE">
      <w:pPr>
        <w:pStyle w:val="ab"/>
      </w:pPr>
      <w:r>
        <w:rPr>
          <w:rStyle w:val="aa"/>
        </w:rPr>
        <w:annotationRef/>
      </w:r>
      <w:r>
        <w:rPr>
          <w:rFonts w:hint="eastAsia"/>
        </w:rPr>
        <w:br/>
      </w:r>
      <w:r>
        <w:rPr>
          <w:rFonts w:hint="eastAsia"/>
          <w:lang w:eastAsia="zh-CN"/>
        </w:rPr>
        <w:t>答案：</w:t>
      </w:r>
      <w:r>
        <w:rPr>
          <w:lang w:eastAsia="zh-CN"/>
        </w:rPr>
        <w:t xml:space="preserve"> BC</w:t>
      </w:r>
    </w:p>
  </w:comment>
  <w:comment w:id="134" w:author="作者" w:initials="A">
    <w:p w14:paraId="30ECE50A" w14:textId="4D29D1AC" w:rsidR="00C930DE" w:rsidRDefault="00C930DE">
      <w:pPr>
        <w:pStyle w:val="ab"/>
      </w:pPr>
      <w:r>
        <w:rPr>
          <w:rStyle w:val="aa"/>
        </w:rPr>
        <w:annotationRef/>
      </w:r>
      <w:r>
        <w:rPr>
          <w:rFonts w:hint="eastAsia"/>
        </w:rPr>
        <w:br/>
      </w:r>
      <w:r>
        <w:rPr>
          <w:rFonts w:hint="eastAsia"/>
          <w:lang w:eastAsia="zh-CN"/>
        </w:rPr>
        <w:t>答案：A</w:t>
      </w:r>
      <w:r>
        <w:rPr>
          <w:lang w:eastAsia="zh-CN"/>
        </w:rPr>
        <w:t>B</w:t>
      </w:r>
    </w:p>
  </w:comment>
  <w:comment w:id="135" w:author="作者" w:initials="A">
    <w:p w14:paraId="5A669DE4" w14:textId="27B8CB59" w:rsidR="00C930DE" w:rsidRDefault="00C930DE">
      <w:pPr>
        <w:pStyle w:val="ab"/>
      </w:pPr>
      <w:r>
        <w:rPr>
          <w:rStyle w:val="aa"/>
        </w:rPr>
        <w:annotationRef/>
      </w:r>
      <w:r>
        <w:rPr>
          <w:rFonts w:hint="eastAsia"/>
        </w:rPr>
        <w:br/>
      </w:r>
      <w:r>
        <w:rPr>
          <w:rFonts w:hint="eastAsia"/>
          <w:lang w:eastAsia="zh-CN"/>
        </w:rPr>
        <w:t>答案：B</w:t>
      </w:r>
      <w:r>
        <w:rPr>
          <w:lang w:eastAsia="zh-CN"/>
        </w:rPr>
        <w:t>C</w:t>
      </w:r>
    </w:p>
  </w:comment>
  <w:comment w:id="136" w:author="作者" w:initials="A">
    <w:p w14:paraId="775DCF2C" w14:textId="744F88CD" w:rsidR="00C930DE" w:rsidRDefault="00C930DE">
      <w:pPr>
        <w:pStyle w:val="ab"/>
      </w:pPr>
      <w:r>
        <w:rPr>
          <w:rStyle w:val="aa"/>
        </w:rPr>
        <w:annotationRef/>
      </w:r>
      <w:r>
        <w:rPr>
          <w:rFonts w:hint="eastAsia"/>
        </w:rPr>
        <w:br/>
      </w:r>
      <w:r>
        <w:rPr>
          <w:rFonts w:hint="eastAsia"/>
          <w:lang w:eastAsia="zh-CN"/>
        </w:rPr>
        <w:t>答案：C</w:t>
      </w:r>
      <w:r>
        <w:rPr>
          <w:lang w:eastAsia="zh-CN"/>
        </w:rPr>
        <w:t>D</w:t>
      </w:r>
    </w:p>
  </w:comment>
  <w:comment w:id="137" w:author="作者" w:initials="A">
    <w:p w14:paraId="2A400E65" w14:textId="1A352546" w:rsidR="00C930DE" w:rsidRDefault="00C930DE">
      <w:pPr>
        <w:pStyle w:val="ab"/>
      </w:pPr>
      <w:r>
        <w:rPr>
          <w:rStyle w:val="aa"/>
        </w:rPr>
        <w:annotationRef/>
      </w:r>
      <w:r>
        <w:rPr>
          <w:rFonts w:hint="eastAsia"/>
        </w:rPr>
        <w:br/>
      </w:r>
      <w:r>
        <w:rPr>
          <w:rFonts w:hint="eastAsia"/>
          <w:lang w:eastAsia="zh-CN"/>
        </w:rPr>
        <w:t>答案：A</w:t>
      </w:r>
      <w:r>
        <w:rPr>
          <w:lang w:eastAsia="zh-CN"/>
        </w:rPr>
        <w:t>C</w:t>
      </w:r>
    </w:p>
  </w:comment>
  <w:comment w:id="138" w:author="作者" w:initials="A">
    <w:p w14:paraId="03E3AC79" w14:textId="2B0023DD" w:rsidR="00C930DE" w:rsidRDefault="00C930DE">
      <w:pPr>
        <w:pStyle w:val="ab"/>
      </w:pPr>
      <w:r>
        <w:rPr>
          <w:rStyle w:val="aa"/>
        </w:rPr>
        <w:annotationRef/>
      </w:r>
      <w:r>
        <w:rPr>
          <w:rFonts w:hint="eastAsia"/>
        </w:rPr>
        <w:br/>
      </w:r>
      <w:r>
        <w:rPr>
          <w:rFonts w:hint="eastAsia"/>
          <w:lang w:eastAsia="zh-CN"/>
        </w:rPr>
        <w:t>答案：A</w:t>
      </w:r>
      <w:r>
        <w:rPr>
          <w:lang w:eastAsia="zh-CN"/>
        </w:rPr>
        <w:t>B</w:t>
      </w:r>
      <w:r>
        <w:rPr>
          <w:rFonts w:hint="eastAsia"/>
          <w:lang w:eastAsia="zh-CN"/>
        </w:rPr>
        <w:t>D</w:t>
      </w:r>
    </w:p>
  </w:comment>
  <w:comment w:id="139" w:author="作者" w:initials="A">
    <w:p w14:paraId="4915D656" w14:textId="59585D4C" w:rsidR="00C930DE" w:rsidRDefault="00C930DE">
      <w:pPr>
        <w:pStyle w:val="ab"/>
      </w:pPr>
      <w:r>
        <w:rPr>
          <w:rStyle w:val="aa"/>
        </w:rPr>
        <w:annotationRef/>
      </w:r>
      <w:r>
        <w:rPr>
          <w:rFonts w:hint="eastAsia"/>
        </w:rPr>
        <w:br/>
      </w:r>
      <w:r>
        <w:rPr>
          <w:rFonts w:hint="eastAsia"/>
          <w:lang w:eastAsia="zh-CN"/>
        </w:rPr>
        <w:t>答案：A</w:t>
      </w:r>
      <w:r>
        <w:rPr>
          <w:lang w:eastAsia="zh-CN"/>
        </w:rPr>
        <w:t>BC</w:t>
      </w:r>
    </w:p>
  </w:comment>
  <w:comment w:id="140" w:author="作者" w:initials="A">
    <w:p w14:paraId="2E000181" w14:textId="658BA088" w:rsidR="00C930DE" w:rsidRDefault="00C930DE">
      <w:pPr>
        <w:pStyle w:val="ab"/>
      </w:pPr>
      <w:r>
        <w:rPr>
          <w:rStyle w:val="aa"/>
        </w:rPr>
        <w:annotationRef/>
      </w:r>
      <w:r>
        <w:rPr>
          <w:rFonts w:hint="eastAsia"/>
        </w:rPr>
        <w:br/>
      </w:r>
      <w:r>
        <w:rPr>
          <w:rFonts w:hint="eastAsia"/>
          <w:lang w:eastAsia="zh-CN"/>
        </w:rPr>
        <w:t>答案：A</w:t>
      </w:r>
      <w:r>
        <w:rPr>
          <w:lang w:eastAsia="zh-CN"/>
        </w:rPr>
        <w:t>BD</w:t>
      </w:r>
    </w:p>
  </w:comment>
  <w:comment w:id="141" w:author="作者" w:initials="A">
    <w:p w14:paraId="389A6177" w14:textId="526E3E4D" w:rsidR="00C930DE" w:rsidRDefault="00C930DE">
      <w:pPr>
        <w:pStyle w:val="ab"/>
      </w:pPr>
      <w:r>
        <w:rPr>
          <w:rStyle w:val="aa"/>
        </w:rPr>
        <w:annotationRef/>
      </w:r>
      <w:r>
        <w:rPr>
          <w:rFonts w:hint="eastAsia"/>
        </w:rPr>
        <w:br/>
      </w:r>
      <w:r>
        <w:rPr>
          <w:rFonts w:hint="eastAsia"/>
          <w:lang w:eastAsia="zh-CN"/>
        </w:rPr>
        <w:t>答案：A</w:t>
      </w:r>
      <w:r>
        <w:rPr>
          <w:lang w:eastAsia="zh-CN"/>
        </w:rPr>
        <w:t>BD</w:t>
      </w:r>
    </w:p>
  </w:comment>
  <w:comment w:id="142" w:author="作者" w:initials="A">
    <w:p w14:paraId="6A58E77D" w14:textId="165B26A1" w:rsidR="00C930DE" w:rsidRDefault="00C930DE">
      <w:pPr>
        <w:pStyle w:val="ab"/>
      </w:pPr>
      <w:r>
        <w:rPr>
          <w:rStyle w:val="aa"/>
        </w:rPr>
        <w:annotationRef/>
      </w:r>
      <w:r>
        <w:rPr>
          <w:rFonts w:hint="eastAsia"/>
        </w:rPr>
        <w:br/>
      </w:r>
      <w:r>
        <w:rPr>
          <w:rFonts w:hint="eastAsia"/>
          <w:lang w:eastAsia="zh-CN"/>
        </w:rPr>
        <w:t>答案：A</w:t>
      </w:r>
      <w:r>
        <w:rPr>
          <w:lang w:eastAsia="zh-CN"/>
        </w:rPr>
        <w:t>BC</w:t>
      </w:r>
    </w:p>
  </w:comment>
  <w:comment w:id="143" w:author="作者" w:initials="A">
    <w:p w14:paraId="41E5B033" w14:textId="70A56DBE" w:rsidR="00C930DE" w:rsidRDefault="00C930DE">
      <w:pPr>
        <w:pStyle w:val="ab"/>
      </w:pPr>
      <w:r>
        <w:rPr>
          <w:rStyle w:val="aa"/>
        </w:rPr>
        <w:annotationRef/>
      </w:r>
      <w:r>
        <w:rPr>
          <w:rFonts w:hint="eastAsia"/>
        </w:rPr>
        <w:br/>
      </w:r>
      <w:r>
        <w:rPr>
          <w:rFonts w:hint="eastAsia"/>
          <w:lang w:eastAsia="zh-CN"/>
        </w:rPr>
        <w:t>答案：A</w:t>
      </w:r>
      <w:r>
        <w:rPr>
          <w:lang w:eastAsia="zh-CN"/>
        </w:rPr>
        <w:t>BC</w:t>
      </w:r>
    </w:p>
  </w:comment>
  <w:comment w:id="145" w:author="作者" w:initials="A">
    <w:p w14:paraId="61AF25B8" w14:textId="08BB246D" w:rsidR="00C930DE" w:rsidRDefault="00C930DE">
      <w:pPr>
        <w:pStyle w:val="ab"/>
        <w:rPr>
          <w:lang w:eastAsia="zh-CN"/>
        </w:rPr>
      </w:pPr>
      <w:r>
        <w:rPr>
          <w:rStyle w:val="aa"/>
        </w:rPr>
        <w:annotationRef/>
      </w:r>
      <w:r>
        <w:rPr>
          <w:rFonts w:hint="eastAsia"/>
        </w:rPr>
        <w:br/>
      </w:r>
      <w:r>
        <w:rPr>
          <w:rFonts w:hint="eastAsia"/>
          <w:lang w:eastAsia="zh-CN"/>
        </w:rPr>
        <w:t>答案：A</w:t>
      </w:r>
    </w:p>
  </w:comment>
  <w:comment w:id="146" w:author="作者" w:initials="A">
    <w:p w14:paraId="5DCB5D93"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w:t>
      </w:r>
      <w:r>
        <w:rPr>
          <w:lang w:eastAsia="zh-CN"/>
        </w:rPr>
        <w:t>C</w:t>
      </w:r>
    </w:p>
    <w:p w14:paraId="5057545E" w14:textId="77777777" w:rsidR="00C930DE" w:rsidRDefault="00C930DE">
      <w:pPr>
        <w:pStyle w:val="ab"/>
        <w:rPr>
          <w:lang w:eastAsia="zh-CN"/>
        </w:rPr>
      </w:pPr>
    </w:p>
    <w:p w14:paraId="2444542F" w14:textId="5DD1AFEF" w:rsidR="00C930DE" w:rsidRDefault="00C930DE">
      <w:pPr>
        <w:pStyle w:val="ab"/>
        <w:rPr>
          <w:lang w:eastAsia="zh-CN"/>
        </w:rPr>
      </w:pPr>
      <w:r>
        <w:rPr>
          <w:lang w:eastAsia="zh-CN"/>
        </w:rPr>
        <w:t>D</w:t>
      </w:r>
      <w:r>
        <w:rPr>
          <w:rFonts w:hint="eastAsia"/>
          <w:lang w:eastAsia="zh-CN"/>
        </w:rPr>
        <w:t>钻石价值高但使用价值并不高</w:t>
      </w:r>
    </w:p>
  </w:comment>
  <w:comment w:id="147" w:author="作者" w:initials="A">
    <w:p w14:paraId="414C6D3F" w14:textId="112EE142" w:rsidR="00C930DE" w:rsidRDefault="00C930DE">
      <w:pPr>
        <w:pStyle w:val="ab"/>
        <w:rPr>
          <w:lang w:eastAsia="zh-CN"/>
        </w:rPr>
      </w:pPr>
      <w:r>
        <w:rPr>
          <w:rStyle w:val="aa"/>
        </w:rPr>
        <w:annotationRef/>
      </w:r>
      <w:r>
        <w:rPr>
          <w:rFonts w:hint="eastAsia"/>
          <w:lang w:eastAsia="zh-CN"/>
        </w:rPr>
        <w:br/>
        <w:t>答案：B</w:t>
      </w:r>
    </w:p>
  </w:comment>
  <w:comment w:id="148" w:author="作者" w:initials="A">
    <w:p w14:paraId="4E845161" w14:textId="69583512" w:rsidR="00C930DE" w:rsidRDefault="00C930DE">
      <w:pPr>
        <w:pStyle w:val="ab"/>
        <w:rPr>
          <w:lang w:eastAsia="zh-CN"/>
        </w:rPr>
      </w:pPr>
      <w:r>
        <w:rPr>
          <w:rStyle w:val="aa"/>
        </w:rPr>
        <w:annotationRef/>
      </w:r>
      <w:r>
        <w:rPr>
          <w:rFonts w:hint="eastAsia"/>
          <w:lang w:eastAsia="zh-CN"/>
        </w:rPr>
        <w:br/>
      </w:r>
      <w:r>
        <w:rPr>
          <w:rFonts w:hint="eastAsia"/>
          <w:lang w:eastAsia="zh-CN"/>
        </w:rPr>
        <w:t>答案：A</w:t>
      </w:r>
    </w:p>
  </w:comment>
  <w:comment w:id="149" w:author="作者" w:initials="A">
    <w:p w14:paraId="731422F3" w14:textId="44F4154D" w:rsidR="00C930DE" w:rsidRDefault="00C930DE">
      <w:pPr>
        <w:pStyle w:val="ab"/>
        <w:rPr>
          <w:lang w:eastAsia="zh-CN"/>
        </w:rPr>
      </w:pPr>
      <w:r>
        <w:rPr>
          <w:rStyle w:val="aa"/>
        </w:rPr>
        <w:annotationRef/>
      </w:r>
      <w:r>
        <w:rPr>
          <w:rFonts w:hint="eastAsia"/>
          <w:lang w:eastAsia="zh-CN"/>
        </w:rPr>
        <w:br/>
      </w:r>
      <w:r>
        <w:rPr>
          <w:rFonts w:hint="eastAsia"/>
          <w:lang w:eastAsia="zh-CN"/>
        </w:rPr>
        <w:t>答案：D</w:t>
      </w:r>
      <w:r>
        <w:rPr>
          <w:lang w:eastAsia="zh-CN"/>
        </w:rPr>
        <w:br/>
      </w:r>
      <w:r>
        <w:rPr>
          <w:lang w:eastAsia="zh-CN"/>
        </w:rPr>
        <w:br/>
      </w:r>
      <w:r>
        <w:rPr>
          <w:rFonts w:hint="eastAsia"/>
          <w:lang w:eastAsia="zh-CN"/>
        </w:rPr>
        <w:t>具体劳动提供商品的使用价值</w:t>
      </w:r>
    </w:p>
    <w:p w14:paraId="77F8F3BD" w14:textId="714F9144" w:rsidR="00C930DE" w:rsidRDefault="00C930DE">
      <w:pPr>
        <w:pStyle w:val="ab"/>
        <w:rPr>
          <w:lang w:eastAsia="zh-CN"/>
        </w:rPr>
      </w:pPr>
      <w:r>
        <w:rPr>
          <w:rFonts w:hint="eastAsia"/>
          <w:lang w:eastAsia="zh-CN"/>
        </w:rPr>
        <w:t>抽象劳动提供商品的价值</w:t>
      </w:r>
    </w:p>
  </w:comment>
  <w:comment w:id="150" w:author="作者" w:initials="A">
    <w:p w14:paraId="1F6FAEF7"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答案：D</w:t>
      </w:r>
    </w:p>
    <w:p w14:paraId="51EC967E" w14:textId="77777777" w:rsidR="00C930DE" w:rsidRDefault="00C930DE">
      <w:pPr>
        <w:pStyle w:val="ab"/>
        <w:rPr>
          <w:lang w:eastAsia="zh-CN"/>
        </w:rPr>
      </w:pPr>
    </w:p>
    <w:p w14:paraId="69B6F6FA" w14:textId="7BFAA120" w:rsidR="00C930DE" w:rsidRDefault="00C930DE">
      <w:pPr>
        <w:pStyle w:val="ab"/>
        <w:rPr>
          <w:lang w:eastAsia="zh-CN"/>
        </w:rPr>
      </w:pPr>
      <w:r>
        <w:rPr>
          <w:rFonts w:hint="eastAsia"/>
          <w:lang w:eastAsia="zh-CN"/>
        </w:rPr>
        <w:t>政经矛盾→交换</w:t>
      </w:r>
    </w:p>
  </w:comment>
  <w:comment w:id="151" w:author="作者" w:initials="A">
    <w:p w14:paraId="7A1CFDD0" w14:textId="76C390DF" w:rsidR="00C930DE" w:rsidRDefault="00C930DE">
      <w:pPr>
        <w:pStyle w:val="ab"/>
      </w:pPr>
      <w:r>
        <w:rPr>
          <w:rStyle w:val="aa"/>
        </w:rPr>
        <w:annotationRef/>
      </w:r>
      <w:r>
        <w:rPr>
          <w:rFonts w:hint="eastAsia"/>
          <w:lang w:eastAsia="zh-CN"/>
        </w:rPr>
        <w:br/>
        <w:t>答案：D</w:t>
      </w:r>
    </w:p>
  </w:comment>
  <w:comment w:id="152" w:author="作者" w:initials="A">
    <w:p w14:paraId="4799A21D" w14:textId="0EDF5853" w:rsidR="00C930DE" w:rsidRDefault="00C930DE">
      <w:pPr>
        <w:pStyle w:val="ab"/>
      </w:pPr>
      <w:r>
        <w:rPr>
          <w:rStyle w:val="aa"/>
        </w:rPr>
        <w:annotationRef/>
      </w:r>
      <w:r>
        <w:rPr>
          <w:rFonts w:hint="eastAsia"/>
        </w:rPr>
        <w:br/>
      </w:r>
      <w:r>
        <w:rPr>
          <w:rFonts w:hint="eastAsia"/>
          <w:lang w:eastAsia="zh-CN"/>
        </w:rPr>
        <w:t>答案：B</w:t>
      </w:r>
    </w:p>
  </w:comment>
  <w:comment w:id="153" w:author="作者" w:initials="A">
    <w:p w14:paraId="294C0E71" w14:textId="43E200E1" w:rsidR="00C930DE" w:rsidRDefault="00C930DE">
      <w:pPr>
        <w:pStyle w:val="ab"/>
      </w:pPr>
      <w:r>
        <w:rPr>
          <w:rStyle w:val="aa"/>
        </w:rPr>
        <w:annotationRef/>
      </w:r>
      <w:r>
        <w:rPr>
          <w:rFonts w:hint="eastAsia"/>
        </w:rPr>
        <w:br/>
      </w:r>
      <w:r>
        <w:rPr>
          <w:rFonts w:hint="eastAsia"/>
          <w:lang w:eastAsia="zh-CN"/>
        </w:rPr>
        <w:t>答案：A</w:t>
      </w:r>
      <w:r>
        <w:rPr>
          <w:lang w:eastAsia="zh-CN"/>
        </w:rPr>
        <w:br/>
      </w:r>
      <w:r>
        <w:rPr>
          <w:lang w:eastAsia="zh-CN"/>
        </w:rPr>
        <w:br/>
      </w:r>
      <w:proofErr w:type="spellStart"/>
      <w:r>
        <w:rPr>
          <w:rFonts w:hint="eastAsia"/>
          <w:lang w:eastAsia="zh-CN"/>
        </w:rPr>
        <w:t>A</w:t>
      </w:r>
      <w:proofErr w:type="spellEnd"/>
      <w:r>
        <w:rPr>
          <w:rFonts w:hint="eastAsia"/>
          <w:lang w:eastAsia="zh-CN"/>
        </w:rPr>
        <w:t>里含CD</w:t>
      </w:r>
    </w:p>
  </w:comment>
  <w:comment w:id="154" w:author="作者" w:initials="A">
    <w:p w14:paraId="7B15B3EE"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答案：C</w:t>
      </w:r>
    </w:p>
    <w:p w14:paraId="67750437" w14:textId="77777777" w:rsidR="00C930DE" w:rsidRDefault="00C930DE">
      <w:pPr>
        <w:pStyle w:val="ab"/>
        <w:rPr>
          <w:lang w:eastAsia="zh-CN"/>
        </w:rPr>
      </w:pPr>
    </w:p>
    <w:p w14:paraId="5048A0DD" w14:textId="76CF50F7" w:rsidR="00C930DE" w:rsidRDefault="00C930DE">
      <w:pPr>
        <w:pStyle w:val="ab"/>
        <w:rPr>
          <w:lang w:eastAsia="zh-CN"/>
        </w:rPr>
      </w:pPr>
      <w:r>
        <w:rPr>
          <w:rFonts w:hint="eastAsia"/>
          <w:lang w:eastAsia="zh-CN"/>
        </w:rPr>
        <w:t>D讲的是劳动力商品和普通商品的共有属性，虽对，不符合题意。</w:t>
      </w:r>
    </w:p>
  </w:comment>
  <w:comment w:id="155" w:author="作者" w:initials="A">
    <w:p w14:paraId="79ED8EEC" w14:textId="77777777" w:rsidR="00C930DE" w:rsidRDefault="00C930DE">
      <w:pPr>
        <w:pStyle w:val="ab"/>
        <w:rPr>
          <w:lang w:eastAsia="zh-CN"/>
        </w:rPr>
      </w:pPr>
      <w:r>
        <w:rPr>
          <w:rStyle w:val="aa"/>
        </w:rPr>
        <w:annotationRef/>
      </w:r>
      <w:r>
        <w:rPr>
          <w:rFonts w:hint="eastAsia"/>
          <w:lang w:eastAsia="zh-CN"/>
        </w:rPr>
        <w:br/>
        <w:t>答案：A</w:t>
      </w:r>
    </w:p>
    <w:p w14:paraId="290465B7" w14:textId="77777777" w:rsidR="00C930DE" w:rsidRDefault="00C930DE">
      <w:pPr>
        <w:pStyle w:val="ab"/>
        <w:rPr>
          <w:lang w:eastAsia="zh-CN"/>
        </w:rPr>
      </w:pPr>
    </w:p>
    <w:p w14:paraId="0A621968" w14:textId="1392FB9D" w:rsidR="00C930DE" w:rsidRDefault="00C930DE">
      <w:pPr>
        <w:pStyle w:val="ab"/>
        <w:rPr>
          <w:lang w:eastAsia="zh-CN"/>
        </w:rPr>
      </w:pPr>
      <w:r>
        <w:rPr>
          <w:rFonts w:hint="eastAsia"/>
          <w:lang w:eastAsia="zh-CN"/>
        </w:rPr>
        <w:t>政经本质→关系</w:t>
      </w:r>
    </w:p>
  </w:comment>
  <w:comment w:id="156" w:author="作者" w:initials="A">
    <w:p w14:paraId="3007FD74" w14:textId="2E3F0C49" w:rsidR="00C930DE" w:rsidRDefault="00C930DE">
      <w:pPr>
        <w:pStyle w:val="ab"/>
      </w:pPr>
      <w:r>
        <w:rPr>
          <w:rStyle w:val="aa"/>
        </w:rPr>
        <w:annotationRef/>
      </w:r>
      <w:r>
        <w:rPr>
          <w:rFonts w:hint="eastAsia"/>
          <w:lang w:eastAsia="zh-CN"/>
        </w:rPr>
        <w:br/>
        <w:t>答案：C</w:t>
      </w:r>
    </w:p>
  </w:comment>
  <w:comment w:id="157" w:author="作者" w:initials="A">
    <w:p w14:paraId="3DEBEF98" w14:textId="7E527EC4" w:rsidR="00C930DE" w:rsidRDefault="00C930DE">
      <w:pPr>
        <w:pStyle w:val="ab"/>
      </w:pPr>
      <w:r>
        <w:rPr>
          <w:rStyle w:val="aa"/>
        </w:rPr>
        <w:annotationRef/>
      </w:r>
      <w:r>
        <w:rPr>
          <w:rFonts w:hint="eastAsia"/>
        </w:rPr>
        <w:br/>
      </w:r>
      <w:r>
        <w:rPr>
          <w:rFonts w:hint="eastAsia"/>
          <w:lang w:eastAsia="zh-CN"/>
        </w:rPr>
        <w:t>答案：A</w:t>
      </w:r>
    </w:p>
  </w:comment>
  <w:comment w:id="158" w:author="作者" w:initials="A">
    <w:p w14:paraId="4FBF9527" w14:textId="77777777" w:rsidR="00C930DE" w:rsidRDefault="00C930DE">
      <w:pPr>
        <w:pStyle w:val="ab"/>
        <w:rPr>
          <w:lang w:eastAsia="zh-CN"/>
        </w:rPr>
      </w:pPr>
      <w:r>
        <w:rPr>
          <w:rStyle w:val="aa"/>
        </w:rPr>
        <w:annotationRef/>
      </w:r>
      <w:r>
        <w:rPr>
          <w:rFonts w:hint="eastAsia"/>
        </w:rPr>
        <w:br/>
      </w:r>
      <w:r>
        <w:rPr>
          <w:rFonts w:hint="eastAsia"/>
          <w:lang w:eastAsia="zh-CN"/>
        </w:rPr>
        <w:t>答案：D</w:t>
      </w:r>
    </w:p>
    <w:p w14:paraId="718B3B91" w14:textId="77777777" w:rsidR="00C930DE" w:rsidRDefault="00C930DE">
      <w:pPr>
        <w:pStyle w:val="ab"/>
        <w:rPr>
          <w:lang w:eastAsia="zh-CN"/>
        </w:rPr>
      </w:pPr>
    </w:p>
    <w:p w14:paraId="3DD616F2" w14:textId="3E7E5A6E" w:rsidR="00C930DE" w:rsidRDefault="00C930DE">
      <w:pPr>
        <w:pStyle w:val="ab"/>
        <w:rPr>
          <w:lang w:eastAsia="zh-CN"/>
        </w:rPr>
      </w:pPr>
      <w:r>
        <w:rPr>
          <w:rFonts w:hint="eastAsia"/>
          <w:lang w:eastAsia="zh-CN"/>
        </w:rPr>
        <w:t>C</w:t>
      </w:r>
      <w:r>
        <w:rPr>
          <w:lang w:eastAsia="zh-CN"/>
        </w:rPr>
        <w:t>=200</w:t>
      </w:r>
      <w:r>
        <w:rPr>
          <w:rFonts w:hint="eastAsia"/>
          <w:lang w:eastAsia="zh-CN"/>
        </w:rPr>
        <w:t>万</w:t>
      </w:r>
      <w:r>
        <w:rPr>
          <w:lang w:eastAsia="zh-CN"/>
        </w:rPr>
        <w:br/>
      </w:r>
      <w:r>
        <w:rPr>
          <w:rFonts w:hint="eastAsia"/>
          <w:lang w:eastAsia="zh-CN"/>
        </w:rPr>
        <w:t>C</w:t>
      </w:r>
      <w:r>
        <w:rPr>
          <w:lang w:eastAsia="zh-CN"/>
        </w:rPr>
        <w:t>:V=4</w:t>
      </w:r>
      <w:r>
        <w:rPr>
          <w:rFonts w:hint="eastAsia"/>
          <w:lang w:eastAsia="zh-CN"/>
        </w:rPr>
        <w:t>:</w:t>
      </w:r>
      <w:r>
        <w:rPr>
          <w:lang w:eastAsia="zh-CN"/>
        </w:rPr>
        <w:t>1=&gt;V=50</w:t>
      </w:r>
      <w:r>
        <w:rPr>
          <w:lang w:eastAsia="zh-CN"/>
        </w:rPr>
        <w:br/>
        <w:t>(400-250)/50</w:t>
      </w:r>
    </w:p>
  </w:comment>
  <w:comment w:id="159" w:author="作者" w:initials="A">
    <w:p w14:paraId="04876958"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答案：B</w:t>
      </w:r>
    </w:p>
    <w:p w14:paraId="2A3E8161" w14:textId="77777777" w:rsidR="00C930DE" w:rsidRDefault="00C930DE">
      <w:pPr>
        <w:pStyle w:val="ab"/>
        <w:rPr>
          <w:lang w:eastAsia="zh-CN"/>
        </w:rPr>
      </w:pPr>
    </w:p>
    <w:p w14:paraId="5E725F70" w14:textId="77777777" w:rsidR="00C930DE" w:rsidRDefault="00C930DE">
      <w:pPr>
        <w:pStyle w:val="ab"/>
        <w:rPr>
          <w:lang w:eastAsia="zh-CN"/>
        </w:rPr>
      </w:pPr>
      <w:r>
        <w:rPr>
          <w:rFonts w:hint="eastAsia"/>
          <w:lang w:eastAsia="zh-CN"/>
        </w:rPr>
        <w:t>必要劳动时间+剩余价值劳动时间=</w:t>
      </w:r>
      <w:r>
        <w:rPr>
          <w:lang w:eastAsia="zh-CN"/>
        </w:rPr>
        <w:t>8</w:t>
      </w:r>
      <w:r>
        <w:rPr>
          <w:rFonts w:hint="eastAsia"/>
          <w:lang w:eastAsia="zh-CN"/>
        </w:rPr>
        <w:t>h</w:t>
      </w:r>
      <w:r>
        <w:rPr>
          <w:lang w:eastAsia="zh-CN"/>
        </w:rPr>
        <w:t>=100%</w:t>
      </w:r>
    </w:p>
    <w:p w14:paraId="5147B0F2" w14:textId="77777777" w:rsidR="00C930DE" w:rsidRDefault="00C930DE">
      <w:pPr>
        <w:pStyle w:val="ab"/>
        <w:rPr>
          <w:lang w:eastAsia="zh-CN"/>
        </w:rPr>
      </w:pPr>
      <w:r>
        <w:rPr>
          <w:rFonts w:hint="eastAsia"/>
          <w:lang w:eastAsia="zh-CN"/>
        </w:rPr>
        <w:t>=</w:t>
      </w:r>
      <w:proofErr w:type="gramStart"/>
      <w:r>
        <w:rPr>
          <w:rFonts w:hint="eastAsia"/>
          <w:lang w:eastAsia="zh-CN"/>
        </w:rPr>
        <w:t>》</w:t>
      </w:r>
      <w:proofErr w:type="gramEnd"/>
      <w:r>
        <w:rPr>
          <w:rFonts w:hint="eastAsia"/>
          <w:lang w:eastAsia="zh-CN"/>
        </w:rPr>
        <w:t>必要劳动时间=剩余价值时间4h</w:t>
      </w:r>
    </w:p>
    <w:p w14:paraId="30FB7492" w14:textId="77777777" w:rsidR="00C930DE" w:rsidRDefault="00C930DE">
      <w:pPr>
        <w:pStyle w:val="ab"/>
        <w:rPr>
          <w:lang w:eastAsia="zh-CN"/>
        </w:rPr>
      </w:pPr>
      <w:r>
        <w:rPr>
          <w:rFonts w:hint="eastAsia"/>
          <w:lang w:eastAsia="zh-CN"/>
        </w:rPr>
        <w:t>当提升为</w:t>
      </w:r>
      <w:r>
        <w:rPr>
          <w:lang w:eastAsia="zh-CN"/>
        </w:rPr>
        <w:t>200%</w:t>
      </w:r>
      <w:r>
        <w:rPr>
          <w:rFonts w:hint="eastAsia"/>
          <w:lang w:eastAsia="zh-CN"/>
        </w:rPr>
        <w:t>意味着剩余劳动时间要翻一翻</w:t>
      </w:r>
    </w:p>
    <w:p w14:paraId="106000E9" w14:textId="33B05674" w:rsidR="00C930DE" w:rsidRDefault="00C930DE">
      <w:pPr>
        <w:pStyle w:val="ab"/>
        <w:rPr>
          <w:lang w:eastAsia="zh-CN"/>
        </w:rPr>
      </w:pPr>
      <w:r>
        <w:rPr>
          <w:rFonts w:hint="eastAsia"/>
          <w:lang w:eastAsia="zh-CN"/>
        </w:rPr>
        <w:t>=</w:t>
      </w:r>
      <w:proofErr w:type="gramStart"/>
      <w:r>
        <w:rPr>
          <w:rFonts w:hint="eastAsia"/>
          <w:lang w:eastAsia="zh-CN"/>
        </w:rPr>
        <w:t>》</w:t>
      </w:r>
      <w:proofErr w:type="gramEnd"/>
      <w:r>
        <w:rPr>
          <w:rFonts w:hint="eastAsia"/>
          <w:lang w:eastAsia="zh-CN"/>
        </w:rPr>
        <w:t>工作时间变为</w:t>
      </w:r>
      <w:r>
        <w:rPr>
          <w:lang w:eastAsia="zh-CN"/>
        </w:rPr>
        <w:t>12</w:t>
      </w:r>
      <w:r>
        <w:rPr>
          <w:rFonts w:hint="eastAsia"/>
          <w:lang w:eastAsia="zh-CN"/>
        </w:rPr>
        <w:t>h</w:t>
      </w:r>
    </w:p>
  </w:comment>
  <w:comment w:id="160" w:author="作者" w:initials="A">
    <w:p w14:paraId="0EF17004" w14:textId="4E31D1D0" w:rsidR="00C930DE" w:rsidRDefault="00C930DE">
      <w:pPr>
        <w:pStyle w:val="ab"/>
        <w:rPr>
          <w:lang w:eastAsia="zh-CN"/>
        </w:rPr>
      </w:pPr>
      <w:r>
        <w:rPr>
          <w:rStyle w:val="aa"/>
        </w:rPr>
        <w:annotationRef/>
      </w:r>
      <w:r>
        <w:rPr>
          <w:rFonts w:hint="eastAsia"/>
          <w:lang w:eastAsia="zh-CN"/>
        </w:rPr>
        <w:br/>
      </w:r>
      <w:r>
        <w:rPr>
          <w:rFonts w:hint="eastAsia"/>
          <w:lang w:eastAsia="zh-CN"/>
        </w:rPr>
        <w:t>答案：A</w:t>
      </w:r>
    </w:p>
  </w:comment>
  <w:comment w:id="161" w:author="作者" w:initials="A">
    <w:p w14:paraId="684B0954" w14:textId="5F95A0DD" w:rsidR="00C930DE" w:rsidRDefault="00C930DE">
      <w:pPr>
        <w:pStyle w:val="ab"/>
      </w:pPr>
      <w:r>
        <w:rPr>
          <w:rStyle w:val="aa"/>
        </w:rPr>
        <w:annotationRef/>
      </w:r>
      <w:r>
        <w:rPr>
          <w:rFonts w:hint="eastAsia"/>
          <w:lang w:eastAsia="zh-CN"/>
        </w:rPr>
        <w:br/>
      </w:r>
      <w:r>
        <w:rPr>
          <w:rFonts w:hint="eastAsia"/>
          <w:lang w:eastAsia="zh-CN"/>
        </w:rPr>
        <w:t>答案：C</w:t>
      </w:r>
    </w:p>
  </w:comment>
  <w:comment w:id="162" w:author="作者" w:initials="A">
    <w:p w14:paraId="0A491A13" w14:textId="37E62113" w:rsidR="00C930DE" w:rsidRDefault="00C930DE">
      <w:pPr>
        <w:pStyle w:val="ab"/>
        <w:rPr>
          <w:lang w:eastAsia="zh-CN"/>
        </w:rPr>
      </w:pPr>
      <w:r>
        <w:rPr>
          <w:rStyle w:val="aa"/>
        </w:rPr>
        <w:annotationRef/>
      </w:r>
      <w:r>
        <w:rPr>
          <w:rFonts w:hint="eastAsia"/>
        </w:rPr>
        <w:br/>
      </w:r>
      <w:r>
        <w:rPr>
          <w:rFonts w:hint="eastAsia"/>
          <w:lang w:eastAsia="zh-CN"/>
        </w:rPr>
        <w:t>答案：C</w:t>
      </w:r>
    </w:p>
  </w:comment>
  <w:comment w:id="163" w:author="作者" w:initials="A">
    <w:p w14:paraId="128F9F43" w14:textId="058C3933" w:rsidR="00C930DE" w:rsidRDefault="00C930DE">
      <w:pPr>
        <w:pStyle w:val="ab"/>
        <w:rPr>
          <w:lang w:eastAsia="zh-CN"/>
        </w:rPr>
      </w:pPr>
      <w:r>
        <w:rPr>
          <w:rStyle w:val="aa"/>
        </w:rPr>
        <w:annotationRef/>
      </w:r>
      <w:r>
        <w:rPr>
          <w:rFonts w:hint="eastAsia"/>
        </w:rPr>
        <w:br/>
      </w:r>
      <w:r>
        <w:rPr>
          <w:rFonts w:hint="eastAsia"/>
          <w:lang w:eastAsia="zh-CN"/>
        </w:rPr>
        <w:t>答案：</w:t>
      </w:r>
      <w:r>
        <w:rPr>
          <w:lang w:eastAsia="zh-CN"/>
        </w:rPr>
        <w:t>D</w:t>
      </w:r>
    </w:p>
  </w:comment>
  <w:comment w:id="164" w:author="作者" w:initials="A">
    <w:p w14:paraId="3A82E683" w14:textId="4DB0DFE3" w:rsidR="00C930DE" w:rsidRDefault="00C930DE">
      <w:pPr>
        <w:pStyle w:val="ab"/>
      </w:pPr>
      <w:r>
        <w:rPr>
          <w:rStyle w:val="aa"/>
        </w:rPr>
        <w:annotationRef/>
      </w:r>
      <w:r>
        <w:rPr>
          <w:rFonts w:hint="eastAsia"/>
        </w:rPr>
        <w:br/>
      </w:r>
      <w:r>
        <w:rPr>
          <w:rFonts w:hint="eastAsia"/>
          <w:lang w:eastAsia="zh-CN"/>
        </w:rPr>
        <w:t>答案：B</w:t>
      </w:r>
    </w:p>
  </w:comment>
  <w:comment w:id="165" w:author="作者" w:initials="A">
    <w:p w14:paraId="1589EA4C" w14:textId="33BA58F2" w:rsidR="00C930DE" w:rsidRDefault="00C930DE">
      <w:pPr>
        <w:pStyle w:val="ab"/>
      </w:pPr>
      <w:r>
        <w:rPr>
          <w:rStyle w:val="aa"/>
        </w:rPr>
        <w:annotationRef/>
      </w:r>
      <w:r>
        <w:rPr>
          <w:rFonts w:hint="eastAsia"/>
        </w:rPr>
        <w:br/>
      </w:r>
      <w:r>
        <w:rPr>
          <w:rFonts w:hint="eastAsia"/>
          <w:lang w:eastAsia="zh-CN"/>
        </w:rPr>
        <w:t>答案：</w:t>
      </w:r>
      <w:r>
        <w:rPr>
          <w:lang w:eastAsia="zh-CN"/>
        </w:rPr>
        <w:t>D</w:t>
      </w:r>
    </w:p>
  </w:comment>
  <w:comment w:id="166" w:author="作者" w:initials="A">
    <w:p w14:paraId="0EF2F90F" w14:textId="2AF0C262" w:rsidR="00C930DE" w:rsidRDefault="00C930DE">
      <w:pPr>
        <w:pStyle w:val="ab"/>
      </w:pPr>
      <w:r>
        <w:rPr>
          <w:rStyle w:val="aa"/>
        </w:rPr>
        <w:annotationRef/>
      </w:r>
      <w:r>
        <w:rPr>
          <w:rFonts w:hint="eastAsia"/>
        </w:rPr>
        <w:br/>
      </w:r>
      <w:r>
        <w:rPr>
          <w:rFonts w:hint="eastAsia"/>
          <w:lang w:eastAsia="zh-CN"/>
        </w:rPr>
        <w:t>答案：</w:t>
      </w:r>
      <w:r>
        <w:rPr>
          <w:lang w:eastAsia="zh-CN"/>
        </w:rPr>
        <w:t>A</w:t>
      </w:r>
    </w:p>
  </w:comment>
  <w:comment w:id="167" w:author="作者" w:initials="A">
    <w:p w14:paraId="04984BEF" w14:textId="106DE913" w:rsidR="00C930DE" w:rsidRDefault="00C930DE">
      <w:pPr>
        <w:pStyle w:val="ab"/>
      </w:pPr>
      <w:r>
        <w:rPr>
          <w:rStyle w:val="aa"/>
        </w:rPr>
        <w:annotationRef/>
      </w:r>
      <w:r>
        <w:rPr>
          <w:rFonts w:hint="eastAsia"/>
        </w:rPr>
        <w:br/>
      </w:r>
      <w:r>
        <w:rPr>
          <w:rFonts w:hint="eastAsia"/>
          <w:lang w:eastAsia="zh-CN"/>
        </w:rPr>
        <w:t>答案：A</w:t>
      </w:r>
    </w:p>
  </w:comment>
  <w:comment w:id="168" w:author="作者" w:initials="A">
    <w:p w14:paraId="63933EB7" w14:textId="3303063A" w:rsidR="00C930DE" w:rsidRDefault="00C930DE">
      <w:pPr>
        <w:pStyle w:val="ab"/>
      </w:pPr>
      <w:r>
        <w:rPr>
          <w:rStyle w:val="aa"/>
        </w:rPr>
        <w:annotationRef/>
      </w:r>
      <w:r>
        <w:rPr>
          <w:rFonts w:hint="eastAsia"/>
        </w:rPr>
        <w:br/>
      </w:r>
      <w:r>
        <w:rPr>
          <w:rFonts w:hint="eastAsia"/>
          <w:lang w:eastAsia="zh-CN"/>
        </w:rPr>
        <w:t>答案：</w:t>
      </w:r>
      <w:r>
        <w:rPr>
          <w:lang w:eastAsia="zh-CN"/>
        </w:rPr>
        <w:t>D</w:t>
      </w:r>
    </w:p>
  </w:comment>
  <w:comment w:id="169" w:author="作者" w:initials="A">
    <w:p w14:paraId="04E3FB5F" w14:textId="1EDF8BC7" w:rsidR="00C930DE" w:rsidRDefault="00C930DE">
      <w:pPr>
        <w:pStyle w:val="ab"/>
        <w:rPr>
          <w:lang w:eastAsia="zh-CN"/>
        </w:rPr>
      </w:pPr>
      <w:r>
        <w:rPr>
          <w:rStyle w:val="aa"/>
        </w:rPr>
        <w:annotationRef/>
      </w:r>
      <w:r>
        <w:rPr>
          <w:rFonts w:hint="eastAsia"/>
        </w:rPr>
        <w:br/>
      </w:r>
      <w:r>
        <w:rPr>
          <w:rFonts w:hint="eastAsia"/>
          <w:lang w:eastAsia="zh-CN"/>
        </w:rPr>
        <w:t>答案：B</w:t>
      </w:r>
    </w:p>
    <w:p w14:paraId="5DFE7604" w14:textId="77777777" w:rsidR="00C930DE" w:rsidRDefault="00C930DE">
      <w:pPr>
        <w:pStyle w:val="ab"/>
        <w:rPr>
          <w:lang w:eastAsia="zh-CN"/>
        </w:rPr>
      </w:pPr>
    </w:p>
    <w:p w14:paraId="09E08FF1" w14:textId="77777777" w:rsidR="00C930DE" w:rsidRDefault="00C930DE">
      <w:pPr>
        <w:pStyle w:val="ab"/>
        <w:rPr>
          <w:lang w:eastAsia="zh-CN"/>
        </w:rPr>
      </w:pPr>
      <w:r>
        <w:rPr>
          <w:rFonts w:hint="eastAsia"/>
          <w:lang w:eastAsia="zh-CN"/>
        </w:rPr>
        <w:t>垄断价格=成本+平均利润+垄断利润</w:t>
      </w:r>
    </w:p>
    <w:p w14:paraId="6F7B5C22" w14:textId="77777777" w:rsidR="00C930DE" w:rsidRDefault="00C930DE">
      <w:pPr>
        <w:pStyle w:val="ab"/>
        <w:rPr>
          <w:lang w:eastAsia="zh-CN"/>
        </w:rPr>
      </w:pPr>
      <w:r>
        <w:rPr>
          <w:rFonts w:hint="eastAsia"/>
          <w:lang w:eastAsia="zh-CN"/>
        </w:rPr>
        <w:t>=（1</w:t>
      </w:r>
      <w:r>
        <w:rPr>
          <w:lang w:eastAsia="zh-CN"/>
        </w:rPr>
        <w:t>5+5</w:t>
      </w:r>
      <w:r>
        <w:rPr>
          <w:rFonts w:hint="eastAsia"/>
          <w:lang w:eastAsia="zh-CN"/>
        </w:rPr>
        <w:t>）+</w:t>
      </w:r>
      <w:r>
        <w:rPr>
          <w:lang w:eastAsia="zh-CN"/>
        </w:rPr>
        <w:t xml:space="preserve"> </w:t>
      </w:r>
      <w:r>
        <w:rPr>
          <w:rFonts w:hint="eastAsia"/>
          <w:lang w:eastAsia="zh-CN"/>
        </w:rPr>
        <w:t>（1</w:t>
      </w:r>
      <w:r>
        <w:rPr>
          <w:lang w:eastAsia="zh-CN"/>
        </w:rPr>
        <w:t>5+5</w:t>
      </w:r>
      <w:r>
        <w:rPr>
          <w:rFonts w:hint="eastAsia"/>
          <w:lang w:eastAsia="zh-CN"/>
        </w:rPr>
        <w:t>）*</w:t>
      </w:r>
      <w:r>
        <w:rPr>
          <w:lang w:eastAsia="zh-CN"/>
        </w:rPr>
        <w:t>10%+10</w:t>
      </w:r>
    </w:p>
    <w:p w14:paraId="1612B444" w14:textId="149E7AF3" w:rsidR="00C930DE" w:rsidRDefault="00C930DE">
      <w:pPr>
        <w:pStyle w:val="ab"/>
        <w:rPr>
          <w:lang w:eastAsia="zh-CN"/>
        </w:rPr>
      </w:pPr>
      <w:r>
        <w:rPr>
          <w:rFonts w:hint="eastAsia"/>
          <w:lang w:eastAsia="zh-CN"/>
        </w:rPr>
        <w:t>=</w:t>
      </w:r>
      <w:r>
        <w:rPr>
          <w:lang w:eastAsia="zh-CN"/>
        </w:rPr>
        <w:t>32</w:t>
      </w:r>
    </w:p>
  </w:comment>
  <w:comment w:id="170" w:author="作者" w:initials="A">
    <w:p w14:paraId="22666E1D"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答案：D</w:t>
      </w:r>
    </w:p>
    <w:p w14:paraId="3068E80F" w14:textId="77777777" w:rsidR="00C930DE" w:rsidRDefault="00C930DE">
      <w:pPr>
        <w:pStyle w:val="ab"/>
        <w:rPr>
          <w:lang w:eastAsia="zh-CN"/>
        </w:rPr>
      </w:pPr>
    </w:p>
    <w:p w14:paraId="0102206C" w14:textId="48F187B7" w:rsidR="00C930DE" w:rsidRDefault="00C930DE">
      <w:pPr>
        <w:pStyle w:val="ab"/>
        <w:rPr>
          <w:lang w:eastAsia="zh-CN"/>
        </w:rPr>
      </w:pPr>
      <w:r>
        <w:rPr>
          <w:rFonts w:hint="eastAsia"/>
          <w:lang w:eastAsia="zh-CN"/>
        </w:rPr>
        <w:t>A</w:t>
      </w:r>
      <w:r>
        <w:rPr>
          <w:lang w:eastAsia="zh-CN"/>
        </w:rPr>
        <w:t>BC</w:t>
      </w:r>
      <w:r>
        <w:rPr>
          <w:rFonts w:hint="eastAsia"/>
          <w:lang w:eastAsia="zh-CN"/>
        </w:rPr>
        <w:t>是原因，不是题中说的主要表现</w:t>
      </w:r>
    </w:p>
  </w:comment>
  <w:comment w:id="171" w:author="作者" w:initials="A">
    <w:p w14:paraId="75411988" w14:textId="09DAFBFF" w:rsidR="00C930DE" w:rsidRDefault="00C930DE">
      <w:pPr>
        <w:pStyle w:val="ab"/>
        <w:rPr>
          <w:lang w:eastAsia="zh-CN"/>
        </w:rPr>
      </w:pPr>
      <w:r>
        <w:rPr>
          <w:rStyle w:val="aa"/>
        </w:rPr>
        <w:annotationRef/>
      </w:r>
      <w:r>
        <w:rPr>
          <w:rFonts w:hint="eastAsia"/>
          <w:lang w:eastAsia="zh-CN"/>
        </w:rPr>
        <w:br/>
        <w:t>答案：CD</w:t>
      </w:r>
    </w:p>
    <w:p w14:paraId="2E2593E9" w14:textId="77777777" w:rsidR="00C930DE" w:rsidRDefault="00C930DE">
      <w:pPr>
        <w:pStyle w:val="ab"/>
        <w:rPr>
          <w:lang w:eastAsia="zh-CN"/>
        </w:rPr>
      </w:pPr>
    </w:p>
    <w:p w14:paraId="5C0DB9D2" w14:textId="249C70CF" w:rsidR="00C930DE" w:rsidRDefault="00C930DE">
      <w:pPr>
        <w:pStyle w:val="ab"/>
        <w:rPr>
          <w:lang w:eastAsia="zh-CN"/>
        </w:rPr>
      </w:pPr>
      <w:r>
        <w:rPr>
          <w:rFonts w:hint="eastAsia"/>
          <w:lang w:eastAsia="zh-CN"/>
        </w:rPr>
        <w:t>使用价值源泉=劳动（具体）+生产资料</w:t>
      </w:r>
    </w:p>
    <w:p w14:paraId="2FFD1B5D" w14:textId="1561769E" w:rsidR="00C930DE" w:rsidRDefault="00C930DE">
      <w:pPr>
        <w:pStyle w:val="ab"/>
        <w:rPr>
          <w:lang w:eastAsia="zh-CN"/>
        </w:rPr>
      </w:pPr>
      <w:r>
        <w:rPr>
          <w:rFonts w:hint="eastAsia"/>
          <w:lang w:eastAsia="zh-CN"/>
        </w:rPr>
        <w:t>价值唯一源泉=劳动（抽象）</w:t>
      </w:r>
    </w:p>
  </w:comment>
  <w:comment w:id="172" w:author="作者" w:initials="A">
    <w:p w14:paraId="31022301" w14:textId="45B6C9B9" w:rsidR="00C930DE" w:rsidRDefault="00C930DE">
      <w:pPr>
        <w:pStyle w:val="ab"/>
      </w:pPr>
      <w:r>
        <w:rPr>
          <w:rStyle w:val="aa"/>
        </w:rPr>
        <w:annotationRef/>
      </w:r>
      <w:r>
        <w:rPr>
          <w:rFonts w:hint="eastAsia"/>
          <w:lang w:eastAsia="zh-CN"/>
        </w:rPr>
        <w:br/>
        <w:t>答案：ABC</w:t>
      </w:r>
    </w:p>
  </w:comment>
  <w:comment w:id="173" w:author="作者" w:initials="A">
    <w:p w14:paraId="1065A34A" w14:textId="62236F1F" w:rsidR="00C930DE" w:rsidRDefault="00C930DE">
      <w:pPr>
        <w:pStyle w:val="ab"/>
      </w:pPr>
      <w:r>
        <w:rPr>
          <w:rStyle w:val="aa"/>
        </w:rPr>
        <w:annotationRef/>
      </w:r>
      <w:r>
        <w:rPr>
          <w:rFonts w:hint="eastAsia"/>
        </w:rPr>
        <w:br/>
      </w:r>
      <w:r>
        <w:rPr>
          <w:rFonts w:hint="eastAsia"/>
          <w:lang w:eastAsia="zh-CN"/>
        </w:rPr>
        <w:t>答案：ABC</w:t>
      </w:r>
    </w:p>
  </w:comment>
  <w:comment w:id="174" w:author="作者" w:initials="A">
    <w:p w14:paraId="47854EC1" w14:textId="77777777" w:rsidR="00C930DE" w:rsidRDefault="00C930DE">
      <w:pPr>
        <w:pStyle w:val="ab"/>
        <w:rPr>
          <w:lang w:eastAsia="zh-CN"/>
        </w:rPr>
      </w:pPr>
      <w:r>
        <w:rPr>
          <w:rStyle w:val="aa"/>
        </w:rPr>
        <w:annotationRef/>
      </w:r>
      <w:r>
        <w:rPr>
          <w:rFonts w:hint="eastAsia"/>
          <w:lang w:eastAsia="zh-CN"/>
        </w:rPr>
        <w:br/>
      </w:r>
      <w:r>
        <w:rPr>
          <w:rFonts w:hint="eastAsia"/>
          <w:lang w:eastAsia="zh-CN"/>
        </w:rPr>
        <w:t>答案：BC</w:t>
      </w:r>
    </w:p>
    <w:p w14:paraId="73C4AFD0" w14:textId="77777777" w:rsidR="00C930DE" w:rsidRDefault="00C930DE">
      <w:pPr>
        <w:pStyle w:val="ab"/>
        <w:rPr>
          <w:lang w:eastAsia="zh-CN"/>
        </w:rPr>
      </w:pPr>
    </w:p>
    <w:p w14:paraId="3E6A4D46" w14:textId="77777777" w:rsidR="00C930DE" w:rsidRDefault="00C930DE">
      <w:pPr>
        <w:pStyle w:val="ab"/>
        <w:rPr>
          <w:lang w:eastAsia="zh-CN"/>
        </w:rPr>
      </w:pPr>
      <w:r>
        <w:rPr>
          <w:rFonts w:hint="eastAsia"/>
          <w:lang w:eastAsia="zh-CN"/>
        </w:rPr>
        <w:t>A表现</w:t>
      </w:r>
    </w:p>
    <w:p w14:paraId="046AD39A" w14:textId="13B0C353" w:rsidR="00C930DE" w:rsidRDefault="00C930DE">
      <w:pPr>
        <w:pStyle w:val="ab"/>
        <w:rPr>
          <w:lang w:eastAsia="zh-CN"/>
        </w:rPr>
      </w:pPr>
      <w:r>
        <w:rPr>
          <w:rFonts w:hint="eastAsia"/>
          <w:lang w:eastAsia="zh-CN"/>
        </w:rPr>
        <w:t>D作用</w:t>
      </w:r>
    </w:p>
  </w:comment>
  <w:comment w:id="175" w:author="作者" w:initials="A">
    <w:p w14:paraId="7F4206FD" w14:textId="291326AA" w:rsidR="00C930DE" w:rsidRDefault="00C930DE">
      <w:pPr>
        <w:pStyle w:val="ab"/>
      </w:pPr>
      <w:r>
        <w:rPr>
          <w:rStyle w:val="aa"/>
        </w:rPr>
        <w:annotationRef/>
      </w:r>
      <w:r>
        <w:rPr>
          <w:rFonts w:hint="eastAsia"/>
          <w:lang w:eastAsia="zh-CN"/>
        </w:rPr>
        <w:br/>
        <w:t>答案：ABC</w:t>
      </w:r>
    </w:p>
  </w:comment>
  <w:comment w:id="176" w:author="作者" w:initials="A">
    <w:p w14:paraId="553D9A37" w14:textId="36D089AA" w:rsidR="00C930DE" w:rsidRDefault="00C930DE">
      <w:pPr>
        <w:pStyle w:val="ab"/>
      </w:pPr>
      <w:r>
        <w:rPr>
          <w:rStyle w:val="aa"/>
        </w:rPr>
        <w:annotationRef/>
      </w:r>
      <w:r>
        <w:rPr>
          <w:rFonts w:hint="eastAsia"/>
        </w:rPr>
        <w:br/>
      </w:r>
      <w:r>
        <w:rPr>
          <w:rFonts w:hint="eastAsia"/>
          <w:lang w:eastAsia="zh-CN"/>
        </w:rPr>
        <w:t>答案：AB</w:t>
      </w:r>
    </w:p>
  </w:comment>
  <w:comment w:id="177" w:author="作者" w:initials="A">
    <w:p w14:paraId="793E0064" w14:textId="60E8B03E" w:rsidR="00C930DE" w:rsidRDefault="00C930DE">
      <w:pPr>
        <w:pStyle w:val="ab"/>
      </w:pPr>
      <w:r>
        <w:rPr>
          <w:rStyle w:val="aa"/>
        </w:rPr>
        <w:annotationRef/>
      </w:r>
      <w:r>
        <w:rPr>
          <w:rFonts w:hint="eastAsia"/>
        </w:rPr>
        <w:br/>
      </w:r>
      <w:r>
        <w:rPr>
          <w:rFonts w:hint="eastAsia"/>
          <w:lang w:eastAsia="zh-CN"/>
        </w:rPr>
        <w:t>答案：AC</w:t>
      </w:r>
    </w:p>
  </w:comment>
  <w:comment w:id="178" w:author="作者" w:initials="A">
    <w:p w14:paraId="59BE29DE" w14:textId="2B8CFC2D" w:rsidR="00C930DE" w:rsidRDefault="00C930DE">
      <w:pPr>
        <w:pStyle w:val="ab"/>
      </w:pPr>
      <w:r>
        <w:rPr>
          <w:rStyle w:val="aa"/>
        </w:rPr>
        <w:annotationRef/>
      </w:r>
      <w:r>
        <w:rPr>
          <w:rFonts w:hint="eastAsia"/>
        </w:rPr>
        <w:br/>
      </w:r>
      <w:r>
        <w:rPr>
          <w:rFonts w:hint="eastAsia"/>
          <w:lang w:eastAsia="zh-CN"/>
        </w:rPr>
        <w:t>答案：AB</w:t>
      </w:r>
    </w:p>
  </w:comment>
  <w:comment w:id="179" w:author="作者" w:initials="A">
    <w:p w14:paraId="5AB32550" w14:textId="42471C41" w:rsidR="00C930DE" w:rsidRDefault="00C930DE">
      <w:pPr>
        <w:pStyle w:val="ab"/>
      </w:pPr>
      <w:r>
        <w:rPr>
          <w:rStyle w:val="aa"/>
        </w:rPr>
        <w:annotationRef/>
      </w:r>
      <w:r>
        <w:rPr>
          <w:rFonts w:hint="eastAsia"/>
        </w:rPr>
        <w:br/>
      </w:r>
      <w:r>
        <w:rPr>
          <w:rFonts w:hint="eastAsia"/>
          <w:lang w:eastAsia="zh-CN"/>
        </w:rPr>
        <w:t>答案：AD</w:t>
      </w:r>
    </w:p>
  </w:comment>
  <w:comment w:id="180" w:author="作者" w:initials="A">
    <w:p w14:paraId="32A18399" w14:textId="340CDB60" w:rsidR="00C930DE" w:rsidRDefault="00C930DE">
      <w:pPr>
        <w:pStyle w:val="ab"/>
      </w:pPr>
      <w:r>
        <w:rPr>
          <w:rStyle w:val="aa"/>
        </w:rPr>
        <w:annotationRef/>
      </w:r>
      <w:r>
        <w:rPr>
          <w:rFonts w:hint="eastAsia"/>
        </w:rPr>
        <w:br/>
      </w:r>
      <w:r>
        <w:rPr>
          <w:rFonts w:hint="eastAsia"/>
          <w:lang w:eastAsia="zh-CN"/>
        </w:rPr>
        <w:t>答案：AB</w:t>
      </w:r>
    </w:p>
  </w:comment>
  <w:comment w:id="181" w:author="作者" w:initials="A">
    <w:p w14:paraId="6C48B502" w14:textId="4F0C7351" w:rsidR="00C930DE" w:rsidRDefault="00C930DE">
      <w:pPr>
        <w:pStyle w:val="ab"/>
      </w:pPr>
      <w:r>
        <w:rPr>
          <w:rStyle w:val="aa"/>
        </w:rPr>
        <w:annotationRef/>
      </w:r>
      <w:r>
        <w:rPr>
          <w:rFonts w:hint="eastAsia"/>
        </w:rPr>
        <w:br/>
      </w:r>
      <w:r>
        <w:rPr>
          <w:rFonts w:hint="eastAsia"/>
          <w:lang w:eastAsia="zh-CN"/>
        </w:rPr>
        <w:t>答案：ABD</w:t>
      </w:r>
    </w:p>
  </w:comment>
  <w:comment w:id="182" w:author="作者" w:initials="A">
    <w:p w14:paraId="1320F377" w14:textId="23E8F50C" w:rsidR="00C930DE" w:rsidRDefault="00C930DE">
      <w:pPr>
        <w:pStyle w:val="ab"/>
      </w:pPr>
      <w:r>
        <w:rPr>
          <w:rStyle w:val="aa"/>
        </w:rPr>
        <w:annotationRef/>
      </w:r>
      <w:r>
        <w:rPr>
          <w:rFonts w:hint="eastAsia"/>
        </w:rPr>
        <w:br/>
      </w:r>
      <w:r>
        <w:rPr>
          <w:rFonts w:hint="eastAsia"/>
          <w:lang w:eastAsia="zh-CN"/>
        </w:rPr>
        <w:t>答案：AB</w:t>
      </w:r>
    </w:p>
  </w:comment>
  <w:comment w:id="183" w:author="作者" w:initials="A">
    <w:p w14:paraId="3B0D7FF0" w14:textId="3B9AC5BD" w:rsidR="00C930DE" w:rsidRDefault="00C930DE">
      <w:pPr>
        <w:pStyle w:val="ab"/>
      </w:pPr>
      <w:r>
        <w:rPr>
          <w:rStyle w:val="aa"/>
        </w:rPr>
        <w:annotationRef/>
      </w:r>
      <w:r>
        <w:rPr>
          <w:rFonts w:hint="eastAsia"/>
        </w:rPr>
        <w:br/>
      </w:r>
      <w:r>
        <w:rPr>
          <w:rFonts w:hint="eastAsia"/>
          <w:lang w:eastAsia="zh-CN"/>
        </w:rPr>
        <w:t>答案：BCD</w:t>
      </w:r>
    </w:p>
  </w:comment>
  <w:comment w:id="184" w:author="作者" w:initials="A">
    <w:p w14:paraId="3BA0C418" w14:textId="3F19DAD9" w:rsidR="00C930DE" w:rsidRDefault="00C930DE">
      <w:pPr>
        <w:pStyle w:val="ab"/>
      </w:pPr>
      <w:r>
        <w:rPr>
          <w:rStyle w:val="aa"/>
        </w:rPr>
        <w:annotationRef/>
      </w:r>
      <w:r>
        <w:rPr>
          <w:rFonts w:hint="eastAsia"/>
        </w:rPr>
        <w:br/>
      </w:r>
      <w:r>
        <w:rPr>
          <w:rFonts w:hint="eastAsia"/>
          <w:lang w:eastAsia="zh-CN"/>
        </w:rPr>
        <w:t>答案：ABD</w:t>
      </w:r>
    </w:p>
  </w:comment>
  <w:comment w:id="185" w:author="作者" w:initials="A">
    <w:p w14:paraId="01FAF497" w14:textId="3552431E" w:rsidR="00C930DE" w:rsidRDefault="00C930DE">
      <w:pPr>
        <w:pStyle w:val="ab"/>
      </w:pPr>
      <w:r>
        <w:rPr>
          <w:rStyle w:val="aa"/>
        </w:rPr>
        <w:annotationRef/>
      </w:r>
      <w:r>
        <w:rPr>
          <w:rFonts w:hint="eastAsia"/>
        </w:rPr>
        <w:br/>
      </w:r>
      <w:r>
        <w:rPr>
          <w:rFonts w:hint="eastAsia"/>
          <w:lang w:eastAsia="zh-CN"/>
        </w:rPr>
        <w:t>答案：BCD</w:t>
      </w:r>
    </w:p>
  </w:comment>
  <w:comment w:id="186" w:author="作者" w:initials="A">
    <w:p w14:paraId="14AB28FF" w14:textId="4BC3146A" w:rsidR="00C930DE" w:rsidRDefault="00C930DE">
      <w:pPr>
        <w:pStyle w:val="ab"/>
        <w:rPr>
          <w:lang w:eastAsia="zh-CN"/>
        </w:rPr>
      </w:pPr>
      <w:r>
        <w:rPr>
          <w:rStyle w:val="aa"/>
        </w:rPr>
        <w:annotationRef/>
      </w:r>
      <w:r>
        <w:rPr>
          <w:rFonts w:hint="eastAsia"/>
          <w:lang w:eastAsia="zh-CN"/>
        </w:rPr>
        <w:br/>
      </w:r>
      <w:r>
        <w:rPr>
          <w:rFonts w:hint="eastAsia"/>
          <w:lang w:eastAsia="zh-CN"/>
        </w:rPr>
        <w:t>答案：ABD</w:t>
      </w:r>
    </w:p>
    <w:p w14:paraId="2FE5B296" w14:textId="27481DC7" w:rsidR="00C930DE" w:rsidRDefault="00C930DE">
      <w:pPr>
        <w:pStyle w:val="ab"/>
        <w:rPr>
          <w:lang w:eastAsia="zh-CN"/>
        </w:rPr>
      </w:pPr>
      <w:r>
        <w:rPr>
          <w:lang w:eastAsia="zh-CN"/>
        </w:rPr>
        <w:br/>
      </w:r>
      <w:r>
        <w:rPr>
          <w:rFonts w:hint="eastAsia"/>
          <w:lang w:eastAsia="zh-CN"/>
        </w:rPr>
        <w:t>生产价格=平均利润</w:t>
      </w:r>
    </w:p>
  </w:comment>
  <w:comment w:id="187" w:author="作者" w:initials="A">
    <w:p w14:paraId="15F313D5" w14:textId="78640B6B" w:rsidR="00C930DE" w:rsidRDefault="00C930DE">
      <w:pPr>
        <w:pStyle w:val="ab"/>
      </w:pPr>
      <w:r>
        <w:rPr>
          <w:rStyle w:val="aa"/>
        </w:rPr>
        <w:annotationRef/>
      </w:r>
      <w:r>
        <w:rPr>
          <w:rFonts w:hint="eastAsia"/>
          <w:lang w:eastAsia="zh-CN"/>
        </w:rPr>
        <w:br/>
        <w:t>答案：ABD</w:t>
      </w:r>
    </w:p>
  </w:comment>
  <w:comment w:id="188" w:author="作者" w:initials="A">
    <w:p w14:paraId="31171184" w14:textId="4FF10D49" w:rsidR="00C930DE" w:rsidRDefault="00C930DE">
      <w:pPr>
        <w:pStyle w:val="ab"/>
      </w:pPr>
      <w:r>
        <w:rPr>
          <w:rStyle w:val="aa"/>
        </w:rPr>
        <w:annotationRef/>
      </w:r>
      <w:r>
        <w:rPr>
          <w:rFonts w:hint="eastAsia"/>
        </w:rPr>
        <w:br/>
      </w:r>
      <w:r>
        <w:rPr>
          <w:rFonts w:hint="eastAsia"/>
          <w:lang w:eastAsia="zh-CN"/>
        </w:rPr>
        <w:t>答案：BCD</w:t>
      </w:r>
    </w:p>
  </w:comment>
  <w:comment w:id="189" w:author="作者" w:initials="A">
    <w:p w14:paraId="6D977CD6" w14:textId="654B5C3F" w:rsidR="00C930DE" w:rsidRDefault="00C930DE">
      <w:pPr>
        <w:pStyle w:val="ab"/>
      </w:pPr>
      <w:r>
        <w:rPr>
          <w:rStyle w:val="aa"/>
        </w:rPr>
        <w:annotationRef/>
      </w:r>
      <w:r>
        <w:rPr>
          <w:rFonts w:hint="eastAsia"/>
        </w:rPr>
        <w:br/>
      </w:r>
      <w:r>
        <w:rPr>
          <w:rFonts w:hint="eastAsia"/>
          <w:lang w:eastAsia="zh-CN"/>
        </w:rPr>
        <w:t>答案：ACD</w:t>
      </w:r>
    </w:p>
  </w:comment>
  <w:comment w:id="190" w:author="作者" w:initials="A">
    <w:p w14:paraId="171EC710" w14:textId="72B34C19" w:rsidR="00C930DE" w:rsidRDefault="00C930DE">
      <w:pPr>
        <w:pStyle w:val="ab"/>
      </w:pPr>
      <w:r>
        <w:rPr>
          <w:rStyle w:val="aa"/>
        </w:rPr>
        <w:annotationRef/>
      </w:r>
      <w:r>
        <w:rPr>
          <w:rFonts w:hint="eastAsia"/>
        </w:rPr>
        <w:br/>
      </w:r>
      <w:r>
        <w:rPr>
          <w:rFonts w:hint="eastAsia"/>
          <w:lang w:eastAsia="zh-CN"/>
        </w:rPr>
        <w:t>答案：AB</w:t>
      </w:r>
    </w:p>
  </w:comment>
  <w:comment w:id="191" w:author="作者" w:initials="A">
    <w:p w14:paraId="637B4A0D" w14:textId="10A333E1" w:rsidR="00C930DE" w:rsidRDefault="00C930DE">
      <w:pPr>
        <w:pStyle w:val="ab"/>
      </w:pPr>
      <w:r>
        <w:rPr>
          <w:rStyle w:val="aa"/>
        </w:rPr>
        <w:annotationRef/>
      </w:r>
      <w:r>
        <w:rPr>
          <w:rFonts w:hint="eastAsia"/>
        </w:rPr>
        <w:br/>
      </w:r>
      <w:r>
        <w:rPr>
          <w:rFonts w:hint="eastAsia"/>
          <w:lang w:eastAsia="zh-CN"/>
        </w:rPr>
        <w:t>答案：BC</w:t>
      </w:r>
    </w:p>
  </w:comment>
  <w:comment w:id="192" w:author="作者" w:initials="A">
    <w:p w14:paraId="600A01CC" w14:textId="4E997AEA" w:rsidR="00C930DE" w:rsidRDefault="00C930DE">
      <w:pPr>
        <w:pStyle w:val="ab"/>
      </w:pPr>
      <w:r>
        <w:rPr>
          <w:rStyle w:val="aa"/>
        </w:rPr>
        <w:annotationRef/>
      </w:r>
      <w:r>
        <w:rPr>
          <w:rFonts w:hint="eastAsia"/>
        </w:rPr>
        <w:br/>
      </w:r>
      <w:r>
        <w:rPr>
          <w:rFonts w:hint="eastAsia"/>
          <w:lang w:eastAsia="zh-CN"/>
        </w:rPr>
        <w:t>答案：ABC</w:t>
      </w:r>
    </w:p>
  </w:comment>
  <w:comment w:id="194" w:author="作者" w:initials="A">
    <w:p w14:paraId="0B22928A" w14:textId="77777777" w:rsidR="00C930DE" w:rsidRDefault="00C930DE">
      <w:pPr>
        <w:pStyle w:val="ab"/>
        <w:rPr>
          <w:lang w:eastAsia="zh-CN"/>
        </w:rPr>
      </w:pPr>
      <w:r>
        <w:rPr>
          <w:rStyle w:val="aa"/>
        </w:rPr>
        <w:annotationRef/>
      </w:r>
      <w:r>
        <w:rPr>
          <w:rFonts w:hint="eastAsia"/>
        </w:rPr>
        <w:br/>
      </w:r>
      <w:r>
        <w:rPr>
          <w:rFonts w:hint="eastAsia"/>
          <w:lang w:eastAsia="zh-CN"/>
        </w:rPr>
        <w:t>答案：C</w:t>
      </w:r>
    </w:p>
    <w:p w14:paraId="1CC70F47" w14:textId="77777777" w:rsidR="00C930DE" w:rsidRDefault="00C930DE">
      <w:pPr>
        <w:pStyle w:val="ab"/>
        <w:rPr>
          <w:lang w:eastAsia="zh-CN"/>
        </w:rPr>
      </w:pPr>
    </w:p>
    <w:p w14:paraId="47A9D7A2" w14:textId="27EE4686" w:rsidR="00C930DE" w:rsidRDefault="00C930DE">
      <w:pPr>
        <w:pStyle w:val="ab"/>
      </w:pPr>
      <w:r>
        <w:rPr>
          <w:rFonts w:hint="eastAsia"/>
          <w:lang w:eastAsia="zh-CN"/>
        </w:rPr>
        <w:t>AB巴黎公社</w:t>
      </w:r>
    </w:p>
  </w:comment>
  <w:comment w:id="195" w:author="作者" w:initials="A">
    <w:p w14:paraId="28949CEB" w14:textId="41734B78" w:rsidR="00C930DE" w:rsidRDefault="00C930DE">
      <w:pPr>
        <w:pStyle w:val="ab"/>
      </w:pPr>
      <w:r>
        <w:rPr>
          <w:rStyle w:val="aa"/>
        </w:rPr>
        <w:annotationRef/>
      </w:r>
      <w:r>
        <w:rPr>
          <w:rFonts w:hint="eastAsia"/>
        </w:rPr>
        <w:br/>
      </w:r>
      <w:r>
        <w:rPr>
          <w:rFonts w:hint="eastAsia"/>
          <w:lang w:eastAsia="zh-CN"/>
        </w:rPr>
        <w:t>答案：B</w:t>
      </w:r>
    </w:p>
  </w:comment>
  <w:comment w:id="196" w:author="作者" w:initials="A">
    <w:p w14:paraId="0524C9DD" w14:textId="77777777" w:rsidR="00C930DE" w:rsidRDefault="00C930DE" w:rsidP="00F50AE4">
      <w:pPr>
        <w:pStyle w:val="ab"/>
        <w:rPr>
          <w:lang w:eastAsia="zh-CN"/>
        </w:rPr>
      </w:pPr>
      <w:r>
        <w:rPr>
          <w:rStyle w:val="aa"/>
        </w:rPr>
        <w:annotationRef/>
      </w:r>
      <w:r>
        <w:rPr>
          <w:lang w:eastAsia="zh-CN"/>
        </w:rPr>
        <w:br/>
      </w:r>
      <w:r>
        <w:rPr>
          <mc:AlternateContent>
            <mc:Choice Requires="w16se">
              <w:rFonts w:hint="eastAsia"/>
            </mc:Choice>
            <mc:Fallback>
              <w:rFonts w:ascii="Segoe UI Emoji" w:eastAsia="Segoe UI Emoji" w:hAnsi="Segoe UI Emoji" w:cs="Segoe UI Emoji"/>
            </mc:Fallback>
          </mc:AlternateContent>
          <w:sz w:val="21"/>
          <w:lang w:eastAsia="zh-CN"/>
        </w:rPr>
        <mc:AlternateContent>
          <mc:Choice Requires="w16se">
            <w16se:symEx w16se:font="Segoe UI Emoji" w16se:char="1F6A9"/>
          </mc:Choice>
          <mc:Fallback>
            <w:t>🚩</w:t>
          </mc:Fallback>
        </mc:AlternateContent>
      </w:r>
      <w:r>
        <w:rPr>
          <w:lang w:eastAsia="zh-CN"/>
        </w:rPr>
        <w:t>2021</w:t>
      </w:r>
      <w:r>
        <w:rPr>
          <w:rFonts w:hint="eastAsia"/>
          <w:lang w:eastAsia="zh-CN"/>
        </w:rPr>
        <w:t>考研关注</w:t>
      </w:r>
    </w:p>
  </w:comment>
  <w:comment w:id="197" w:author="作者" w:initials="A">
    <w:p w14:paraId="5C2FBE3F" w14:textId="7C3C2B1C" w:rsidR="00C930DE" w:rsidRDefault="00C930DE">
      <w:pPr>
        <w:pStyle w:val="ab"/>
        <w:rPr>
          <w:lang w:eastAsia="zh-CN"/>
        </w:rPr>
      </w:pPr>
      <w:r>
        <w:rPr>
          <w:rStyle w:val="aa"/>
        </w:rPr>
        <w:annotationRef/>
      </w:r>
      <w:r>
        <w:rPr>
          <w:rFonts w:hint="eastAsia"/>
          <w:lang w:eastAsia="zh-CN"/>
        </w:rPr>
        <w:br/>
      </w:r>
      <w:r>
        <w:rPr>
          <w:rFonts w:hint="eastAsia"/>
          <w:lang w:eastAsia="zh-CN"/>
        </w:rPr>
        <w:t>答案：D</w:t>
      </w:r>
    </w:p>
  </w:comment>
  <w:comment w:id="198" w:author="作者" w:initials="A">
    <w:p w14:paraId="2B4ED400" w14:textId="0354FED9" w:rsidR="00C930DE" w:rsidRDefault="00C930DE">
      <w:pPr>
        <w:pStyle w:val="ab"/>
        <w:rPr>
          <w:lang w:eastAsia="zh-CN"/>
        </w:rPr>
      </w:pPr>
      <w:r>
        <w:rPr>
          <w:rStyle w:val="aa"/>
        </w:rPr>
        <w:annotationRef/>
      </w:r>
      <w:r>
        <w:rPr>
          <w:rFonts w:hint="eastAsia"/>
          <w:lang w:eastAsia="zh-CN"/>
        </w:rPr>
        <w:br/>
      </w:r>
      <w:r>
        <w:rPr>
          <w:rFonts w:hint="eastAsia"/>
          <w:lang w:eastAsia="zh-CN"/>
        </w:rPr>
        <w:t>答案：A</w:t>
      </w:r>
    </w:p>
  </w:comment>
  <w:comment w:id="199" w:author="作者" w:initials="A">
    <w:p w14:paraId="6EC18054" w14:textId="3193642A" w:rsidR="00C930DE" w:rsidRDefault="00C930DE">
      <w:pPr>
        <w:pStyle w:val="ab"/>
      </w:pPr>
      <w:r>
        <w:rPr>
          <w:rStyle w:val="aa"/>
        </w:rPr>
        <w:annotationRef/>
      </w:r>
      <w:r>
        <w:rPr>
          <w:rFonts w:hint="eastAsia"/>
          <w:lang w:eastAsia="zh-CN"/>
        </w:rPr>
        <w:br/>
      </w:r>
      <w:r>
        <w:rPr>
          <w:rFonts w:hint="eastAsia"/>
          <w:lang w:eastAsia="zh-CN"/>
        </w:rPr>
        <w:t>答案：C</w:t>
      </w:r>
    </w:p>
  </w:comment>
  <w:comment w:id="200" w:author="作者" w:initials="A">
    <w:p w14:paraId="75E07FF0" w14:textId="6B973E7D" w:rsidR="00C930DE" w:rsidRDefault="00C930DE">
      <w:pPr>
        <w:pStyle w:val="ab"/>
      </w:pPr>
      <w:r>
        <w:rPr>
          <w:rStyle w:val="aa"/>
        </w:rPr>
        <w:annotationRef/>
      </w:r>
      <w:r>
        <w:rPr>
          <w:rFonts w:hint="eastAsia"/>
        </w:rPr>
        <w:br/>
      </w:r>
      <w:r>
        <w:rPr>
          <w:rFonts w:hint="eastAsia"/>
          <w:lang w:eastAsia="zh-CN"/>
        </w:rPr>
        <w:t>答案：A</w:t>
      </w:r>
      <w:r>
        <w:rPr>
          <w:lang w:eastAsia="zh-CN"/>
        </w:rPr>
        <w:t>BD</w:t>
      </w:r>
    </w:p>
  </w:comment>
  <w:comment w:id="201" w:author="作者" w:initials="A">
    <w:p w14:paraId="24451F39" w14:textId="1145D687" w:rsidR="00C930DE" w:rsidRDefault="00C930DE">
      <w:pPr>
        <w:pStyle w:val="ab"/>
      </w:pPr>
      <w:r>
        <w:rPr>
          <w:rStyle w:val="aa"/>
        </w:rPr>
        <w:annotationRef/>
      </w:r>
      <w:r>
        <w:rPr>
          <w:rFonts w:hint="eastAsia"/>
        </w:rPr>
        <w:br/>
      </w:r>
      <w:r>
        <w:rPr>
          <w:rFonts w:hint="eastAsia"/>
          <w:lang w:eastAsia="zh-CN"/>
        </w:rPr>
        <w:t>答案：A</w:t>
      </w:r>
      <w:r>
        <w:rPr>
          <w:lang w:eastAsia="zh-CN"/>
        </w:rPr>
        <w:t>BC</w:t>
      </w:r>
    </w:p>
  </w:comment>
  <w:comment w:id="202" w:author="作者" w:initials="A">
    <w:p w14:paraId="1D0813D2" w14:textId="45E23AFB" w:rsidR="008E216D" w:rsidRDefault="008E216D">
      <w:pPr>
        <w:pStyle w:val="ab"/>
      </w:pPr>
      <w:r>
        <w:rPr>
          <w:rStyle w:val="aa"/>
        </w:rPr>
        <w:annotationRef/>
      </w:r>
      <w:r>
        <w:rPr>
          <w:rFonts w:hint="eastAsia"/>
        </w:rPr>
        <w:br/>
      </w:r>
      <w:r>
        <w:rPr>
          <w:rFonts w:hint="eastAsia"/>
          <w:lang w:eastAsia="zh-CN"/>
        </w:rPr>
        <w:t>答案：A</w:t>
      </w:r>
      <w:r>
        <w:rPr>
          <w:lang w:eastAsia="zh-CN"/>
        </w:rPr>
        <w:t>C</w:t>
      </w:r>
    </w:p>
  </w:comment>
  <w:comment w:id="203" w:author="作者" w:initials="A">
    <w:p w14:paraId="12FD891A" w14:textId="408DE712" w:rsidR="008E216D" w:rsidRDefault="008E216D">
      <w:pPr>
        <w:pStyle w:val="ab"/>
      </w:pPr>
      <w:r>
        <w:rPr>
          <w:rStyle w:val="aa"/>
        </w:rPr>
        <w:annotationRef/>
      </w:r>
      <w:r>
        <w:rPr>
          <w:rFonts w:hint="eastAsia"/>
        </w:rPr>
        <w:br/>
      </w:r>
      <w:r>
        <w:rPr>
          <w:rFonts w:hint="eastAsia"/>
          <w:lang w:eastAsia="zh-CN"/>
        </w:rPr>
        <w:t>答案：A</w:t>
      </w:r>
      <w:r>
        <w:rPr>
          <w:lang w:eastAsia="zh-CN"/>
        </w:rPr>
        <w:t>BCD</w:t>
      </w:r>
    </w:p>
  </w:comment>
  <w:comment w:id="204" w:author="作者" w:initials="A">
    <w:p w14:paraId="5F65041B" w14:textId="5A7689A7" w:rsidR="00CB0A9A" w:rsidRDefault="00CB0A9A">
      <w:pPr>
        <w:pStyle w:val="ab"/>
      </w:pPr>
      <w:r>
        <w:rPr>
          <w:rStyle w:val="aa"/>
        </w:rPr>
        <w:annotationRef/>
      </w:r>
      <w:r>
        <w:rPr>
          <w:rFonts w:hint="eastAsia"/>
        </w:rPr>
        <w:br/>
      </w:r>
      <w:r>
        <w:rPr>
          <w:rFonts w:hint="eastAsia"/>
          <w:lang w:eastAsia="zh-CN"/>
        </w:rPr>
        <w:t>答案：</w:t>
      </w:r>
      <w:r>
        <w:rPr>
          <w:lang w:eastAsia="zh-CN"/>
        </w:rPr>
        <w:t>BCD</w:t>
      </w:r>
    </w:p>
  </w:comment>
  <w:comment w:id="205" w:author="作者" w:initials="A">
    <w:p w14:paraId="108B9F37" w14:textId="71AAC4F7" w:rsidR="00CB0A9A" w:rsidRDefault="00CB0A9A">
      <w:pPr>
        <w:pStyle w:val="ab"/>
      </w:pPr>
      <w:r>
        <w:rPr>
          <w:rStyle w:val="aa"/>
        </w:rPr>
        <w:annotationRef/>
      </w:r>
      <w:r>
        <w:rPr>
          <w:rFonts w:hint="eastAsia"/>
        </w:rPr>
        <w:br/>
      </w:r>
      <w:r>
        <w:rPr>
          <w:rFonts w:hint="eastAsia"/>
          <w:lang w:eastAsia="zh-CN"/>
        </w:rPr>
        <w:t>答案：A</w:t>
      </w:r>
      <w:r>
        <w:rPr>
          <w:lang w:eastAsia="zh-CN"/>
        </w:rPr>
        <w:t>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4B0F6" w15:done="0"/>
  <w15:commentEx w15:paraId="3C19D893" w15:done="0"/>
  <w15:commentEx w15:paraId="2753592D" w15:done="0"/>
  <w15:commentEx w15:paraId="4BE730F6" w15:done="0"/>
  <w15:commentEx w15:paraId="4EEB8725" w15:done="0"/>
  <w15:commentEx w15:paraId="2851F166" w15:done="0"/>
  <w15:commentEx w15:paraId="2574F946" w15:done="0"/>
  <w15:commentEx w15:paraId="2524FD57" w15:done="0"/>
  <w15:commentEx w15:paraId="0BBF15D7" w15:done="0"/>
  <w15:commentEx w15:paraId="67179F7C" w15:done="0"/>
  <w15:commentEx w15:paraId="0FD37FFB" w15:done="0"/>
  <w15:commentEx w15:paraId="7D65D2B0" w15:done="0"/>
  <w15:commentEx w15:paraId="0008B640" w15:done="0"/>
  <w15:commentEx w15:paraId="42ADD6C4" w15:done="0"/>
  <w15:commentEx w15:paraId="1C110AEF" w15:done="0"/>
  <w15:commentEx w15:paraId="30B147B4" w15:done="0"/>
  <w15:commentEx w15:paraId="4719A8E5" w15:done="0"/>
  <w15:commentEx w15:paraId="498255F2" w15:done="0"/>
  <w15:commentEx w15:paraId="31CFCB7C" w15:done="0"/>
  <w15:commentEx w15:paraId="14F25BE9" w15:done="0"/>
  <w15:commentEx w15:paraId="73BAC07E" w15:done="0"/>
  <w15:commentEx w15:paraId="0577E73D" w15:done="0"/>
  <w15:commentEx w15:paraId="68AFBF1F" w15:done="0"/>
  <w15:commentEx w15:paraId="19672C7B" w15:done="0"/>
  <w15:commentEx w15:paraId="22FED395" w15:done="0"/>
  <w15:commentEx w15:paraId="6F7D80AE" w15:done="0"/>
  <w15:commentEx w15:paraId="276C7F92" w15:done="0"/>
  <w15:commentEx w15:paraId="2E7F6CDE" w15:done="0"/>
  <w15:commentEx w15:paraId="64BC1FC1" w15:done="0"/>
  <w15:commentEx w15:paraId="173E45DF" w15:done="0"/>
  <w15:commentEx w15:paraId="10F690B3" w15:done="0"/>
  <w15:commentEx w15:paraId="024D36E4" w15:done="0"/>
  <w15:commentEx w15:paraId="7656C6F8" w15:done="0"/>
  <w15:commentEx w15:paraId="5FD567BB" w15:done="0"/>
  <w15:commentEx w15:paraId="7479EF11" w15:done="0"/>
  <w15:commentEx w15:paraId="598A9667" w15:done="0"/>
  <w15:commentEx w15:paraId="6371D236" w15:done="0"/>
  <w15:commentEx w15:paraId="631154B0" w15:done="0"/>
  <w15:commentEx w15:paraId="71DAA9C6" w15:done="0"/>
  <w15:commentEx w15:paraId="03C0EF12" w15:done="0"/>
  <w15:commentEx w15:paraId="0EB5B4B0" w15:done="0"/>
  <w15:commentEx w15:paraId="20CA92DB" w15:done="0"/>
  <w15:commentEx w15:paraId="4F41E94D" w15:done="0"/>
  <w15:commentEx w15:paraId="144B79D6" w15:done="0"/>
  <w15:commentEx w15:paraId="4642EA52" w15:done="0"/>
  <w15:commentEx w15:paraId="5F4C6277" w15:done="0"/>
  <w15:commentEx w15:paraId="32BB818B" w15:done="0"/>
  <w15:commentEx w15:paraId="5F35005B" w15:done="0"/>
  <w15:commentEx w15:paraId="0834C283" w15:done="0"/>
  <w15:commentEx w15:paraId="732EA0D2" w15:done="0"/>
  <w15:commentEx w15:paraId="663011E0" w15:done="0"/>
  <w15:commentEx w15:paraId="0A460374" w15:done="0"/>
  <w15:commentEx w15:paraId="2004948D" w15:done="0"/>
  <w15:commentEx w15:paraId="1F013F98" w15:done="0"/>
  <w15:commentEx w15:paraId="3DB30125" w15:done="0"/>
  <w15:commentEx w15:paraId="54BCEC73" w15:done="0"/>
  <w15:commentEx w15:paraId="70686DF3" w15:done="0"/>
  <w15:commentEx w15:paraId="65868E7A" w15:done="0"/>
  <w15:commentEx w15:paraId="44CD0EE9" w15:done="0"/>
  <w15:commentEx w15:paraId="5C613A61" w15:done="0"/>
  <w15:commentEx w15:paraId="6EEF1153" w15:done="0"/>
  <w15:commentEx w15:paraId="23084EBC" w15:done="0"/>
  <w15:commentEx w15:paraId="72993F8B" w15:done="0"/>
  <w15:commentEx w15:paraId="75028BD5" w15:done="0"/>
  <w15:commentEx w15:paraId="7699E27C" w15:done="0"/>
  <w15:commentEx w15:paraId="19A529F2" w15:done="0"/>
  <w15:commentEx w15:paraId="06C88CE0" w15:done="0"/>
  <w15:commentEx w15:paraId="1EABE135" w15:done="0"/>
  <w15:commentEx w15:paraId="64C05DE9" w15:done="0"/>
  <w15:commentEx w15:paraId="2939AD33" w15:done="0"/>
  <w15:commentEx w15:paraId="6941B550" w15:done="0"/>
  <w15:commentEx w15:paraId="19F57F30" w15:done="0"/>
  <w15:commentEx w15:paraId="6826AF53" w15:done="0"/>
  <w15:commentEx w15:paraId="68683A76" w15:done="0"/>
  <w15:commentEx w15:paraId="33A6AED8" w15:done="0"/>
  <w15:commentEx w15:paraId="31B536A4" w15:done="0"/>
  <w15:commentEx w15:paraId="26A2F409" w15:done="0"/>
  <w15:commentEx w15:paraId="4745A19E" w15:done="0"/>
  <w15:commentEx w15:paraId="4D8FD186" w15:done="0"/>
  <w15:commentEx w15:paraId="75E28B9F" w15:done="0"/>
  <w15:commentEx w15:paraId="56325D48" w15:done="0"/>
  <w15:commentEx w15:paraId="342E8380" w15:done="0"/>
  <w15:commentEx w15:paraId="149ABBEE" w15:done="0"/>
  <w15:commentEx w15:paraId="486D42B9" w15:done="0"/>
  <w15:commentEx w15:paraId="05E21DFB" w15:done="0"/>
  <w15:commentEx w15:paraId="704DD43A" w15:done="0"/>
  <w15:commentEx w15:paraId="404CDE52" w15:done="0"/>
  <w15:commentEx w15:paraId="7885979B" w15:done="0"/>
  <w15:commentEx w15:paraId="3345DB34" w15:done="0"/>
  <w15:commentEx w15:paraId="4D7D303B" w15:done="0"/>
  <w15:commentEx w15:paraId="106A8022" w15:done="0"/>
  <w15:commentEx w15:paraId="3B633E1A" w15:done="0"/>
  <w15:commentEx w15:paraId="480FC716" w15:done="0"/>
  <w15:commentEx w15:paraId="5CC7B335" w15:done="0"/>
  <w15:commentEx w15:paraId="3E12E173" w15:done="0"/>
  <w15:commentEx w15:paraId="520950FD" w15:done="0"/>
  <w15:commentEx w15:paraId="2E3FBFAA" w15:done="0"/>
  <w15:commentEx w15:paraId="4423C182" w15:done="0"/>
  <w15:commentEx w15:paraId="65C16CD4" w15:done="0"/>
  <w15:commentEx w15:paraId="6B05FD18" w15:done="0"/>
  <w15:commentEx w15:paraId="1FBF9C84" w15:done="0"/>
  <w15:commentEx w15:paraId="0E8B10E3" w15:done="0"/>
  <w15:commentEx w15:paraId="2C409500" w15:done="0"/>
  <w15:commentEx w15:paraId="3D54133E" w15:done="0"/>
  <w15:commentEx w15:paraId="1F71AE6D" w15:done="0"/>
  <w15:commentEx w15:paraId="0699A51F" w15:done="0"/>
  <w15:commentEx w15:paraId="37DFCB5C" w15:done="0"/>
  <w15:commentEx w15:paraId="5EAD7B5B" w15:done="0"/>
  <w15:commentEx w15:paraId="782C0A37" w15:done="0"/>
  <w15:commentEx w15:paraId="4DC837B2" w15:done="0"/>
  <w15:commentEx w15:paraId="64040FBB" w15:done="0"/>
  <w15:commentEx w15:paraId="076FC5BD" w15:done="0"/>
  <w15:commentEx w15:paraId="7069B182" w15:done="0"/>
  <w15:commentEx w15:paraId="2F2A7F4E" w15:done="0"/>
  <w15:commentEx w15:paraId="788DD7D1" w15:done="0"/>
  <w15:commentEx w15:paraId="0B89BDD8" w15:done="0"/>
  <w15:commentEx w15:paraId="41096F57" w15:done="0"/>
  <w15:commentEx w15:paraId="31421B2A" w15:done="0"/>
  <w15:commentEx w15:paraId="55FD523A" w15:done="0"/>
  <w15:commentEx w15:paraId="63B022FD" w15:done="0"/>
  <w15:commentEx w15:paraId="3DAFE08A" w15:done="0"/>
  <w15:commentEx w15:paraId="365FAB40" w15:done="0"/>
  <w15:commentEx w15:paraId="245CB895" w15:done="0"/>
  <w15:commentEx w15:paraId="77294D20" w15:done="0"/>
  <w15:commentEx w15:paraId="489583EA" w15:done="0"/>
  <w15:commentEx w15:paraId="01B07317" w15:done="0"/>
  <w15:commentEx w15:paraId="30ECE50A" w15:done="0"/>
  <w15:commentEx w15:paraId="5A669DE4" w15:done="0"/>
  <w15:commentEx w15:paraId="775DCF2C" w15:done="0"/>
  <w15:commentEx w15:paraId="2A400E65" w15:done="0"/>
  <w15:commentEx w15:paraId="03E3AC79" w15:done="0"/>
  <w15:commentEx w15:paraId="4915D656" w15:done="0"/>
  <w15:commentEx w15:paraId="2E000181" w15:done="0"/>
  <w15:commentEx w15:paraId="389A6177" w15:done="0"/>
  <w15:commentEx w15:paraId="6A58E77D" w15:done="0"/>
  <w15:commentEx w15:paraId="41E5B033" w15:done="0"/>
  <w15:commentEx w15:paraId="61AF25B8" w15:done="0"/>
  <w15:commentEx w15:paraId="2444542F" w15:done="0"/>
  <w15:commentEx w15:paraId="414C6D3F" w15:done="0"/>
  <w15:commentEx w15:paraId="4E845161" w15:done="0"/>
  <w15:commentEx w15:paraId="77F8F3BD" w15:done="0"/>
  <w15:commentEx w15:paraId="69B6F6FA" w15:done="0"/>
  <w15:commentEx w15:paraId="7A1CFDD0" w15:done="0"/>
  <w15:commentEx w15:paraId="4799A21D" w15:done="0"/>
  <w15:commentEx w15:paraId="294C0E71" w15:done="0"/>
  <w15:commentEx w15:paraId="5048A0DD" w15:done="0"/>
  <w15:commentEx w15:paraId="0A621968" w15:done="0"/>
  <w15:commentEx w15:paraId="3007FD74" w15:done="0"/>
  <w15:commentEx w15:paraId="3DEBEF98" w15:done="0"/>
  <w15:commentEx w15:paraId="3DD616F2" w15:done="0"/>
  <w15:commentEx w15:paraId="106000E9" w15:done="0"/>
  <w15:commentEx w15:paraId="0EF17004" w15:done="0"/>
  <w15:commentEx w15:paraId="684B0954" w15:done="0"/>
  <w15:commentEx w15:paraId="0A491A13" w15:done="0"/>
  <w15:commentEx w15:paraId="128F9F43" w15:done="0"/>
  <w15:commentEx w15:paraId="3A82E683" w15:done="0"/>
  <w15:commentEx w15:paraId="1589EA4C" w15:done="0"/>
  <w15:commentEx w15:paraId="0EF2F90F" w15:done="0"/>
  <w15:commentEx w15:paraId="04984BEF" w15:done="0"/>
  <w15:commentEx w15:paraId="63933EB7" w15:done="0"/>
  <w15:commentEx w15:paraId="1612B444" w15:done="0"/>
  <w15:commentEx w15:paraId="0102206C" w15:done="0"/>
  <w15:commentEx w15:paraId="2FFD1B5D" w15:done="0"/>
  <w15:commentEx w15:paraId="31022301" w15:done="0"/>
  <w15:commentEx w15:paraId="1065A34A" w15:done="0"/>
  <w15:commentEx w15:paraId="046AD39A" w15:done="0"/>
  <w15:commentEx w15:paraId="7F4206FD" w15:done="0"/>
  <w15:commentEx w15:paraId="553D9A37" w15:done="0"/>
  <w15:commentEx w15:paraId="793E0064" w15:done="0"/>
  <w15:commentEx w15:paraId="59BE29DE" w15:done="0"/>
  <w15:commentEx w15:paraId="5AB32550" w15:done="0"/>
  <w15:commentEx w15:paraId="32A18399" w15:done="0"/>
  <w15:commentEx w15:paraId="6C48B502" w15:done="0"/>
  <w15:commentEx w15:paraId="1320F377" w15:done="0"/>
  <w15:commentEx w15:paraId="3B0D7FF0" w15:done="0"/>
  <w15:commentEx w15:paraId="3BA0C418" w15:done="0"/>
  <w15:commentEx w15:paraId="01FAF497" w15:done="0"/>
  <w15:commentEx w15:paraId="2FE5B296" w15:done="0"/>
  <w15:commentEx w15:paraId="15F313D5" w15:done="0"/>
  <w15:commentEx w15:paraId="31171184" w15:done="0"/>
  <w15:commentEx w15:paraId="6D977CD6" w15:done="0"/>
  <w15:commentEx w15:paraId="171EC710" w15:done="0"/>
  <w15:commentEx w15:paraId="637B4A0D" w15:done="0"/>
  <w15:commentEx w15:paraId="600A01CC" w15:done="0"/>
  <w15:commentEx w15:paraId="47A9D7A2" w15:done="0"/>
  <w15:commentEx w15:paraId="28949CEB" w15:done="0"/>
  <w15:commentEx w15:paraId="0524C9DD" w15:done="0"/>
  <w15:commentEx w15:paraId="5C2FBE3F" w15:done="0"/>
  <w15:commentEx w15:paraId="2B4ED400" w15:done="0"/>
  <w15:commentEx w15:paraId="6EC18054" w15:done="0"/>
  <w15:commentEx w15:paraId="75E07FF0" w15:done="0"/>
  <w15:commentEx w15:paraId="24451F39" w15:done="0"/>
  <w15:commentEx w15:paraId="1D0813D2" w15:done="0"/>
  <w15:commentEx w15:paraId="12FD891A" w15:done="0"/>
  <w15:commentEx w15:paraId="5F65041B" w15:done="0"/>
  <w15:commentEx w15:paraId="108B9F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4B0F6" w16cid:durableId="234935B2"/>
  <w16cid:commentId w16cid:paraId="3C19D893" w16cid:durableId="234936F6"/>
  <w16cid:commentId w16cid:paraId="2753592D" w16cid:durableId="234937F7"/>
  <w16cid:commentId w16cid:paraId="4BE730F6" w16cid:durableId="23493A26"/>
  <w16cid:commentId w16cid:paraId="4EEB8725" w16cid:durableId="23493CA0"/>
  <w16cid:commentId w16cid:paraId="2851F166" w16cid:durableId="23493D73"/>
  <w16cid:commentId w16cid:paraId="2574F946" w16cid:durableId="23493F6A"/>
  <w16cid:commentId w16cid:paraId="2524FD57" w16cid:durableId="234940BA"/>
  <w16cid:commentId w16cid:paraId="0BBF15D7" w16cid:durableId="234941B2"/>
  <w16cid:commentId w16cid:paraId="67179F7C" w16cid:durableId="234942E9"/>
  <w16cid:commentId w16cid:paraId="0FD37FFB" w16cid:durableId="234943B6"/>
  <w16cid:commentId w16cid:paraId="7D65D2B0" w16cid:durableId="234943F9"/>
  <w16cid:commentId w16cid:paraId="0008B640" w16cid:durableId="234945E9"/>
  <w16cid:commentId w16cid:paraId="42ADD6C4" w16cid:durableId="234946D1"/>
  <w16cid:commentId w16cid:paraId="1C110AEF" w16cid:durableId="2349482E"/>
  <w16cid:commentId w16cid:paraId="30B147B4" w16cid:durableId="23494909"/>
  <w16cid:commentId w16cid:paraId="4719A8E5" w16cid:durableId="23494AF4"/>
  <w16cid:commentId w16cid:paraId="498255F2" w16cid:durableId="23494B5D"/>
  <w16cid:commentId w16cid:paraId="31CFCB7C" w16cid:durableId="23494D1C"/>
  <w16cid:commentId w16cid:paraId="14F25BE9" w16cid:durableId="23494DAB"/>
  <w16cid:commentId w16cid:paraId="73BAC07E" w16cid:durableId="23494EFC"/>
  <w16cid:commentId w16cid:paraId="0577E73D" w16cid:durableId="2349507F"/>
  <w16cid:commentId w16cid:paraId="68AFBF1F" w16cid:durableId="2349554F"/>
  <w16cid:commentId w16cid:paraId="19672C7B" w16cid:durableId="23495696"/>
  <w16cid:commentId w16cid:paraId="22FED395" w16cid:durableId="2349572D"/>
  <w16cid:commentId w16cid:paraId="6F7D80AE" w16cid:durableId="234958F1"/>
  <w16cid:commentId w16cid:paraId="276C7F92" w16cid:durableId="234959CC"/>
  <w16cid:commentId w16cid:paraId="2E7F6CDE" w16cid:durableId="23495A4F"/>
  <w16cid:commentId w16cid:paraId="64BC1FC1" w16cid:durableId="23495AEB"/>
  <w16cid:commentId w16cid:paraId="173E45DF" w16cid:durableId="23495BC8"/>
  <w16cid:commentId w16cid:paraId="10F690B3" w16cid:durableId="23495D3B"/>
  <w16cid:commentId w16cid:paraId="024D36E4" w16cid:durableId="23495FBE"/>
  <w16cid:commentId w16cid:paraId="7656C6F8" w16cid:durableId="23495DA8"/>
  <w16cid:commentId w16cid:paraId="5FD567BB" w16cid:durableId="23495DF8"/>
  <w16cid:commentId w16cid:paraId="7479EF11" w16cid:durableId="23495F3E"/>
  <w16cid:commentId w16cid:paraId="598A9667" w16cid:durableId="234C3D74"/>
  <w16cid:commentId w16cid:paraId="6371D236" w16cid:durableId="234C3DFE"/>
  <w16cid:commentId w16cid:paraId="631154B0" w16cid:durableId="234C3E15"/>
  <w16cid:commentId w16cid:paraId="71DAA9C6" w16cid:durableId="234C3F2E"/>
  <w16cid:commentId w16cid:paraId="03C0EF12" w16cid:durableId="234C3FE5"/>
  <w16cid:commentId w16cid:paraId="0EB5B4B0" w16cid:durableId="234C41F4"/>
  <w16cid:commentId w16cid:paraId="20CA92DB" w16cid:durableId="234C42C2"/>
  <w16cid:commentId w16cid:paraId="4F41E94D" w16cid:durableId="234C437C"/>
  <w16cid:commentId w16cid:paraId="144B79D6" w16cid:durableId="234C4497"/>
  <w16cid:commentId w16cid:paraId="4642EA52" w16cid:durableId="234C45AC"/>
  <w16cid:commentId w16cid:paraId="5F4C6277" w16cid:durableId="234C476B"/>
  <w16cid:commentId w16cid:paraId="32BB818B" w16cid:durableId="234C4998"/>
  <w16cid:commentId w16cid:paraId="5F35005B" w16cid:durableId="234C4AC7"/>
  <w16cid:commentId w16cid:paraId="0834C283" w16cid:durableId="234C4B3A"/>
  <w16cid:commentId w16cid:paraId="732EA0D2" w16cid:durableId="234C4CA1"/>
  <w16cid:commentId w16cid:paraId="663011E0" w16cid:durableId="234C4E5C"/>
  <w16cid:commentId w16cid:paraId="0A460374" w16cid:durableId="234C4F49"/>
  <w16cid:commentId w16cid:paraId="2004948D" w16cid:durableId="234C5077"/>
  <w16cid:commentId w16cid:paraId="1F013F98" w16cid:durableId="234C50CD"/>
  <w16cid:commentId w16cid:paraId="3DB30125" w16cid:durableId="234C51CC"/>
  <w16cid:commentId w16cid:paraId="54BCEC73" w16cid:durableId="234C525A"/>
  <w16cid:commentId w16cid:paraId="70686DF3" w16cid:durableId="234C5470"/>
  <w16cid:commentId w16cid:paraId="65868E7A" w16cid:durableId="234C54A9"/>
  <w16cid:commentId w16cid:paraId="44CD0EE9" w16cid:durableId="234C55F6"/>
  <w16cid:commentId w16cid:paraId="5C613A61" w16cid:durableId="234C56BE"/>
  <w16cid:commentId w16cid:paraId="6EEF1153" w16cid:durableId="234C5848"/>
  <w16cid:commentId w16cid:paraId="23084EBC" w16cid:durableId="234C59B0"/>
  <w16cid:commentId w16cid:paraId="72993F8B" w16cid:durableId="234C5A4C"/>
  <w16cid:commentId w16cid:paraId="75028BD5" w16cid:durableId="234C5B36"/>
  <w16cid:commentId w16cid:paraId="7699E27C" w16cid:durableId="234C5E06"/>
  <w16cid:commentId w16cid:paraId="19A529F2" w16cid:durableId="234C5F28"/>
  <w16cid:commentId w16cid:paraId="06C88CE0" w16cid:durableId="234C6093"/>
  <w16cid:commentId w16cid:paraId="1EABE135" w16cid:durableId="234C6154"/>
  <w16cid:commentId w16cid:paraId="64C05DE9" w16cid:durableId="234C62A2"/>
  <w16cid:commentId w16cid:paraId="2939AD33" w16cid:durableId="234C6354"/>
  <w16cid:commentId w16cid:paraId="6941B550" w16cid:durableId="234C6421"/>
  <w16cid:commentId w16cid:paraId="19F57F30" w16cid:durableId="234C6B12"/>
  <w16cid:commentId w16cid:paraId="6826AF53" w16cid:durableId="234C6B28"/>
  <w16cid:commentId w16cid:paraId="68683A76" w16cid:durableId="234C6C2B"/>
  <w16cid:commentId w16cid:paraId="33A6AED8" w16cid:durableId="234C6CB0"/>
  <w16cid:commentId w16cid:paraId="31B536A4" w16cid:durableId="234C6D0A"/>
  <w16cid:commentId w16cid:paraId="26A2F409" w16cid:durableId="234C6DDC"/>
  <w16cid:commentId w16cid:paraId="4745A19E" w16cid:durableId="234C6E0F"/>
  <w16cid:commentId w16cid:paraId="4D8FD186" w16cid:durableId="234C6F03"/>
  <w16cid:commentId w16cid:paraId="75E28B9F" w16cid:durableId="234C6F86"/>
  <w16cid:commentId w16cid:paraId="56325D48" w16cid:durableId="234C6FEF"/>
  <w16cid:commentId w16cid:paraId="342E8380" w16cid:durableId="234C709D"/>
  <w16cid:commentId w16cid:paraId="149ABBEE" w16cid:durableId="234C722E"/>
  <w16cid:commentId w16cid:paraId="486D42B9" w16cid:durableId="234C72CB"/>
  <w16cid:commentId w16cid:paraId="05E21DFB" w16cid:durableId="234C7370"/>
  <w16cid:commentId w16cid:paraId="704DD43A" w16cid:durableId="234C73F6"/>
  <w16cid:commentId w16cid:paraId="404CDE52" w16cid:durableId="234C7427"/>
  <w16cid:commentId w16cid:paraId="7885979B" w16cid:durableId="234C74F0"/>
  <w16cid:commentId w16cid:paraId="3345DB34" w16cid:durableId="234C7541"/>
  <w16cid:commentId w16cid:paraId="4D7D303B" w16cid:durableId="234C7586"/>
  <w16cid:commentId w16cid:paraId="106A8022" w16cid:durableId="234C7655"/>
  <w16cid:commentId w16cid:paraId="3B633E1A" w16cid:durableId="234C76D3"/>
  <w16cid:commentId w16cid:paraId="480FC716" w16cid:durableId="234C7759"/>
  <w16cid:commentId w16cid:paraId="5CC7B335" w16cid:durableId="234C77E7"/>
  <w16cid:commentId w16cid:paraId="3E12E173" w16cid:durableId="234C78B4"/>
  <w16cid:commentId w16cid:paraId="520950FD" w16cid:durableId="234C78C5"/>
  <w16cid:commentId w16cid:paraId="2E3FBFAA" w16cid:durableId="234C7971"/>
  <w16cid:commentId w16cid:paraId="4423C182" w16cid:durableId="234C79CF"/>
  <w16cid:commentId w16cid:paraId="65C16CD4" w16cid:durableId="234C7A53"/>
  <w16cid:commentId w16cid:paraId="6B05FD18" w16cid:durableId="234C7B03"/>
  <w16cid:commentId w16cid:paraId="1FBF9C84" w16cid:durableId="234C7B42"/>
  <w16cid:commentId w16cid:paraId="0E8B10E3" w16cid:durableId="234EC189"/>
  <w16cid:commentId w16cid:paraId="2C409500" w16cid:durableId="234EC317"/>
  <w16cid:commentId w16cid:paraId="3D54133E" w16cid:durableId="234EC3A9"/>
  <w16cid:commentId w16cid:paraId="1F71AE6D" w16cid:durableId="234EC4D3"/>
  <w16cid:commentId w16cid:paraId="0699A51F" w16cid:durableId="234EC52D"/>
  <w16cid:commentId w16cid:paraId="37DFCB5C" w16cid:durableId="234EC689"/>
  <w16cid:commentId w16cid:paraId="5EAD7B5B" w16cid:durableId="234EC833"/>
  <w16cid:commentId w16cid:paraId="782C0A37" w16cid:durableId="234EC8CD"/>
  <w16cid:commentId w16cid:paraId="4DC837B2" w16cid:durableId="234EC942"/>
  <w16cid:commentId w16cid:paraId="64040FBB" w16cid:durableId="234ECA15"/>
  <w16cid:commentId w16cid:paraId="076FC5BD" w16cid:durableId="234ECB21"/>
  <w16cid:commentId w16cid:paraId="7069B182" w16cid:durableId="234ECBB6"/>
  <w16cid:commentId w16cid:paraId="2F2A7F4E" w16cid:durableId="234ECBE3"/>
  <w16cid:commentId w16cid:paraId="788DD7D1" w16cid:durableId="234ECEB2"/>
  <w16cid:commentId w16cid:paraId="0B89BDD8" w16cid:durableId="234ED1C6"/>
  <w16cid:commentId w16cid:paraId="41096F57" w16cid:durableId="234EE283"/>
  <w16cid:commentId w16cid:paraId="31421B2A" w16cid:durableId="234EE2BA"/>
  <w16cid:commentId w16cid:paraId="55FD523A" w16cid:durableId="234EE406"/>
  <w16cid:commentId w16cid:paraId="63B022FD" w16cid:durableId="234EE50B"/>
  <w16cid:commentId w16cid:paraId="3DAFE08A" w16cid:durableId="234EF17F"/>
  <w16cid:commentId w16cid:paraId="365FAB40" w16cid:durableId="234EF44F"/>
  <w16cid:commentId w16cid:paraId="245CB895" w16cid:durableId="234EF59B"/>
  <w16cid:commentId w16cid:paraId="77294D20" w16cid:durableId="234EF65F"/>
  <w16cid:commentId w16cid:paraId="489583EA" w16cid:durableId="234EF7B6"/>
  <w16cid:commentId w16cid:paraId="01B07317" w16cid:durableId="234EF93D"/>
  <w16cid:commentId w16cid:paraId="30ECE50A" w16cid:durableId="234EFBA3"/>
  <w16cid:commentId w16cid:paraId="5A669DE4" w16cid:durableId="234EFC44"/>
  <w16cid:commentId w16cid:paraId="775DCF2C" w16cid:durableId="234EFDA5"/>
  <w16cid:commentId w16cid:paraId="2A400E65" w16cid:durableId="234EFE71"/>
  <w16cid:commentId w16cid:paraId="03E3AC79" w16cid:durableId="234EFEEA"/>
  <w16cid:commentId w16cid:paraId="4915D656" w16cid:durableId="234F008A"/>
  <w16cid:commentId w16cid:paraId="2E000181" w16cid:durableId="234F0178"/>
  <w16cid:commentId w16cid:paraId="389A6177" w16cid:durableId="234F01CF"/>
  <w16cid:commentId w16cid:paraId="6A58E77D" w16cid:durableId="234F02A7"/>
  <w16cid:commentId w16cid:paraId="41E5B033" w16cid:durableId="234F02C1"/>
  <w16cid:commentId w16cid:paraId="61AF25B8" w16cid:durableId="235014CD"/>
  <w16cid:commentId w16cid:paraId="2444542F" w16cid:durableId="23501597"/>
  <w16cid:commentId w16cid:paraId="414C6D3F" w16cid:durableId="235016C4"/>
  <w16cid:commentId w16cid:paraId="4E845161" w16cid:durableId="235017AB"/>
  <w16cid:commentId w16cid:paraId="77F8F3BD" w16cid:durableId="23501819"/>
  <w16cid:commentId w16cid:paraId="69B6F6FA" w16cid:durableId="235019A4"/>
  <w16cid:commentId w16cid:paraId="7A1CFDD0" w16cid:durableId="23501A57"/>
  <w16cid:commentId w16cid:paraId="4799A21D" w16cid:durableId="23501ABE"/>
  <w16cid:commentId w16cid:paraId="294C0E71" w16cid:durableId="23501B71"/>
  <w16cid:commentId w16cid:paraId="5048A0DD" w16cid:durableId="23501D96"/>
  <w16cid:commentId w16cid:paraId="0A621968" w16cid:durableId="23501EED"/>
  <w16cid:commentId w16cid:paraId="3007FD74" w16cid:durableId="2350202B"/>
  <w16cid:commentId w16cid:paraId="3DEBEF98" w16cid:durableId="2350210C"/>
  <w16cid:commentId w16cid:paraId="3DD616F2" w16cid:durableId="235022C9"/>
  <w16cid:commentId w16cid:paraId="106000E9" w16cid:durableId="235023F9"/>
  <w16cid:commentId w16cid:paraId="0EF17004" w16cid:durableId="23502555"/>
  <w16cid:commentId w16cid:paraId="684B0954" w16cid:durableId="23502591"/>
  <w16cid:commentId w16cid:paraId="0A491A13" w16cid:durableId="2350261B"/>
  <w16cid:commentId w16cid:paraId="128F9F43" w16cid:durableId="235026C1"/>
  <w16cid:commentId w16cid:paraId="3A82E683" w16cid:durableId="2350282D"/>
  <w16cid:commentId w16cid:paraId="1589EA4C" w16cid:durableId="235028D1"/>
  <w16cid:commentId w16cid:paraId="0EF2F90F" w16cid:durableId="23502A03"/>
  <w16cid:commentId w16cid:paraId="04984BEF" w16cid:durableId="23502B2E"/>
  <w16cid:commentId w16cid:paraId="63933EB7" w16cid:durableId="23502B64"/>
  <w16cid:commentId w16cid:paraId="1612B444" w16cid:durableId="23502CAB"/>
  <w16cid:commentId w16cid:paraId="0102206C" w16cid:durableId="23502D9B"/>
  <w16cid:commentId w16cid:paraId="2FFD1B5D" w16cid:durableId="235041A6"/>
  <w16cid:commentId w16cid:paraId="31022301" w16cid:durableId="235043CE"/>
  <w16cid:commentId w16cid:paraId="1065A34A" w16cid:durableId="2350442E"/>
  <w16cid:commentId w16cid:paraId="046AD39A" w16cid:durableId="235044DD"/>
  <w16cid:commentId w16cid:paraId="7F4206FD" w16cid:durableId="23504578"/>
  <w16cid:commentId w16cid:paraId="553D9A37" w16cid:durableId="23504666"/>
  <w16cid:commentId w16cid:paraId="793E0064" w16cid:durableId="2350475A"/>
  <w16cid:commentId w16cid:paraId="59BE29DE" w16cid:durableId="2350489B"/>
  <w16cid:commentId w16cid:paraId="5AB32550" w16cid:durableId="23504906"/>
  <w16cid:commentId w16cid:paraId="32A18399" w16cid:durableId="23504C6E"/>
  <w16cid:commentId w16cid:paraId="6C48B502" w16cid:durableId="23504CF3"/>
  <w16cid:commentId w16cid:paraId="1320F377" w16cid:durableId="23504E71"/>
  <w16cid:commentId w16cid:paraId="3B0D7FF0" w16cid:durableId="23504F1D"/>
  <w16cid:commentId w16cid:paraId="3BA0C418" w16cid:durableId="2350500F"/>
  <w16cid:commentId w16cid:paraId="01FAF497" w16cid:durableId="23505100"/>
  <w16cid:commentId w16cid:paraId="2FE5B296" w16cid:durableId="235051D4"/>
  <w16cid:commentId w16cid:paraId="15F313D5" w16cid:durableId="23505365"/>
  <w16cid:commentId w16cid:paraId="31171184" w16cid:durableId="23505421"/>
  <w16cid:commentId w16cid:paraId="6D977CD6" w16cid:durableId="235054AF"/>
  <w16cid:commentId w16cid:paraId="171EC710" w16cid:durableId="235054E8"/>
  <w16cid:commentId w16cid:paraId="637B4A0D" w16cid:durableId="2350554A"/>
  <w16cid:commentId w16cid:paraId="600A01CC" w16cid:durableId="235055BB"/>
  <w16cid:commentId w16cid:paraId="47A9D7A2" w16cid:durableId="2351AA5C"/>
  <w16cid:commentId w16cid:paraId="28949CEB" w16cid:durableId="2351AE51"/>
  <w16cid:commentId w16cid:paraId="0524C9DD" w16cid:durableId="2351AF82"/>
  <w16cid:commentId w16cid:paraId="5C2FBE3F" w16cid:durableId="2351B81C"/>
  <w16cid:commentId w16cid:paraId="2B4ED400" w16cid:durableId="2351B81D"/>
  <w16cid:commentId w16cid:paraId="6EC18054" w16cid:durableId="2351B81E"/>
  <w16cid:commentId w16cid:paraId="75E07FF0" w16cid:durableId="2351B8B2"/>
  <w16cid:commentId w16cid:paraId="24451F39" w16cid:durableId="2351B926"/>
  <w16cid:commentId w16cid:paraId="1D0813D2" w16cid:durableId="2351B9DC"/>
  <w16cid:commentId w16cid:paraId="12FD891A" w16cid:durableId="2351BA7A"/>
  <w16cid:commentId w16cid:paraId="5F65041B" w16cid:durableId="2351BA8A"/>
  <w16cid:commentId w16cid:paraId="108B9F37" w16cid:durableId="2351B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C8901" w14:textId="77777777" w:rsidR="006318C8" w:rsidRDefault="006318C8">
      <w:r>
        <w:separator/>
      </w:r>
    </w:p>
  </w:endnote>
  <w:endnote w:type="continuationSeparator" w:id="0">
    <w:p w14:paraId="4BAC8CCD" w14:textId="77777777" w:rsidR="006318C8" w:rsidRDefault="0063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2AA47" w14:textId="1BDAEF32" w:rsidR="00C930DE" w:rsidRDefault="00C930DE">
    <w:pPr>
      <w:pStyle w:val="a3"/>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657C" w14:textId="5EE1198A" w:rsidR="00C930DE" w:rsidRDefault="00C930DE">
    <w:pPr>
      <w:pStyle w:val="a3"/>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FAC04" w14:textId="77777777" w:rsidR="006318C8" w:rsidRDefault="006318C8">
      <w:r>
        <w:separator/>
      </w:r>
    </w:p>
  </w:footnote>
  <w:footnote w:type="continuationSeparator" w:id="0">
    <w:p w14:paraId="7F682577" w14:textId="77777777" w:rsidR="006318C8" w:rsidRDefault="00631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93E"/>
    <w:multiLevelType w:val="hybridMultilevel"/>
    <w:tmpl w:val="E7125BB6"/>
    <w:lvl w:ilvl="0" w:tplc="C63C8B62">
      <w:start w:val="20"/>
      <w:numFmt w:val="decimal"/>
      <w:lvlText w:val="%1."/>
      <w:lvlJc w:val="left"/>
      <w:pPr>
        <w:ind w:left="885" w:hanging="424"/>
      </w:pPr>
      <w:rPr>
        <w:rFonts w:ascii="Times New Roman" w:eastAsia="Times New Roman" w:hAnsi="Times New Roman" w:cs="Times New Roman" w:hint="default"/>
        <w:w w:val="100"/>
        <w:sz w:val="19"/>
        <w:szCs w:val="19"/>
      </w:rPr>
    </w:lvl>
    <w:lvl w:ilvl="1" w:tplc="CA103CBC">
      <w:numFmt w:val="bullet"/>
      <w:lvlText w:val="•"/>
      <w:lvlJc w:val="left"/>
      <w:pPr>
        <w:ind w:left="1784" w:hanging="424"/>
      </w:pPr>
      <w:rPr>
        <w:rFonts w:hint="default"/>
      </w:rPr>
    </w:lvl>
    <w:lvl w:ilvl="2" w:tplc="8594DEEE">
      <w:numFmt w:val="bullet"/>
      <w:lvlText w:val="•"/>
      <w:lvlJc w:val="left"/>
      <w:pPr>
        <w:ind w:left="2683" w:hanging="424"/>
      </w:pPr>
      <w:rPr>
        <w:rFonts w:hint="default"/>
      </w:rPr>
    </w:lvl>
    <w:lvl w:ilvl="3" w:tplc="D5F249BC">
      <w:numFmt w:val="bullet"/>
      <w:lvlText w:val="•"/>
      <w:lvlJc w:val="left"/>
      <w:pPr>
        <w:ind w:left="3582" w:hanging="424"/>
      </w:pPr>
      <w:rPr>
        <w:rFonts w:hint="default"/>
      </w:rPr>
    </w:lvl>
    <w:lvl w:ilvl="4" w:tplc="238C0AD2">
      <w:numFmt w:val="bullet"/>
      <w:lvlText w:val="•"/>
      <w:lvlJc w:val="left"/>
      <w:pPr>
        <w:ind w:left="4481" w:hanging="424"/>
      </w:pPr>
      <w:rPr>
        <w:rFonts w:hint="default"/>
      </w:rPr>
    </w:lvl>
    <w:lvl w:ilvl="5" w:tplc="94B8CB0E">
      <w:numFmt w:val="bullet"/>
      <w:lvlText w:val="•"/>
      <w:lvlJc w:val="left"/>
      <w:pPr>
        <w:ind w:left="5380" w:hanging="424"/>
      </w:pPr>
      <w:rPr>
        <w:rFonts w:hint="default"/>
      </w:rPr>
    </w:lvl>
    <w:lvl w:ilvl="6" w:tplc="540A99E8">
      <w:numFmt w:val="bullet"/>
      <w:lvlText w:val="•"/>
      <w:lvlJc w:val="left"/>
      <w:pPr>
        <w:ind w:left="6279" w:hanging="424"/>
      </w:pPr>
      <w:rPr>
        <w:rFonts w:hint="default"/>
      </w:rPr>
    </w:lvl>
    <w:lvl w:ilvl="7" w:tplc="F50A4C3A">
      <w:numFmt w:val="bullet"/>
      <w:lvlText w:val="•"/>
      <w:lvlJc w:val="left"/>
      <w:pPr>
        <w:ind w:left="7178" w:hanging="424"/>
      </w:pPr>
      <w:rPr>
        <w:rFonts w:hint="default"/>
      </w:rPr>
    </w:lvl>
    <w:lvl w:ilvl="8" w:tplc="9DEE59FC">
      <w:numFmt w:val="bullet"/>
      <w:lvlText w:val="•"/>
      <w:lvlJc w:val="left"/>
      <w:pPr>
        <w:ind w:left="8077" w:hanging="424"/>
      </w:pPr>
      <w:rPr>
        <w:rFonts w:hint="default"/>
      </w:rPr>
    </w:lvl>
  </w:abstractNum>
  <w:abstractNum w:abstractNumId="1" w15:restartNumberingAfterBreak="0">
    <w:nsid w:val="06C732B7"/>
    <w:multiLevelType w:val="hybridMultilevel"/>
    <w:tmpl w:val="8BA227B2"/>
    <w:lvl w:ilvl="0" w:tplc="40684F12">
      <w:start w:val="3"/>
      <w:numFmt w:val="decimal"/>
      <w:lvlText w:val="%1."/>
      <w:lvlJc w:val="left"/>
      <w:pPr>
        <w:ind w:left="720" w:hanging="318"/>
      </w:pPr>
      <w:rPr>
        <w:rFonts w:ascii="Times New Roman" w:eastAsia="Times New Roman" w:hAnsi="Times New Roman" w:cs="Times New Roman" w:hint="default"/>
        <w:spacing w:val="-10"/>
        <w:w w:val="100"/>
        <w:sz w:val="19"/>
        <w:szCs w:val="19"/>
      </w:rPr>
    </w:lvl>
    <w:lvl w:ilvl="1" w:tplc="EE165408">
      <w:numFmt w:val="bullet"/>
      <w:lvlText w:val="•"/>
      <w:lvlJc w:val="left"/>
      <w:pPr>
        <w:ind w:left="1619" w:hanging="318"/>
      </w:pPr>
      <w:rPr>
        <w:rFonts w:hint="default"/>
      </w:rPr>
    </w:lvl>
    <w:lvl w:ilvl="2" w:tplc="25DCCADA">
      <w:numFmt w:val="bullet"/>
      <w:lvlText w:val="•"/>
      <w:lvlJc w:val="left"/>
      <w:pPr>
        <w:ind w:left="2518" w:hanging="318"/>
      </w:pPr>
      <w:rPr>
        <w:rFonts w:hint="default"/>
      </w:rPr>
    </w:lvl>
    <w:lvl w:ilvl="3" w:tplc="815AF04E">
      <w:numFmt w:val="bullet"/>
      <w:lvlText w:val="•"/>
      <w:lvlJc w:val="left"/>
      <w:pPr>
        <w:ind w:left="3417" w:hanging="318"/>
      </w:pPr>
      <w:rPr>
        <w:rFonts w:hint="default"/>
      </w:rPr>
    </w:lvl>
    <w:lvl w:ilvl="4" w:tplc="A5342FD4">
      <w:numFmt w:val="bullet"/>
      <w:lvlText w:val="•"/>
      <w:lvlJc w:val="left"/>
      <w:pPr>
        <w:ind w:left="4316" w:hanging="318"/>
      </w:pPr>
      <w:rPr>
        <w:rFonts w:hint="default"/>
      </w:rPr>
    </w:lvl>
    <w:lvl w:ilvl="5" w:tplc="6516653A">
      <w:numFmt w:val="bullet"/>
      <w:lvlText w:val="•"/>
      <w:lvlJc w:val="left"/>
      <w:pPr>
        <w:ind w:left="5215" w:hanging="318"/>
      </w:pPr>
      <w:rPr>
        <w:rFonts w:hint="default"/>
      </w:rPr>
    </w:lvl>
    <w:lvl w:ilvl="6" w:tplc="C4AEC252">
      <w:numFmt w:val="bullet"/>
      <w:lvlText w:val="•"/>
      <w:lvlJc w:val="left"/>
      <w:pPr>
        <w:ind w:left="6114" w:hanging="318"/>
      </w:pPr>
      <w:rPr>
        <w:rFonts w:hint="default"/>
      </w:rPr>
    </w:lvl>
    <w:lvl w:ilvl="7" w:tplc="7B8C17EE">
      <w:numFmt w:val="bullet"/>
      <w:lvlText w:val="•"/>
      <w:lvlJc w:val="left"/>
      <w:pPr>
        <w:ind w:left="7013" w:hanging="318"/>
      </w:pPr>
      <w:rPr>
        <w:rFonts w:hint="default"/>
      </w:rPr>
    </w:lvl>
    <w:lvl w:ilvl="8" w:tplc="440AAE22">
      <w:numFmt w:val="bullet"/>
      <w:lvlText w:val="•"/>
      <w:lvlJc w:val="left"/>
      <w:pPr>
        <w:ind w:left="7912" w:hanging="318"/>
      </w:pPr>
      <w:rPr>
        <w:rFonts w:hint="default"/>
      </w:rPr>
    </w:lvl>
  </w:abstractNum>
  <w:abstractNum w:abstractNumId="2" w15:restartNumberingAfterBreak="0">
    <w:nsid w:val="0E545D8F"/>
    <w:multiLevelType w:val="hybridMultilevel"/>
    <w:tmpl w:val="F02EAE30"/>
    <w:lvl w:ilvl="0" w:tplc="16228536">
      <w:start w:val="3"/>
      <w:numFmt w:val="decimal"/>
      <w:lvlText w:val="%1."/>
      <w:lvlJc w:val="left"/>
      <w:pPr>
        <w:ind w:left="724" w:hanging="318"/>
      </w:pPr>
      <w:rPr>
        <w:rFonts w:ascii="Times New Roman" w:eastAsia="Times New Roman" w:hAnsi="Times New Roman" w:cs="Times New Roman" w:hint="default"/>
        <w:w w:val="100"/>
        <w:sz w:val="19"/>
        <w:szCs w:val="19"/>
      </w:rPr>
    </w:lvl>
    <w:lvl w:ilvl="1" w:tplc="E1A2A38E">
      <w:start w:val="1"/>
      <w:numFmt w:val="upperLetter"/>
      <w:lvlText w:val="%2."/>
      <w:lvlJc w:val="left"/>
      <w:pPr>
        <w:ind w:left="724" w:hanging="365"/>
      </w:pPr>
      <w:rPr>
        <w:rFonts w:ascii="Times New Roman" w:eastAsia="Times New Roman" w:hAnsi="Times New Roman" w:cs="Times New Roman" w:hint="default"/>
        <w:w w:val="100"/>
        <w:sz w:val="19"/>
        <w:szCs w:val="19"/>
      </w:rPr>
    </w:lvl>
    <w:lvl w:ilvl="2" w:tplc="F4EC98D0">
      <w:numFmt w:val="bullet"/>
      <w:lvlText w:val="•"/>
      <w:lvlJc w:val="left"/>
      <w:pPr>
        <w:ind w:left="2518" w:hanging="365"/>
      </w:pPr>
      <w:rPr>
        <w:rFonts w:hint="default"/>
      </w:rPr>
    </w:lvl>
    <w:lvl w:ilvl="3" w:tplc="D6DC6560">
      <w:numFmt w:val="bullet"/>
      <w:lvlText w:val="•"/>
      <w:lvlJc w:val="left"/>
      <w:pPr>
        <w:ind w:left="3417" w:hanging="365"/>
      </w:pPr>
      <w:rPr>
        <w:rFonts w:hint="default"/>
      </w:rPr>
    </w:lvl>
    <w:lvl w:ilvl="4" w:tplc="A316208C">
      <w:numFmt w:val="bullet"/>
      <w:lvlText w:val="•"/>
      <w:lvlJc w:val="left"/>
      <w:pPr>
        <w:ind w:left="4316" w:hanging="365"/>
      </w:pPr>
      <w:rPr>
        <w:rFonts w:hint="default"/>
      </w:rPr>
    </w:lvl>
    <w:lvl w:ilvl="5" w:tplc="240C28C8">
      <w:numFmt w:val="bullet"/>
      <w:lvlText w:val="•"/>
      <w:lvlJc w:val="left"/>
      <w:pPr>
        <w:ind w:left="5215" w:hanging="365"/>
      </w:pPr>
      <w:rPr>
        <w:rFonts w:hint="default"/>
      </w:rPr>
    </w:lvl>
    <w:lvl w:ilvl="6" w:tplc="DC622C6A">
      <w:numFmt w:val="bullet"/>
      <w:lvlText w:val="•"/>
      <w:lvlJc w:val="left"/>
      <w:pPr>
        <w:ind w:left="6114" w:hanging="365"/>
      </w:pPr>
      <w:rPr>
        <w:rFonts w:hint="default"/>
      </w:rPr>
    </w:lvl>
    <w:lvl w:ilvl="7" w:tplc="2254452A">
      <w:numFmt w:val="bullet"/>
      <w:lvlText w:val="•"/>
      <w:lvlJc w:val="left"/>
      <w:pPr>
        <w:ind w:left="7013" w:hanging="365"/>
      </w:pPr>
      <w:rPr>
        <w:rFonts w:hint="default"/>
      </w:rPr>
    </w:lvl>
    <w:lvl w:ilvl="8" w:tplc="BEB0F056">
      <w:numFmt w:val="bullet"/>
      <w:lvlText w:val="•"/>
      <w:lvlJc w:val="left"/>
      <w:pPr>
        <w:ind w:left="7912" w:hanging="365"/>
      </w:pPr>
      <w:rPr>
        <w:rFonts w:hint="default"/>
      </w:rPr>
    </w:lvl>
  </w:abstractNum>
  <w:abstractNum w:abstractNumId="3" w15:restartNumberingAfterBreak="0">
    <w:nsid w:val="14467AC8"/>
    <w:multiLevelType w:val="hybridMultilevel"/>
    <w:tmpl w:val="2ED87718"/>
    <w:lvl w:ilvl="0" w:tplc="693ECD6E">
      <w:start w:val="4"/>
      <w:numFmt w:val="decimal"/>
      <w:lvlText w:val="%1."/>
      <w:lvlJc w:val="left"/>
      <w:pPr>
        <w:ind w:left="720" w:hanging="318"/>
      </w:pPr>
      <w:rPr>
        <w:rFonts w:ascii="Times New Roman" w:eastAsia="Times New Roman" w:hAnsi="Times New Roman" w:cs="Times New Roman" w:hint="default"/>
        <w:spacing w:val="-51"/>
        <w:w w:val="100"/>
        <w:sz w:val="19"/>
        <w:szCs w:val="19"/>
      </w:rPr>
    </w:lvl>
    <w:lvl w:ilvl="1" w:tplc="A0DCAF34">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CD167B6A">
      <w:numFmt w:val="bullet"/>
      <w:lvlText w:val="•"/>
      <w:lvlJc w:val="left"/>
      <w:pPr>
        <w:ind w:left="2039" w:hanging="366"/>
      </w:pPr>
      <w:rPr>
        <w:rFonts w:hint="default"/>
      </w:rPr>
    </w:lvl>
    <w:lvl w:ilvl="3" w:tplc="03400E66">
      <w:numFmt w:val="bullet"/>
      <w:lvlText w:val="•"/>
      <w:lvlJc w:val="left"/>
      <w:pPr>
        <w:ind w:left="2998" w:hanging="366"/>
      </w:pPr>
      <w:rPr>
        <w:rFonts w:hint="default"/>
      </w:rPr>
    </w:lvl>
    <w:lvl w:ilvl="4" w:tplc="D20A6DEE">
      <w:numFmt w:val="bullet"/>
      <w:lvlText w:val="•"/>
      <w:lvlJc w:val="left"/>
      <w:pPr>
        <w:ind w:left="3957" w:hanging="366"/>
      </w:pPr>
      <w:rPr>
        <w:rFonts w:hint="default"/>
      </w:rPr>
    </w:lvl>
    <w:lvl w:ilvl="5" w:tplc="A94E935C">
      <w:numFmt w:val="bullet"/>
      <w:lvlText w:val="•"/>
      <w:lvlJc w:val="left"/>
      <w:pPr>
        <w:ind w:left="4916" w:hanging="366"/>
      </w:pPr>
      <w:rPr>
        <w:rFonts w:hint="default"/>
      </w:rPr>
    </w:lvl>
    <w:lvl w:ilvl="6" w:tplc="A4DAD12E">
      <w:numFmt w:val="bullet"/>
      <w:lvlText w:val="•"/>
      <w:lvlJc w:val="left"/>
      <w:pPr>
        <w:ind w:left="5875" w:hanging="366"/>
      </w:pPr>
      <w:rPr>
        <w:rFonts w:hint="default"/>
      </w:rPr>
    </w:lvl>
    <w:lvl w:ilvl="7" w:tplc="88B40D0E">
      <w:numFmt w:val="bullet"/>
      <w:lvlText w:val="•"/>
      <w:lvlJc w:val="left"/>
      <w:pPr>
        <w:ind w:left="6834" w:hanging="366"/>
      </w:pPr>
      <w:rPr>
        <w:rFonts w:hint="default"/>
      </w:rPr>
    </w:lvl>
    <w:lvl w:ilvl="8" w:tplc="24C4B810">
      <w:numFmt w:val="bullet"/>
      <w:lvlText w:val="•"/>
      <w:lvlJc w:val="left"/>
      <w:pPr>
        <w:ind w:left="7793" w:hanging="366"/>
      </w:pPr>
      <w:rPr>
        <w:rFonts w:hint="default"/>
      </w:rPr>
    </w:lvl>
  </w:abstractNum>
  <w:abstractNum w:abstractNumId="4" w15:restartNumberingAfterBreak="0">
    <w:nsid w:val="14786FA9"/>
    <w:multiLevelType w:val="hybridMultilevel"/>
    <w:tmpl w:val="01EC0F8E"/>
    <w:lvl w:ilvl="0" w:tplc="0C94DC62">
      <w:start w:val="1"/>
      <w:numFmt w:val="decimal"/>
      <w:lvlText w:val="%1."/>
      <w:lvlJc w:val="left"/>
      <w:pPr>
        <w:ind w:left="720" w:hanging="318"/>
      </w:pPr>
      <w:rPr>
        <w:rFonts w:ascii="Times New Roman" w:eastAsia="Times New Roman" w:hAnsi="Times New Roman" w:cs="Times New Roman" w:hint="default"/>
        <w:spacing w:val="-15"/>
        <w:w w:val="100"/>
        <w:sz w:val="19"/>
        <w:szCs w:val="19"/>
      </w:rPr>
    </w:lvl>
    <w:lvl w:ilvl="1" w:tplc="5EB48518">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7D1E596C">
      <w:numFmt w:val="bullet"/>
      <w:lvlText w:val="•"/>
      <w:lvlJc w:val="left"/>
      <w:pPr>
        <w:ind w:left="2039" w:hanging="366"/>
      </w:pPr>
      <w:rPr>
        <w:rFonts w:hint="default"/>
      </w:rPr>
    </w:lvl>
    <w:lvl w:ilvl="3" w:tplc="F8DA8250">
      <w:numFmt w:val="bullet"/>
      <w:lvlText w:val="•"/>
      <w:lvlJc w:val="left"/>
      <w:pPr>
        <w:ind w:left="2998" w:hanging="366"/>
      </w:pPr>
      <w:rPr>
        <w:rFonts w:hint="default"/>
      </w:rPr>
    </w:lvl>
    <w:lvl w:ilvl="4" w:tplc="CC5EC580">
      <w:numFmt w:val="bullet"/>
      <w:lvlText w:val="•"/>
      <w:lvlJc w:val="left"/>
      <w:pPr>
        <w:ind w:left="3957" w:hanging="366"/>
      </w:pPr>
      <w:rPr>
        <w:rFonts w:hint="default"/>
      </w:rPr>
    </w:lvl>
    <w:lvl w:ilvl="5" w:tplc="5844C1A0">
      <w:numFmt w:val="bullet"/>
      <w:lvlText w:val="•"/>
      <w:lvlJc w:val="left"/>
      <w:pPr>
        <w:ind w:left="4916" w:hanging="366"/>
      </w:pPr>
      <w:rPr>
        <w:rFonts w:hint="default"/>
      </w:rPr>
    </w:lvl>
    <w:lvl w:ilvl="6" w:tplc="B09024EE">
      <w:numFmt w:val="bullet"/>
      <w:lvlText w:val="•"/>
      <w:lvlJc w:val="left"/>
      <w:pPr>
        <w:ind w:left="5875" w:hanging="366"/>
      </w:pPr>
      <w:rPr>
        <w:rFonts w:hint="default"/>
      </w:rPr>
    </w:lvl>
    <w:lvl w:ilvl="7" w:tplc="16088E80">
      <w:numFmt w:val="bullet"/>
      <w:lvlText w:val="•"/>
      <w:lvlJc w:val="left"/>
      <w:pPr>
        <w:ind w:left="6834" w:hanging="366"/>
      </w:pPr>
      <w:rPr>
        <w:rFonts w:hint="default"/>
      </w:rPr>
    </w:lvl>
    <w:lvl w:ilvl="8" w:tplc="259AD6FC">
      <w:numFmt w:val="bullet"/>
      <w:lvlText w:val="•"/>
      <w:lvlJc w:val="left"/>
      <w:pPr>
        <w:ind w:left="7793" w:hanging="366"/>
      </w:pPr>
      <w:rPr>
        <w:rFonts w:hint="default"/>
      </w:rPr>
    </w:lvl>
  </w:abstractNum>
  <w:abstractNum w:abstractNumId="5" w15:restartNumberingAfterBreak="0">
    <w:nsid w:val="14E95B23"/>
    <w:multiLevelType w:val="hybridMultilevel"/>
    <w:tmpl w:val="4A8C5B90"/>
    <w:lvl w:ilvl="0" w:tplc="2AE61482">
      <w:start w:val="16"/>
      <w:numFmt w:val="decimal"/>
      <w:lvlText w:val="%1."/>
      <w:lvlJc w:val="left"/>
      <w:pPr>
        <w:ind w:left="720" w:hanging="424"/>
      </w:pPr>
      <w:rPr>
        <w:rFonts w:ascii="Times New Roman" w:eastAsia="Times New Roman" w:hAnsi="Times New Roman" w:cs="Times New Roman" w:hint="default"/>
        <w:w w:val="100"/>
        <w:sz w:val="19"/>
        <w:szCs w:val="19"/>
      </w:rPr>
    </w:lvl>
    <w:lvl w:ilvl="1" w:tplc="010A5BF4">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1E866FE0">
      <w:numFmt w:val="bullet"/>
      <w:lvlText w:val="•"/>
      <w:lvlJc w:val="left"/>
      <w:pPr>
        <w:ind w:left="2039" w:hanging="366"/>
      </w:pPr>
      <w:rPr>
        <w:rFonts w:hint="default"/>
      </w:rPr>
    </w:lvl>
    <w:lvl w:ilvl="3" w:tplc="5CEAF980">
      <w:numFmt w:val="bullet"/>
      <w:lvlText w:val="•"/>
      <w:lvlJc w:val="left"/>
      <w:pPr>
        <w:ind w:left="2998" w:hanging="366"/>
      </w:pPr>
      <w:rPr>
        <w:rFonts w:hint="default"/>
      </w:rPr>
    </w:lvl>
    <w:lvl w:ilvl="4" w:tplc="249E1102">
      <w:numFmt w:val="bullet"/>
      <w:lvlText w:val="•"/>
      <w:lvlJc w:val="left"/>
      <w:pPr>
        <w:ind w:left="3957" w:hanging="366"/>
      </w:pPr>
      <w:rPr>
        <w:rFonts w:hint="default"/>
      </w:rPr>
    </w:lvl>
    <w:lvl w:ilvl="5" w:tplc="EBD6FE28">
      <w:numFmt w:val="bullet"/>
      <w:lvlText w:val="•"/>
      <w:lvlJc w:val="left"/>
      <w:pPr>
        <w:ind w:left="4916" w:hanging="366"/>
      </w:pPr>
      <w:rPr>
        <w:rFonts w:hint="default"/>
      </w:rPr>
    </w:lvl>
    <w:lvl w:ilvl="6" w:tplc="D3223A64">
      <w:numFmt w:val="bullet"/>
      <w:lvlText w:val="•"/>
      <w:lvlJc w:val="left"/>
      <w:pPr>
        <w:ind w:left="5875" w:hanging="366"/>
      </w:pPr>
      <w:rPr>
        <w:rFonts w:hint="default"/>
      </w:rPr>
    </w:lvl>
    <w:lvl w:ilvl="7" w:tplc="69D20094">
      <w:numFmt w:val="bullet"/>
      <w:lvlText w:val="•"/>
      <w:lvlJc w:val="left"/>
      <w:pPr>
        <w:ind w:left="6834" w:hanging="366"/>
      </w:pPr>
      <w:rPr>
        <w:rFonts w:hint="default"/>
      </w:rPr>
    </w:lvl>
    <w:lvl w:ilvl="8" w:tplc="927C2DEC">
      <w:numFmt w:val="bullet"/>
      <w:lvlText w:val="•"/>
      <w:lvlJc w:val="left"/>
      <w:pPr>
        <w:ind w:left="7793" w:hanging="366"/>
      </w:pPr>
      <w:rPr>
        <w:rFonts w:hint="default"/>
      </w:rPr>
    </w:lvl>
  </w:abstractNum>
  <w:abstractNum w:abstractNumId="6" w15:restartNumberingAfterBreak="0">
    <w:nsid w:val="1BE26E75"/>
    <w:multiLevelType w:val="hybridMultilevel"/>
    <w:tmpl w:val="7F50A5D4"/>
    <w:lvl w:ilvl="0" w:tplc="52B8AC4C">
      <w:start w:val="2"/>
      <w:numFmt w:val="upperLetter"/>
      <w:lvlText w:val="%1."/>
      <w:lvlJc w:val="left"/>
      <w:pPr>
        <w:ind w:left="1074" w:hanging="354"/>
      </w:pPr>
      <w:rPr>
        <w:rFonts w:ascii="Times New Roman" w:eastAsia="Times New Roman" w:hAnsi="Times New Roman" w:cs="Times New Roman" w:hint="default"/>
        <w:spacing w:val="-3"/>
        <w:w w:val="100"/>
        <w:sz w:val="19"/>
        <w:szCs w:val="19"/>
      </w:rPr>
    </w:lvl>
    <w:lvl w:ilvl="1" w:tplc="6F8CA954">
      <w:numFmt w:val="bullet"/>
      <w:lvlText w:val="•"/>
      <w:lvlJc w:val="left"/>
      <w:pPr>
        <w:ind w:left="1943" w:hanging="354"/>
      </w:pPr>
      <w:rPr>
        <w:rFonts w:hint="default"/>
      </w:rPr>
    </w:lvl>
    <w:lvl w:ilvl="2" w:tplc="78BC4D0C">
      <w:numFmt w:val="bullet"/>
      <w:lvlText w:val="•"/>
      <w:lvlJc w:val="left"/>
      <w:pPr>
        <w:ind w:left="2806" w:hanging="354"/>
      </w:pPr>
      <w:rPr>
        <w:rFonts w:hint="default"/>
      </w:rPr>
    </w:lvl>
    <w:lvl w:ilvl="3" w:tplc="532AD544">
      <w:numFmt w:val="bullet"/>
      <w:lvlText w:val="•"/>
      <w:lvlJc w:val="left"/>
      <w:pPr>
        <w:ind w:left="3669" w:hanging="354"/>
      </w:pPr>
      <w:rPr>
        <w:rFonts w:hint="default"/>
      </w:rPr>
    </w:lvl>
    <w:lvl w:ilvl="4" w:tplc="375C4D8C">
      <w:numFmt w:val="bullet"/>
      <w:lvlText w:val="•"/>
      <w:lvlJc w:val="left"/>
      <w:pPr>
        <w:ind w:left="4532" w:hanging="354"/>
      </w:pPr>
      <w:rPr>
        <w:rFonts w:hint="default"/>
      </w:rPr>
    </w:lvl>
    <w:lvl w:ilvl="5" w:tplc="6DB4FD2A">
      <w:numFmt w:val="bullet"/>
      <w:lvlText w:val="•"/>
      <w:lvlJc w:val="left"/>
      <w:pPr>
        <w:ind w:left="5395" w:hanging="354"/>
      </w:pPr>
      <w:rPr>
        <w:rFonts w:hint="default"/>
      </w:rPr>
    </w:lvl>
    <w:lvl w:ilvl="6" w:tplc="EC9494B4">
      <w:numFmt w:val="bullet"/>
      <w:lvlText w:val="•"/>
      <w:lvlJc w:val="left"/>
      <w:pPr>
        <w:ind w:left="6258" w:hanging="354"/>
      </w:pPr>
      <w:rPr>
        <w:rFonts w:hint="default"/>
      </w:rPr>
    </w:lvl>
    <w:lvl w:ilvl="7" w:tplc="51189B86">
      <w:numFmt w:val="bullet"/>
      <w:lvlText w:val="•"/>
      <w:lvlJc w:val="left"/>
      <w:pPr>
        <w:ind w:left="7121" w:hanging="354"/>
      </w:pPr>
      <w:rPr>
        <w:rFonts w:hint="default"/>
      </w:rPr>
    </w:lvl>
    <w:lvl w:ilvl="8" w:tplc="D7ECF3AA">
      <w:numFmt w:val="bullet"/>
      <w:lvlText w:val="•"/>
      <w:lvlJc w:val="left"/>
      <w:pPr>
        <w:ind w:left="7984" w:hanging="354"/>
      </w:pPr>
      <w:rPr>
        <w:rFonts w:hint="default"/>
      </w:rPr>
    </w:lvl>
  </w:abstractNum>
  <w:abstractNum w:abstractNumId="7" w15:restartNumberingAfterBreak="0">
    <w:nsid w:val="1C22075E"/>
    <w:multiLevelType w:val="hybridMultilevel"/>
    <w:tmpl w:val="9DAEA7EE"/>
    <w:lvl w:ilvl="0" w:tplc="CDB2DD98">
      <w:start w:val="2"/>
      <w:numFmt w:val="decimal"/>
      <w:lvlText w:val="%1."/>
      <w:lvlJc w:val="left"/>
      <w:pPr>
        <w:ind w:left="720" w:hanging="318"/>
      </w:pPr>
      <w:rPr>
        <w:rFonts w:ascii="Times New Roman" w:eastAsia="Times New Roman" w:hAnsi="Times New Roman" w:cs="Times New Roman" w:hint="default"/>
        <w:spacing w:val="-15"/>
        <w:w w:val="100"/>
        <w:sz w:val="19"/>
        <w:szCs w:val="19"/>
      </w:rPr>
    </w:lvl>
    <w:lvl w:ilvl="1" w:tplc="BAB06D76">
      <w:start w:val="1"/>
      <w:numFmt w:val="upperLetter"/>
      <w:lvlText w:val="%2."/>
      <w:lvlJc w:val="left"/>
      <w:pPr>
        <w:ind w:left="720" w:hanging="365"/>
      </w:pPr>
      <w:rPr>
        <w:rFonts w:ascii="Times New Roman" w:eastAsia="Times New Roman" w:hAnsi="Times New Roman" w:cs="Times New Roman" w:hint="default"/>
        <w:w w:val="100"/>
        <w:sz w:val="19"/>
        <w:szCs w:val="19"/>
      </w:rPr>
    </w:lvl>
    <w:lvl w:ilvl="2" w:tplc="A2845282">
      <w:numFmt w:val="bullet"/>
      <w:lvlText w:val="•"/>
      <w:lvlJc w:val="left"/>
      <w:pPr>
        <w:ind w:left="2039" w:hanging="365"/>
      </w:pPr>
      <w:rPr>
        <w:rFonts w:hint="default"/>
      </w:rPr>
    </w:lvl>
    <w:lvl w:ilvl="3" w:tplc="DD4C2866">
      <w:numFmt w:val="bullet"/>
      <w:lvlText w:val="•"/>
      <w:lvlJc w:val="left"/>
      <w:pPr>
        <w:ind w:left="2998" w:hanging="365"/>
      </w:pPr>
      <w:rPr>
        <w:rFonts w:hint="default"/>
      </w:rPr>
    </w:lvl>
    <w:lvl w:ilvl="4" w:tplc="28D4A7BE">
      <w:numFmt w:val="bullet"/>
      <w:lvlText w:val="•"/>
      <w:lvlJc w:val="left"/>
      <w:pPr>
        <w:ind w:left="3957" w:hanging="365"/>
      </w:pPr>
      <w:rPr>
        <w:rFonts w:hint="default"/>
      </w:rPr>
    </w:lvl>
    <w:lvl w:ilvl="5" w:tplc="93968910">
      <w:numFmt w:val="bullet"/>
      <w:lvlText w:val="•"/>
      <w:lvlJc w:val="left"/>
      <w:pPr>
        <w:ind w:left="4916" w:hanging="365"/>
      </w:pPr>
      <w:rPr>
        <w:rFonts w:hint="default"/>
      </w:rPr>
    </w:lvl>
    <w:lvl w:ilvl="6" w:tplc="B66C0664">
      <w:numFmt w:val="bullet"/>
      <w:lvlText w:val="•"/>
      <w:lvlJc w:val="left"/>
      <w:pPr>
        <w:ind w:left="5875" w:hanging="365"/>
      </w:pPr>
      <w:rPr>
        <w:rFonts w:hint="default"/>
      </w:rPr>
    </w:lvl>
    <w:lvl w:ilvl="7" w:tplc="6BA05562">
      <w:numFmt w:val="bullet"/>
      <w:lvlText w:val="•"/>
      <w:lvlJc w:val="left"/>
      <w:pPr>
        <w:ind w:left="6834" w:hanging="365"/>
      </w:pPr>
      <w:rPr>
        <w:rFonts w:hint="default"/>
      </w:rPr>
    </w:lvl>
    <w:lvl w:ilvl="8" w:tplc="0E4E2506">
      <w:numFmt w:val="bullet"/>
      <w:lvlText w:val="•"/>
      <w:lvlJc w:val="left"/>
      <w:pPr>
        <w:ind w:left="7793" w:hanging="365"/>
      </w:pPr>
      <w:rPr>
        <w:rFonts w:hint="default"/>
      </w:rPr>
    </w:lvl>
  </w:abstractNum>
  <w:abstractNum w:abstractNumId="8" w15:restartNumberingAfterBreak="0">
    <w:nsid w:val="1CA51E41"/>
    <w:multiLevelType w:val="hybridMultilevel"/>
    <w:tmpl w:val="A6349310"/>
    <w:lvl w:ilvl="0" w:tplc="70282C38">
      <w:start w:val="17"/>
      <w:numFmt w:val="decimal"/>
      <w:lvlText w:val="%1."/>
      <w:lvlJc w:val="left"/>
      <w:pPr>
        <w:ind w:left="720" w:hanging="424"/>
      </w:pPr>
      <w:rPr>
        <w:rFonts w:ascii="Times New Roman" w:eastAsia="Times New Roman" w:hAnsi="Times New Roman" w:cs="Times New Roman" w:hint="default"/>
        <w:spacing w:val="-25"/>
        <w:w w:val="100"/>
        <w:sz w:val="19"/>
        <w:szCs w:val="19"/>
      </w:rPr>
    </w:lvl>
    <w:lvl w:ilvl="1" w:tplc="DC40FC46">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B972C336">
      <w:numFmt w:val="bullet"/>
      <w:lvlText w:val="•"/>
      <w:lvlJc w:val="left"/>
      <w:pPr>
        <w:ind w:left="2039" w:hanging="366"/>
      </w:pPr>
      <w:rPr>
        <w:rFonts w:hint="default"/>
      </w:rPr>
    </w:lvl>
    <w:lvl w:ilvl="3" w:tplc="6E0C29A8">
      <w:numFmt w:val="bullet"/>
      <w:lvlText w:val="•"/>
      <w:lvlJc w:val="left"/>
      <w:pPr>
        <w:ind w:left="2998" w:hanging="366"/>
      </w:pPr>
      <w:rPr>
        <w:rFonts w:hint="default"/>
      </w:rPr>
    </w:lvl>
    <w:lvl w:ilvl="4" w:tplc="69D2FAB4">
      <w:numFmt w:val="bullet"/>
      <w:lvlText w:val="•"/>
      <w:lvlJc w:val="left"/>
      <w:pPr>
        <w:ind w:left="3957" w:hanging="366"/>
      </w:pPr>
      <w:rPr>
        <w:rFonts w:hint="default"/>
      </w:rPr>
    </w:lvl>
    <w:lvl w:ilvl="5" w:tplc="56C64550">
      <w:numFmt w:val="bullet"/>
      <w:lvlText w:val="•"/>
      <w:lvlJc w:val="left"/>
      <w:pPr>
        <w:ind w:left="4916" w:hanging="366"/>
      </w:pPr>
      <w:rPr>
        <w:rFonts w:hint="default"/>
      </w:rPr>
    </w:lvl>
    <w:lvl w:ilvl="6" w:tplc="658641CC">
      <w:numFmt w:val="bullet"/>
      <w:lvlText w:val="•"/>
      <w:lvlJc w:val="left"/>
      <w:pPr>
        <w:ind w:left="5875" w:hanging="366"/>
      </w:pPr>
      <w:rPr>
        <w:rFonts w:hint="default"/>
      </w:rPr>
    </w:lvl>
    <w:lvl w:ilvl="7" w:tplc="BE6843E6">
      <w:numFmt w:val="bullet"/>
      <w:lvlText w:val="•"/>
      <w:lvlJc w:val="left"/>
      <w:pPr>
        <w:ind w:left="6834" w:hanging="366"/>
      </w:pPr>
      <w:rPr>
        <w:rFonts w:hint="default"/>
      </w:rPr>
    </w:lvl>
    <w:lvl w:ilvl="8" w:tplc="635A0E10">
      <w:numFmt w:val="bullet"/>
      <w:lvlText w:val="•"/>
      <w:lvlJc w:val="left"/>
      <w:pPr>
        <w:ind w:left="7793" w:hanging="366"/>
      </w:pPr>
      <w:rPr>
        <w:rFonts w:hint="default"/>
      </w:rPr>
    </w:lvl>
  </w:abstractNum>
  <w:abstractNum w:abstractNumId="9" w15:restartNumberingAfterBreak="0">
    <w:nsid w:val="1CED728A"/>
    <w:multiLevelType w:val="hybridMultilevel"/>
    <w:tmpl w:val="CBB43344"/>
    <w:lvl w:ilvl="0" w:tplc="054A2952">
      <w:start w:val="24"/>
      <w:numFmt w:val="decimal"/>
      <w:lvlText w:val="%1."/>
      <w:lvlJc w:val="left"/>
      <w:pPr>
        <w:ind w:left="720" w:hanging="424"/>
      </w:pPr>
      <w:rPr>
        <w:rFonts w:ascii="Times New Roman" w:eastAsia="Times New Roman" w:hAnsi="Times New Roman" w:cs="Times New Roman" w:hint="default"/>
        <w:spacing w:val="-25"/>
        <w:w w:val="100"/>
        <w:sz w:val="19"/>
        <w:szCs w:val="19"/>
      </w:rPr>
    </w:lvl>
    <w:lvl w:ilvl="1" w:tplc="960E0D72">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4CE8D396">
      <w:numFmt w:val="bullet"/>
      <w:lvlText w:val="•"/>
      <w:lvlJc w:val="left"/>
      <w:pPr>
        <w:ind w:left="2039" w:hanging="366"/>
      </w:pPr>
      <w:rPr>
        <w:rFonts w:hint="default"/>
      </w:rPr>
    </w:lvl>
    <w:lvl w:ilvl="3" w:tplc="C4047E68">
      <w:numFmt w:val="bullet"/>
      <w:lvlText w:val="•"/>
      <w:lvlJc w:val="left"/>
      <w:pPr>
        <w:ind w:left="2998" w:hanging="366"/>
      </w:pPr>
      <w:rPr>
        <w:rFonts w:hint="default"/>
      </w:rPr>
    </w:lvl>
    <w:lvl w:ilvl="4" w:tplc="03E6E314">
      <w:numFmt w:val="bullet"/>
      <w:lvlText w:val="•"/>
      <w:lvlJc w:val="left"/>
      <w:pPr>
        <w:ind w:left="3957" w:hanging="366"/>
      </w:pPr>
      <w:rPr>
        <w:rFonts w:hint="default"/>
      </w:rPr>
    </w:lvl>
    <w:lvl w:ilvl="5" w:tplc="1FA8C268">
      <w:numFmt w:val="bullet"/>
      <w:lvlText w:val="•"/>
      <w:lvlJc w:val="left"/>
      <w:pPr>
        <w:ind w:left="4916" w:hanging="366"/>
      </w:pPr>
      <w:rPr>
        <w:rFonts w:hint="default"/>
      </w:rPr>
    </w:lvl>
    <w:lvl w:ilvl="6" w:tplc="96B8A07E">
      <w:numFmt w:val="bullet"/>
      <w:lvlText w:val="•"/>
      <w:lvlJc w:val="left"/>
      <w:pPr>
        <w:ind w:left="5875" w:hanging="366"/>
      </w:pPr>
      <w:rPr>
        <w:rFonts w:hint="default"/>
      </w:rPr>
    </w:lvl>
    <w:lvl w:ilvl="7" w:tplc="8C40EB0C">
      <w:numFmt w:val="bullet"/>
      <w:lvlText w:val="•"/>
      <w:lvlJc w:val="left"/>
      <w:pPr>
        <w:ind w:left="6834" w:hanging="366"/>
      </w:pPr>
      <w:rPr>
        <w:rFonts w:hint="default"/>
      </w:rPr>
    </w:lvl>
    <w:lvl w:ilvl="8" w:tplc="D556E2CA">
      <w:numFmt w:val="bullet"/>
      <w:lvlText w:val="•"/>
      <w:lvlJc w:val="left"/>
      <w:pPr>
        <w:ind w:left="7793" w:hanging="366"/>
      </w:pPr>
      <w:rPr>
        <w:rFonts w:hint="default"/>
      </w:rPr>
    </w:lvl>
  </w:abstractNum>
  <w:abstractNum w:abstractNumId="10" w15:restartNumberingAfterBreak="0">
    <w:nsid w:val="1DD95317"/>
    <w:multiLevelType w:val="hybridMultilevel"/>
    <w:tmpl w:val="B254B642"/>
    <w:lvl w:ilvl="0" w:tplc="A6907222">
      <w:start w:val="1"/>
      <w:numFmt w:val="decimal"/>
      <w:lvlText w:val="%1."/>
      <w:lvlJc w:val="left"/>
      <w:pPr>
        <w:ind w:left="720" w:hanging="318"/>
      </w:pPr>
      <w:rPr>
        <w:rFonts w:ascii="Times New Roman" w:eastAsia="Times New Roman" w:hAnsi="Times New Roman" w:cs="Times New Roman" w:hint="default"/>
        <w:spacing w:val="-75"/>
        <w:w w:val="100"/>
        <w:sz w:val="19"/>
        <w:szCs w:val="19"/>
      </w:rPr>
    </w:lvl>
    <w:lvl w:ilvl="1" w:tplc="1408F79C">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AD401B66">
      <w:numFmt w:val="bullet"/>
      <w:lvlText w:val="•"/>
      <w:lvlJc w:val="left"/>
      <w:pPr>
        <w:ind w:left="2039" w:hanging="366"/>
      </w:pPr>
      <w:rPr>
        <w:rFonts w:hint="default"/>
      </w:rPr>
    </w:lvl>
    <w:lvl w:ilvl="3" w:tplc="6EDA2534">
      <w:numFmt w:val="bullet"/>
      <w:lvlText w:val="•"/>
      <w:lvlJc w:val="left"/>
      <w:pPr>
        <w:ind w:left="2998" w:hanging="366"/>
      </w:pPr>
      <w:rPr>
        <w:rFonts w:hint="default"/>
      </w:rPr>
    </w:lvl>
    <w:lvl w:ilvl="4" w:tplc="80F018CA">
      <w:numFmt w:val="bullet"/>
      <w:lvlText w:val="•"/>
      <w:lvlJc w:val="left"/>
      <w:pPr>
        <w:ind w:left="3957" w:hanging="366"/>
      </w:pPr>
      <w:rPr>
        <w:rFonts w:hint="default"/>
      </w:rPr>
    </w:lvl>
    <w:lvl w:ilvl="5" w:tplc="6C4AE064">
      <w:numFmt w:val="bullet"/>
      <w:lvlText w:val="•"/>
      <w:lvlJc w:val="left"/>
      <w:pPr>
        <w:ind w:left="4916" w:hanging="366"/>
      </w:pPr>
      <w:rPr>
        <w:rFonts w:hint="default"/>
      </w:rPr>
    </w:lvl>
    <w:lvl w:ilvl="6" w:tplc="E3B66DDE">
      <w:numFmt w:val="bullet"/>
      <w:lvlText w:val="•"/>
      <w:lvlJc w:val="left"/>
      <w:pPr>
        <w:ind w:left="5875" w:hanging="366"/>
      </w:pPr>
      <w:rPr>
        <w:rFonts w:hint="default"/>
      </w:rPr>
    </w:lvl>
    <w:lvl w:ilvl="7" w:tplc="3814ABB2">
      <w:numFmt w:val="bullet"/>
      <w:lvlText w:val="•"/>
      <w:lvlJc w:val="left"/>
      <w:pPr>
        <w:ind w:left="6834" w:hanging="366"/>
      </w:pPr>
      <w:rPr>
        <w:rFonts w:hint="default"/>
      </w:rPr>
    </w:lvl>
    <w:lvl w:ilvl="8" w:tplc="78DAB274">
      <w:numFmt w:val="bullet"/>
      <w:lvlText w:val="•"/>
      <w:lvlJc w:val="left"/>
      <w:pPr>
        <w:ind w:left="7793" w:hanging="366"/>
      </w:pPr>
      <w:rPr>
        <w:rFonts w:hint="default"/>
      </w:rPr>
    </w:lvl>
  </w:abstractNum>
  <w:abstractNum w:abstractNumId="11" w15:restartNumberingAfterBreak="0">
    <w:nsid w:val="1E67065C"/>
    <w:multiLevelType w:val="hybridMultilevel"/>
    <w:tmpl w:val="5F56C830"/>
    <w:lvl w:ilvl="0" w:tplc="558A2550">
      <w:start w:val="1"/>
      <w:numFmt w:val="decimal"/>
      <w:lvlText w:val="%1."/>
      <w:lvlJc w:val="left"/>
      <w:pPr>
        <w:ind w:left="720" w:hanging="321"/>
      </w:pPr>
      <w:rPr>
        <w:rFonts w:ascii="Times New Roman" w:eastAsia="Times New Roman" w:hAnsi="Times New Roman" w:cs="Times New Roman" w:hint="default"/>
        <w:spacing w:val="0"/>
        <w:w w:val="100"/>
        <w:sz w:val="19"/>
        <w:szCs w:val="19"/>
      </w:rPr>
    </w:lvl>
    <w:lvl w:ilvl="1" w:tplc="D6AC28C4">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3FCAB4D0">
      <w:numFmt w:val="bullet"/>
      <w:lvlText w:val="•"/>
      <w:lvlJc w:val="left"/>
      <w:pPr>
        <w:ind w:left="2039" w:hanging="366"/>
      </w:pPr>
      <w:rPr>
        <w:rFonts w:hint="default"/>
      </w:rPr>
    </w:lvl>
    <w:lvl w:ilvl="3" w:tplc="42842C4C">
      <w:numFmt w:val="bullet"/>
      <w:lvlText w:val="•"/>
      <w:lvlJc w:val="left"/>
      <w:pPr>
        <w:ind w:left="2998" w:hanging="366"/>
      </w:pPr>
      <w:rPr>
        <w:rFonts w:hint="default"/>
      </w:rPr>
    </w:lvl>
    <w:lvl w:ilvl="4" w:tplc="C0667C48">
      <w:numFmt w:val="bullet"/>
      <w:lvlText w:val="•"/>
      <w:lvlJc w:val="left"/>
      <w:pPr>
        <w:ind w:left="3957" w:hanging="366"/>
      </w:pPr>
      <w:rPr>
        <w:rFonts w:hint="default"/>
      </w:rPr>
    </w:lvl>
    <w:lvl w:ilvl="5" w:tplc="779C0288">
      <w:numFmt w:val="bullet"/>
      <w:lvlText w:val="•"/>
      <w:lvlJc w:val="left"/>
      <w:pPr>
        <w:ind w:left="4916" w:hanging="366"/>
      </w:pPr>
      <w:rPr>
        <w:rFonts w:hint="default"/>
      </w:rPr>
    </w:lvl>
    <w:lvl w:ilvl="6" w:tplc="6D749E5C">
      <w:numFmt w:val="bullet"/>
      <w:lvlText w:val="•"/>
      <w:lvlJc w:val="left"/>
      <w:pPr>
        <w:ind w:left="5875" w:hanging="366"/>
      </w:pPr>
      <w:rPr>
        <w:rFonts w:hint="default"/>
      </w:rPr>
    </w:lvl>
    <w:lvl w:ilvl="7" w:tplc="A0D0F29A">
      <w:numFmt w:val="bullet"/>
      <w:lvlText w:val="•"/>
      <w:lvlJc w:val="left"/>
      <w:pPr>
        <w:ind w:left="6834" w:hanging="366"/>
      </w:pPr>
      <w:rPr>
        <w:rFonts w:hint="default"/>
      </w:rPr>
    </w:lvl>
    <w:lvl w:ilvl="8" w:tplc="B03A2A1A">
      <w:numFmt w:val="bullet"/>
      <w:lvlText w:val="•"/>
      <w:lvlJc w:val="left"/>
      <w:pPr>
        <w:ind w:left="7793" w:hanging="366"/>
      </w:pPr>
      <w:rPr>
        <w:rFonts w:hint="default"/>
      </w:rPr>
    </w:lvl>
  </w:abstractNum>
  <w:abstractNum w:abstractNumId="12" w15:restartNumberingAfterBreak="0">
    <w:nsid w:val="22392EF8"/>
    <w:multiLevelType w:val="hybridMultilevel"/>
    <w:tmpl w:val="520AC392"/>
    <w:lvl w:ilvl="0" w:tplc="57747A50">
      <w:start w:val="11"/>
      <w:numFmt w:val="decimal"/>
      <w:lvlText w:val="%1."/>
      <w:lvlJc w:val="left"/>
      <w:pPr>
        <w:ind w:left="720" w:hanging="417"/>
      </w:pPr>
      <w:rPr>
        <w:rFonts w:ascii="Times New Roman" w:eastAsia="Times New Roman" w:hAnsi="Times New Roman" w:cs="Times New Roman" w:hint="default"/>
        <w:spacing w:val="-17"/>
        <w:w w:val="100"/>
        <w:sz w:val="19"/>
        <w:szCs w:val="19"/>
      </w:rPr>
    </w:lvl>
    <w:lvl w:ilvl="1" w:tplc="BC90755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66288B06">
      <w:numFmt w:val="bullet"/>
      <w:lvlText w:val="•"/>
      <w:lvlJc w:val="left"/>
      <w:pPr>
        <w:ind w:left="2039" w:hanging="366"/>
      </w:pPr>
      <w:rPr>
        <w:rFonts w:hint="default"/>
      </w:rPr>
    </w:lvl>
    <w:lvl w:ilvl="3" w:tplc="FBCA0058">
      <w:numFmt w:val="bullet"/>
      <w:lvlText w:val="•"/>
      <w:lvlJc w:val="left"/>
      <w:pPr>
        <w:ind w:left="2998" w:hanging="366"/>
      </w:pPr>
      <w:rPr>
        <w:rFonts w:hint="default"/>
      </w:rPr>
    </w:lvl>
    <w:lvl w:ilvl="4" w:tplc="A63833BE">
      <w:numFmt w:val="bullet"/>
      <w:lvlText w:val="•"/>
      <w:lvlJc w:val="left"/>
      <w:pPr>
        <w:ind w:left="3957" w:hanging="366"/>
      </w:pPr>
      <w:rPr>
        <w:rFonts w:hint="default"/>
      </w:rPr>
    </w:lvl>
    <w:lvl w:ilvl="5" w:tplc="714E3256">
      <w:numFmt w:val="bullet"/>
      <w:lvlText w:val="•"/>
      <w:lvlJc w:val="left"/>
      <w:pPr>
        <w:ind w:left="4916" w:hanging="366"/>
      </w:pPr>
      <w:rPr>
        <w:rFonts w:hint="default"/>
      </w:rPr>
    </w:lvl>
    <w:lvl w:ilvl="6" w:tplc="6C42A8DC">
      <w:numFmt w:val="bullet"/>
      <w:lvlText w:val="•"/>
      <w:lvlJc w:val="left"/>
      <w:pPr>
        <w:ind w:left="5875" w:hanging="366"/>
      </w:pPr>
      <w:rPr>
        <w:rFonts w:hint="default"/>
      </w:rPr>
    </w:lvl>
    <w:lvl w:ilvl="7" w:tplc="931635A6">
      <w:numFmt w:val="bullet"/>
      <w:lvlText w:val="•"/>
      <w:lvlJc w:val="left"/>
      <w:pPr>
        <w:ind w:left="6834" w:hanging="366"/>
      </w:pPr>
      <w:rPr>
        <w:rFonts w:hint="default"/>
      </w:rPr>
    </w:lvl>
    <w:lvl w:ilvl="8" w:tplc="AA98392C">
      <w:numFmt w:val="bullet"/>
      <w:lvlText w:val="•"/>
      <w:lvlJc w:val="left"/>
      <w:pPr>
        <w:ind w:left="7793" w:hanging="366"/>
      </w:pPr>
      <w:rPr>
        <w:rFonts w:hint="default"/>
      </w:rPr>
    </w:lvl>
  </w:abstractNum>
  <w:abstractNum w:abstractNumId="13" w15:restartNumberingAfterBreak="0">
    <w:nsid w:val="23856CE6"/>
    <w:multiLevelType w:val="hybridMultilevel"/>
    <w:tmpl w:val="2AFEBE36"/>
    <w:lvl w:ilvl="0" w:tplc="9040508E">
      <w:start w:val="7"/>
      <w:numFmt w:val="decimal"/>
      <w:lvlText w:val="%1."/>
      <w:lvlJc w:val="left"/>
      <w:pPr>
        <w:ind w:left="720" w:hanging="318"/>
      </w:pPr>
      <w:rPr>
        <w:rFonts w:ascii="Times New Roman" w:eastAsia="Times New Roman" w:hAnsi="Times New Roman" w:cs="Times New Roman" w:hint="default"/>
        <w:spacing w:val="-17"/>
        <w:w w:val="100"/>
        <w:sz w:val="19"/>
        <w:szCs w:val="19"/>
      </w:rPr>
    </w:lvl>
    <w:lvl w:ilvl="1" w:tplc="A6905BEA">
      <w:numFmt w:val="bullet"/>
      <w:lvlText w:val="•"/>
      <w:lvlJc w:val="left"/>
      <w:pPr>
        <w:ind w:left="1619" w:hanging="318"/>
      </w:pPr>
      <w:rPr>
        <w:rFonts w:hint="default"/>
      </w:rPr>
    </w:lvl>
    <w:lvl w:ilvl="2" w:tplc="AE5A2480">
      <w:numFmt w:val="bullet"/>
      <w:lvlText w:val="•"/>
      <w:lvlJc w:val="left"/>
      <w:pPr>
        <w:ind w:left="2518" w:hanging="318"/>
      </w:pPr>
      <w:rPr>
        <w:rFonts w:hint="default"/>
      </w:rPr>
    </w:lvl>
    <w:lvl w:ilvl="3" w:tplc="A1140A4A">
      <w:numFmt w:val="bullet"/>
      <w:lvlText w:val="•"/>
      <w:lvlJc w:val="left"/>
      <w:pPr>
        <w:ind w:left="3417" w:hanging="318"/>
      </w:pPr>
      <w:rPr>
        <w:rFonts w:hint="default"/>
      </w:rPr>
    </w:lvl>
    <w:lvl w:ilvl="4" w:tplc="0C00D3FA">
      <w:numFmt w:val="bullet"/>
      <w:lvlText w:val="•"/>
      <w:lvlJc w:val="left"/>
      <w:pPr>
        <w:ind w:left="4316" w:hanging="318"/>
      </w:pPr>
      <w:rPr>
        <w:rFonts w:hint="default"/>
      </w:rPr>
    </w:lvl>
    <w:lvl w:ilvl="5" w:tplc="D3364D78">
      <w:numFmt w:val="bullet"/>
      <w:lvlText w:val="•"/>
      <w:lvlJc w:val="left"/>
      <w:pPr>
        <w:ind w:left="5215" w:hanging="318"/>
      </w:pPr>
      <w:rPr>
        <w:rFonts w:hint="default"/>
      </w:rPr>
    </w:lvl>
    <w:lvl w:ilvl="6" w:tplc="58B2291C">
      <w:numFmt w:val="bullet"/>
      <w:lvlText w:val="•"/>
      <w:lvlJc w:val="left"/>
      <w:pPr>
        <w:ind w:left="6114" w:hanging="318"/>
      </w:pPr>
      <w:rPr>
        <w:rFonts w:hint="default"/>
      </w:rPr>
    </w:lvl>
    <w:lvl w:ilvl="7" w:tplc="789EBD38">
      <w:numFmt w:val="bullet"/>
      <w:lvlText w:val="•"/>
      <w:lvlJc w:val="left"/>
      <w:pPr>
        <w:ind w:left="7013" w:hanging="318"/>
      </w:pPr>
      <w:rPr>
        <w:rFonts w:hint="default"/>
      </w:rPr>
    </w:lvl>
    <w:lvl w:ilvl="8" w:tplc="B1B62DB2">
      <w:numFmt w:val="bullet"/>
      <w:lvlText w:val="•"/>
      <w:lvlJc w:val="left"/>
      <w:pPr>
        <w:ind w:left="7912" w:hanging="318"/>
      </w:pPr>
      <w:rPr>
        <w:rFonts w:hint="default"/>
      </w:rPr>
    </w:lvl>
  </w:abstractNum>
  <w:abstractNum w:abstractNumId="14" w15:restartNumberingAfterBreak="0">
    <w:nsid w:val="24EC1E0D"/>
    <w:multiLevelType w:val="hybridMultilevel"/>
    <w:tmpl w:val="4342AC90"/>
    <w:lvl w:ilvl="0" w:tplc="982AFFF8">
      <w:start w:val="7"/>
      <w:numFmt w:val="decimal"/>
      <w:lvlText w:val="%1."/>
      <w:lvlJc w:val="left"/>
      <w:pPr>
        <w:ind w:left="720" w:hanging="321"/>
      </w:pPr>
      <w:rPr>
        <w:rFonts w:ascii="Times New Roman" w:eastAsia="Times New Roman" w:hAnsi="Times New Roman" w:cs="Times New Roman" w:hint="default"/>
        <w:spacing w:val="0"/>
        <w:w w:val="100"/>
        <w:sz w:val="19"/>
        <w:szCs w:val="19"/>
      </w:rPr>
    </w:lvl>
    <w:lvl w:ilvl="1" w:tplc="5FFA5E56">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5DECAC5E">
      <w:numFmt w:val="bullet"/>
      <w:lvlText w:val="•"/>
      <w:lvlJc w:val="left"/>
      <w:pPr>
        <w:ind w:left="2039" w:hanging="366"/>
      </w:pPr>
      <w:rPr>
        <w:rFonts w:hint="default"/>
      </w:rPr>
    </w:lvl>
    <w:lvl w:ilvl="3" w:tplc="20B41B7E">
      <w:numFmt w:val="bullet"/>
      <w:lvlText w:val="•"/>
      <w:lvlJc w:val="left"/>
      <w:pPr>
        <w:ind w:left="2998" w:hanging="366"/>
      </w:pPr>
      <w:rPr>
        <w:rFonts w:hint="default"/>
      </w:rPr>
    </w:lvl>
    <w:lvl w:ilvl="4" w:tplc="24F4FFDC">
      <w:numFmt w:val="bullet"/>
      <w:lvlText w:val="•"/>
      <w:lvlJc w:val="left"/>
      <w:pPr>
        <w:ind w:left="3957" w:hanging="366"/>
      </w:pPr>
      <w:rPr>
        <w:rFonts w:hint="default"/>
      </w:rPr>
    </w:lvl>
    <w:lvl w:ilvl="5" w:tplc="3BF8F5CC">
      <w:numFmt w:val="bullet"/>
      <w:lvlText w:val="•"/>
      <w:lvlJc w:val="left"/>
      <w:pPr>
        <w:ind w:left="4916" w:hanging="366"/>
      </w:pPr>
      <w:rPr>
        <w:rFonts w:hint="default"/>
      </w:rPr>
    </w:lvl>
    <w:lvl w:ilvl="6" w:tplc="4D2CED8C">
      <w:numFmt w:val="bullet"/>
      <w:lvlText w:val="•"/>
      <w:lvlJc w:val="left"/>
      <w:pPr>
        <w:ind w:left="5875" w:hanging="366"/>
      </w:pPr>
      <w:rPr>
        <w:rFonts w:hint="default"/>
      </w:rPr>
    </w:lvl>
    <w:lvl w:ilvl="7" w:tplc="C3A6512C">
      <w:numFmt w:val="bullet"/>
      <w:lvlText w:val="•"/>
      <w:lvlJc w:val="left"/>
      <w:pPr>
        <w:ind w:left="6834" w:hanging="366"/>
      </w:pPr>
      <w:rPr>
        <w:rFonts w:hint="default"/>
      </w:rPr>
    </w:lvl>
    <w:lvl w:ilvl="8" w:tplc="5916221A">
      <w:numFmt w:val="bullet"/>
      <w:lvlText w:val="•"/>
      <w:lvlJc w:val="left"/>
      <w:pPr>
        <w:ind w:left="7793" w:hanging="366"/>
      </w:pPr>
      <w:rPr>
        <w:rFonts w:hint="default"/>
      </w:rPr>
    </w:lvl>
  </w:abstractNum>
  <w:abstractNum w:abstractNumId="15" w15:restartNumberingAfterBreak="0">
    <w:nsid w:val="25A56232"/>
    <w:multiLevelType w:val="hybridMultilevel"/>
    <w:tmpl w:val="A2B811D4"/>
    <w:lvl w:ilvl="0" w:tplc="571C59E6">
      <w:start w:val="4"/>
      <w:numFmt w:val="decimal"/>
      <w:lvlText w:val="%1."/>
      <w:lvlJc w:val="left"/>
      <w:pPr>
        <w:ind w:left="720" w:hanging="318"/>
      </w:pPr>
      <w:rPr>
        <w:rFonts w:ascii="Times New Roman" w:eastAsia="Times New Roman" w:hAnsi="Times New Roman" w:cs="Times New Roman" w:hint="default"/>
        <w:spacing w:val="-17"/>
        <w:w w:val="100"/>
        <w:sz w:val="19"/>
        <w:szCs w:val="19"/>
      </w:rPr>
    </w:lvl>
    <w:lvl w:ilvl="1" w:tplc="2D08D13C">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6B7031E2">
      <w:numFmt w:val="bullet"/>
      <w:lvlText w:val="•"/>
      <w:lvlJc w:val="left"/>
      <w:pPr>
        <w:ind w:left="2518" w:hanging="366"/>
      </w:pPr>
      <w:rPr>
        <w:rFonts w:hint="default"/>
      </w:rPr>
    </w:lvl>
    <w:lvl w:ilvl="3" w:tplc="F45C123E">
      <w:numFmt w:val="bullet"/>
      <w:lvlText w:val="•"/>
      <w:lvlJc w:val="left"/>
      <w:pPr>
        <w:ind w:left="3417" w:hanging="366"/>
      </w:pPr>
      <w:rPr>
        <w:rFonts w:hint="default"/>
      </w:rPr>
    </w:lvl>
    <w:lvl w:ilvl="4" w:tplc="55EEFA3A">
      <w:numFmt w:val="bullet"/>
      <w:lvlText w:val="•"/>
      <w:lvlJc w:val="left"/>
      <w:pPr>
        <w:ind w:left="4316" w:hanging="366"/>
      </w:pPr>
      <w:rPr>
        <w:rFonts w:hint="default"/>
      </w:rPr>
    </w:lvl>
    <w:lvl w:ilvl="5" w:tplc="503EC5F8">
      <w:numFmt w:val="bullet"/>
      <w:lvlText w:val="•"/>
      <w:lvlJc w:val="left"/>
      <w:pPr>
        <w:ind w:left="5215" w:hanging="366"/>
      </w:pPr>
      <w:rPr>
        <w:rFonts w:hint="default"/>
      </w:rPr>
    </w:lvl>
    <w:lvl w:ilvl="6" w:tplc="44F24B62">
      <w:numFmt w:val="bullet"/>
      <w:lvlText w:val="•"/>
      <w:lvlJc w:val="left"/>
      <w:pPr>
        <w:ind w:left="6114" w:hanging="366"/>
      </w:pPr>
      <w:rPr>
        <w:rFonts w:hint="default"/>
      </w:rPr>
    </w:lvl>
    <w:lvl w:ilvl="7" w:tplc="57223340">
      <w:numFmt w:val="bullet"/>
      <w:lvlText w:val="•"/>
      <w:lvlJc w:val="left"/>
      <w:pPr>
        <w:ind w:left="7013" w:hanging="366"/>
      </w:pPr>
      <w:rPr>
        <w:rFonts w:hint="default"/>
      </w:rPr>
    </w:lvl>
    <w:lvl w:ilvl="8" w:tplc="9008F3F6">
      <w:numFmt w:val="bullet"/>
      <w:lvlText w:val="•"/>
      <w:lvlJc w:val="left"/>
      <w:pPr>
        <w:ind w:left="7912" w:hanging="366"/>
      </w:pPr>
      <w:rPr>
        <w:rFonts w:hint="default"/>
      </w:rPr>
    </w:lvl>
  </w:abstractNum>
  <w:abstractNum w:abstractNumId="16" w15:restartNumberingAfterBreak="0">
    <w:nsid w:val="2B4F24C4"/>
    <w:multiLevelType w:val="hybridMultilevel"/>
    <w:tmpl w:val="76A29172"/>
    <w:lvl w:ilvl="0" w:tplc="6FCEB3A6">
      <w:start w:val="30"/>
      <w:numFmt w:val="decimal"/>
      <w:lvlText w:val="%1."/>
      <w:lvlJc w:val="left"/>
      <w:pPr>
        <w:ind w:left="720" w:hanging="424"/>
      </w:pPr>
      <w:rPr>
        <w:rFonts w:ascii="Times New Roman" w:eastAsia="Times New Roman" w:hAnsi="Times New Roman" w:cs="Times New Roman" w:hint="default"/>
        <w:w w:val="100"/>
        <w:sz w:val="19"/>
        <w:szCs w:val="19"/>
      </w:rPr>
    </w:lvl>
    <w:lvl w:ilvl="1" w:tplc="9ED6E3F8">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50786CFA">
      <w:numFmt w:val="bullet"/>
      <w:lvlText w:val="•"/>
      <w:lvlJc w:val="left"/>
      <w:pPr>
        <w:ind w:left="2039" w:hanging="366"/>
      </w:pPr>
      <w:rPr>
        <w:rFonts w:hint="default"/>
      </w:rPr>
    </w:lvl>
    <w:lvl w:ilvl="3" w:tplc="105E52D4">
      <w:numFmt w:val="bullet"/>
      <w:lvlText w:val="•"/>
      <w:lvlJc w:val="left"/>
      <w:pPr>
        <w:ind w:left="2998" w:hanging="366"/>
      </w:pPr>
      <w:rPr>
        <w:rFonts w:hint="default"/>
      </w:rPr>
    </w:lvl>
    <w:lvl w:ilvl="4" w:tplc="E860687C">
      <w:numFmt w:val="bullet"/>
      <w:lvlText w:val="•"/>
      <w:lvlJc w:val="left"/>
      <w:pPr>
        <w:ind w:left="3957" w:hanging="366"/>
      </w:pPr>
      <w:rPr>
        <w:rFonts w:hint="default"/>
      </w:rPr>
    </w:lvl>
    <w:lvl w:ilvl="5" w:tplc="BB3EAEB6">
      <w:numFmt w:val="bullet"/>
      <w:lvlText w:val="•"/>
      <w:lvlJc w:val="left"/>
      <w:pPr>
        <w:ind w:left="4916" w:hanging="366"/>
      </w:pPr>
      <w:rPr>
        <w:rFonts w:hint="default"/>
      </w:rPr>
    </w:lvl>
    <w:lvl w:ilvl="6" w:tplc="1C869818">
      <w:numFmt w:val="bullet"/>
      <w:lvlText w:val="•"/>
      <w:lvlJc w:val="left"/>
      <w:pPr>
        <w:ind w:left="5875" w:hanging="366"/>
      </w:pPr>
      <w:rPr>
        <w:rFonts w:hint="default"/>
      </w:rPr>
    </w:lvl>
    <w:lvl w:ilvl="7" w:tplc="532AD868">
      <w:numFmt w:val="bullet"/>
      <w:lvlText w:val="•"/>
      <w:lvlJc w:val="left"/>
      <w:pPr>
        <w:ind w:left="6834" w:hanging="366"/>
      </w:pPr>
      <w:rPr>
        <w:rFonts w:hint="default"/>
      </w:rPr>
    </w:lvl>
    <w:lvl w:ilvl="8" w:tplc="BF1052F6">
      <w:numFmt w:val="bullet"/>
      <w:lvlText w:val="•"/>
      <w:lvlJc w:val="left"/>
      <w:pPr>
        <w:ind w:left="7793" w:hanging="366"/>
      </w:pPr>
      <w:rPr>
        <w:rFonts w:hint="default"/>
      </w:rPr>
    </w:lvl>
  </w:abstractNum>
  <w:abstractNum w:abstractNumId="17" w15:restartNumberingAfterBreak="0">
    <w:nsid w:val="2F255C25"/>
    <w:multiLevelType w:val="hybridMultilevel"/>
    <w:tmpl w:val="823EF120"/>
    <w:lvl w:ilvl="0" w:tplc="F2E49CBA">
      <w:start w:val="13"/>
      <w:numFmt w:val="decimal"/>
      <w:lvlText w:val="%1."/>
      <w:lvlJc w:val="left"/>
      <w:pPr>
        <w:ind w:left="720" w:hanging="424"/>
      </w:pPr>
      <w:rPr>
        <w:rFonts w:ascii="Times New Roman" w:eastAsia="Times New Roman" w:hAnsi="Times New Roman" w:cs="Times New Roman" w:hint="default"/>
        <w:spacing w:val="-10"/>
        <w:w w:val="100"/>
        <w:sz w:val="19"/>
        <w:szCs w:val="19"/>
      </w:rPr>
    </w:lvl>
    <w:lvl w:ilvl="1" w:tplc="F4700688">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E078F93A">
      <w:numFmt w:val="bullet"/>
      <w:lvlText w:val="•"/>
      <w:lvlJc w:val="left"/>
      <w:pPr>
        <w:ind w:left="2039" w:hanging="366"/>
      </w:pPr>
      <w:rPr>
        <w:rFonts w:hint="default"/>
      </w:rPr>
    </w:lvl>
    <w:lvl w:ilvl="3" w:tplc="EBEE9BF0">
      <w:numFmt w:val="bullet"/>
      <w:lvlText w:val="•"/>
      <w:lvlJc w:val="left"/>
      <w:pPr>
        <w:ind w:left="2998" w:hanging="366"/>
      </w:pPr>
      <w:rPr>
        <w:rFonts w:hint="default"/>
      </w:rPr>
    </w:lvl>
    <w:lvl w:ilvl="4" w:tplc="B576EBA6">
      <w:numFmt w:val="bullet"/>
      <w:lvlText w:val="•"/>
      <w:lvlJc w:val="left"/>
      <w:pPr>
        <w:ind w:left="3957" w:hanging="366"/>
      </w:pPr>
      <w:rPr>
        <w:rFonts w:hint="default"/>
      </w:rPr>
    </w:lvl>
    <w:lvl w:ilvl="5" w:tplc="E58606E6">
      <w:numFmt w:val="bullet"/>
      <w:lvlText w:val="•"/>
      <w:lvlJc w:val="left"/>
      <w:pPr>
        <w:ind w:left="4916" w:hanging="366"/>
      </w:pPr>
      <w:rPr>
        <w:rFonts w:hint="default"/>
      </w:rPr>
    </w:lvl>
    <w:lvl w:ilvl="6" w:tplc="134252AE">
      <w:numFmt w:val="bullet"/>
      <w:lvlText w:val="•"/>
      <w:lvlJc w:val="left"/>
      <w:pPr>
        <w:ind w:left="5875" w:hanging="366"/>
      </w:pPr>
      <w:rPr>
        <w:rFonts w:hint="default"/>
      </w:rPr>
    </w:lvl>
    <w:lvl w:ilvl="7" w:tplc="55F0455E">
      <w:numFmt w:val="bullet"/>
      <w:lvlText w:val="•"/>
      <w:lvlJc w:val="left"/>
      <w:pPr>
        <w:ind w:left="6834" w:hanging="366"/>
      </w:pPr>
      <w:rPr>
        <w:rFonts w:hint="default"/>
      </w:rPr>
    </w:lvl>
    <w:lvl w:ilvl="8" w:tplc="9D5C6A9C">
      <w:numFmt w:val="bullet"/>
      <w:lvlText w:val="•"/>
      <w:lvlJc w:val="left"/>
      <w:pPr>
        <w:ind w:left="7793" w:hanging="366"/>
      </w:pPr>
      <w:rPr>
        <w:rFonts w:hint="default"/>
      </w:rPr>
    </w:lvl>
  </w:abstractNum>
  <w:abstractNum w:abstractNumId="18" w15:restartNumberingAfterBreak="0">
    <w:nsid w:val="30D76464"/>
    <w:multiLevelType w:val="hybridMultilevel"/>
    <w:tmpl w:val="4D5E82BC"/>
    <w:lvl w:ilvl="0" w:tplc="E2E06D0A">
      <w:start w:val="16"/>
      <w:numFmt w:val="decimal"/>
      <w:lvlText w:val="%1."/>
      <w:lvlJc w:val="left"/>
      <w:pPr>
        <w:ind w:left="720" w:hanging="424"/>
      </w:pPr>
      <w:rPr>
        <w:rFonts w:ascii="Times New Roman" w:eastAsia="Times New Roman" w:hAnsi="Times New Roman" w:cs="Times New Roman" w:hint="default"/>
        <w:spacing w:val="-17"/>
        <w:w w:val="100"/>
        <w:sz w:val="19"/>
        <w:szCs w:val="19"/>
      </w:rPr>
    </w:lvl>
    <w:lvl w:ilvl="1" w:tplc="89C4B8AC">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17487D04">
      <w:numFmt w:val="bullet"/>
      <w:lvlText w:val="•"/>
      <w:lvlJc w:val="left"/>
      <w:pPr>
        <w:ind w:left="2039" w:hanging="366"/>
      </w:pPr>
      <w:rPr>
        <w:rFonts w:hint="default"/>
      </w:rPr>
    </w:lvl>
    <w:lvl w:ilvl="3" w:tplc="7480B7AA">
      <w:numFmt w:val="bullet"/>
      <w:lvlText w:val="•"/>
      <w:lvlJc w:val="left"/>
      <w:pPr>
        <w:ind w:left="2998" w:hanging="366"/>
      </w:pPr>
      <w:rPr>
        <w:rFonts w:hint="default"/>
      </w:rPr>
    </w:lvl>
    <w:lvl w:ilvl="4" w:tplc="9D52C3BE">
      <w:numFmt w:val="bullet"/>
      <w:lvlText w:val="•"/>
      <w:lvlJc w:val="left"/>
      <w:pPr>
        <w:ind w:left="3957" w:hanging="366"/>
      </w:pPr>
      <w:rPr>
        <w:rFonts w:hint="default"/>
      </w:rPr>
    </w:lvl>
    <w:lvl w:ilvl="5" w:tplc="D16C952C">
      <w:numFmt w:val="bullet"/>
      <w:lvlText w:val="•"/>
      <w:lvlJc w:val="left"/>
      <w:pPr>
        <w:ind w:left="4916" w:hanging="366"/>
      </w:pPr>
      <w:rPr>
        <w:rFonts w:hint="default"/>
      </w:rPr>
    </w:lvl>
    <w:lvl w:ilvl="6" w:tplc="393AD056">
      <w:numFmt w:val="bullet"/>
      <w:lvlText w:val="•"/>
      <w:lvlJc w:val="left"/>
      <w:pPr>
        <w:ind w:left="5875" w:hanging="366"/>
      </w:pPr>
      <w:rPr>
        <w:rFonts w:hint="default"/>
      </w:rPr>
    </w:lvl>
    <w:lvl w:ilvl="7" w:tplc="1BF04458">
      <w:numFmt w:val="bullet"/>
      <w:lvlText w:val="•"/>
      <w:lvlJc w:val="left"/>
      <w:pPr>
        <w:ind w:left="6834" w:hanging="366"/>
      </w:pPr>
      <w:rPr>
        <w:rFonts w:hint="default"/>
      </w:rPr>
    </w:lvl>
    <w:lvl w:ilvl="8" w:tplc="4788A482">
      <w:numFmt w:val="bullet"/>
      <w:lvlText w:val="•"/>
      <w:lvlJc w:val="left"/>
      <w:pPr>
        <w:ind w:left="7793" w:hanging="366"/>
      </w:pPr>
      <w:rPr>
        <w:rFonts w:hint="default"/>
      </w:rPr>
    </w:lvl>
  </w:abstractNum>
  <w:abstractNum w:abstractNumId="19" w15:restartNumberingAfterBreak="0">
    <w:nsid w:val="32330365"/>
    <w:multiLevelType w:val="hybridMultilevel"/>
    <w:tmpl w:val="B6E27BB8"/>
    <w:lvl w:ilvl="0" w:tplc="D7FEC7E2">
      <w:start w:val="17"/>
      <w:numFmt w:val="decimal"/>
      <w:lvlText w:val="%1."/>
      <w:lvlJc w:val="left"/>
      <w:pPr>
        <w:ind w:left="720" w:hanging="424"/>
      </w:pPr>
      <w:rPr>
        <w:rFonts w:ascii="Times New Roman" w:eastAsia="Times New Roman" w:hAnsi="Times New Roman" w:cs="Times New Roman" w:hint="default"/>
        <w:spacing w:val="-34"/>
        <w:w w:val="100"/>
        <w:sz w:val="19"/>
        <w:szCs w:val="19"/>
      </w:rPr>
    </w:lvl>
    <w:lvl w:ilvl="1" w:tplc="AF6673EE">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E6922A8C">
      <w:numFmt w:val="bullet"/>
      <w:lvlText w:val="•"/>
      <w:lvlJc w:val="left"/>
      <w:pPr>
        <w:ind w:left="2039" w:hanging="366"/>
      </w:pPr>
      <w:rPr>
        <w:rFonts w:hint="default"/>
      </w:rPr>
    </w:lvl>
    <w:lvl w:ilvl="3" w:tplc="BC92AED0">
      <w:numFmt w:val="bullet"/>
      <w:lvlText w:val="•"/>
      <w:lvlJc w:val="left"/>
      <w:pPr>
        <w:ind w:left="2998" w:hanging="366"/>
      </w:pPr>
      <w:rPr>
        <w:rFonts w:hint="default"/>
      </w:rPr>
    </w:lvl>
    <w:lvl w:ilvl="4" w:tplc="111489F2">
      <w:numFmt w:val="bullet"/>
      <w:lvlText w:val="•"/>
      <w:lvlJc w:val="left"/>
      <w:pPr>
        <w:ind w:left="3957" w:hanging="366"/>
      </w:pPr>
      <w:rPr>
        <w:rFonts w:hint="default"/>
      </w:rPr>
    </w:lvl>
    <w:lvl w:ilvl="5" w:tplc="7ACC53CE">
      <w:numFmt w:val="bullet"/>
      <w:lvlText w:val="•"/>
      <w:lvlJc w:val="left"/>
      <w:pPr>
        <w:ind w:left="4916" w:hanging="366"/>
      </w:pPr>
      <w:rPr>
        <w:rFonts w:hint="default"/>
      </w:rPr>
    </w:lvl>
    <w:lvl w:ilvl="6" w:tplc="62607316">
      <w:numFmt w:val="bullet"/>
      <w:lvlText w:val="•"/>
      <w:lvlJc w:val="left"/>
      <w:pPr>
        <w:ind w:left="5875" w:hanging="366"/>
      </w:pPr>
      <w:rPr>
        <w:rFonts w:hint="default"/>
      </w:rPr>
    </w:lvl>
    <w:lvl w:ilvl="7" w:tplc="7144C59E">
      <w:numFmt w:val="bullet"/>
      <w:lvlText w:val="•"/>
      <w:lvlJc w:val="left"/>
      <w:pPr>
        <w:ind w:left="6834" w:hanging="366"/>
      </w:pPr>
      <w:rPr>
        <w:rFonts w:hint="default"/>
      </w:rPr>
    </w:lvl>
    <w:lvl w:ilvl="8" w:tplc="F74008BE">
      <w:numFmt w:val="bullet"/>
      <w:lvlText w:val="•"/>
      <w:lvlJc w:val="left"/>
      <w:pPr>
        <w:ind w:left="7793" w:hanging="366"/>
      </w:pPr>
      <w:rPr>
        <w:rFonts w:hint="default"/>
      </w:rPr>
    </w:lvl>
  </w:abstractNum>
  <w:abstractNum w:abstractNumId="20" w15:restartNumberingAfterBreak="0">
    <w:nsid w:val="33B97EA2"/>
    <w:multiLevelType w:val="hybridMultilevel"/>
    <w:tmpl w:val="DAC8AD4E"/>
    <w:lvl w:ilvl="0" w:tplc="2BA498C6">
      <w:start w:val="9"/>
      <w:numFmt w:val="decimal"/>
      <w:lvlText w:val="%1."/>
      <w:lvlJc w:val="left"/>
      <w:pPr>
        <w:ind w:left="1038" w:hanging="318"/>
      </w:pPr>
      <w:rPr>
        <w:rFonts w:ascii="Times New Roman" w:eastAsia="Times New Roman" w:hAnsi="Times New Roman" w:cs="Times New Roman" w:hint="default"/>
        <w:spacing w:val="-24"/>
        <w:w w:val="100"/>
        <w:sz w:val="19"/>
        <w:szCs w:val="19"/>
      </w:rPr>
    </w:lvl>
    <w:lvl w:ilvl="1" w:tplc="533EF250">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8DDA7568">
      <w:numFmt w:val="bullet"/>
      <w:lvlText w:val="•"/>
      <w:lvlJc w:val="left"/>
      <w:pPr>
        <w:ind w:left="2003" w:hanging="366"/>
      </w:pPr>
      <w:rPr>
        <w:rFonts w:hint="default"/>
      </w:rPr>
    </w:lvl>
    <w:lvl w:ilvl="3" w:tplc="779E859C">
      <w:numFmt w:val="bullet"/>
      <w:lvlText w:val="•"/>
      <w:lvlJc w:val="left"/>
      <w:pPr>
        <w:ind w:left="2966" w:hanging="366"/>
      </w:pPr>
      <w:rPr>
        <w:rFonts w:hint="default"/>
      </w:rPr>
    </w:lvl>
    <w:lvl w:ilvl="4" w:tplc="327E54BC">
      <w:numFmt w:val="bullet"/>
      <w:lvlText w:val="•"/>
      <w:lvlJc w:val="left"/>
      <w:pPr>
        <w:ind w:left="3930" w:hanging="366"/>
      </w:pPr>
      <w:rPr>
        <w:rFonts w:hint="default"/>
      </w:rPr>
    </w:lvl>
    <w:lvl w:ilvl="5" w:tplc="04A8E110">
      <w:numFmt w:val="bullet"/>
      <w:lvlText w:val="•"/>
      <w:lvlJc w:val="left"/>
      <w:pPr>
        <w:ind w:left="4893" w:hanging="366"/>
      </w:pPr>
      <w:rPr>
        <w:rFonts w:hint="default"/>
      </w:rPr>
    </w:lvl>
    <w:lvl w:ilvl="6" w:tplc="A4721332">
      <w:numFmt w:val="bullet"/>
      <w:lvlText w:val="•"/>
      <w:lvlJc w:val="left"/>
      <w:pPr>
        <w:ind w:left="5857" w:hanging="366"/>
      </w:pPr>
      <w:rPr>
        <w:rFonts w:hint="default"/>
      </w:rPr>
    </w:lvl>
    <w:lvl w:ilvl="7" w:tplc="D43CB458">
      <w:numFmt w:val="bullet"/>
      <w:lvlText w:val="•"/>
      <w:lvlJc w:val="left"/>
      <w:pPr>
        <w:ind w:left="6820" w:hanging="366"/>
      </w:pPr>
      <w:rPr>
        <w:rFonts w:hint="default"/>
      </w:rPr>
    </w:lvl>
    <w:lvl w:ilvl="8" w:tplc="2878E87A">
      <w:numFmt w:val="bullet"/>
      <w:lvlText w:val="•"/>
      <w:lvlJc w:val="left"/>
      <w:pPr>
        <w:ind w:left="7784" w:hanging="366"/>
      </w:pPr>
      <w:rPr>
        <w:rFonts w:hint="default"/>
      </w:rPr>
    </w:lvl>
  </w:abstractNum>
  <w:abstractNum w:abstractNumId="21" w15:restartNumberingAfterBreak="0">
    <w:nsid w:val="36453EEA"/>
    <w:multiLevelType w:val="hybridMultilevel"/>
    <w:tmpl w:val="D60040FA"/>
    <w:lvl w:ilvl="0" w:tplc="17187636">
      <w:start w:val="21"/>
      <w:numFmt w:val="decimal"/>
      <w:lvlText w:val="%1."/>
      <w:lvlJc w:val="left"/>
      <w:pPr>
        <w:ind w:left="1146" w:hanging="426"/>
      </w:pPr>
      <w:rPr>
        <w:rFonts w:ascii="Times New Roman" w:eastAsia="Times New Roman" w:hAnsi="Times New Roman" w:cs="Times New Roman" w:hint="default"/>
        <w:w w:val="100"/>
        <w:sz w:val="19"/>
        <w:szCs w:val="19"/>
      </w:rPr>
    </w:lvl>
    <w:lvl w:ilvl="1" w:tplc="764233D4">
      <w:numFmt w:val="bullet"/>
      <w:lvlText w:val="•"/>
      <w:lvlJc w:val="left"/>
      <w:pPr>
        <w:ind w:left="1140" w:hanging="426"/>
      </w:pPr>
      <w:rPr>
        <w:rFonts w:hint="default"/>
      </w:rPr>
    </w:lvl>
    <w:lvl w:ilvl="2" w:tplc="98EE6A10">
      <w:numFmt w:val="bullet"/>
      <w:lvlText w:val="•"/>
      <w:lvlJc w:val="left"/>
      <w:pPr>
        <w:ind w:left="2092" w:hanging="426"/>
      </w:pPr>
      <w:rPr>
        <w:rFonts w:hint="default"/>
      </w:rPr>
    </w:lvl>
    <w:lvl w:ilvl="3" w:tplc="87401494">
      <w:numFmt w:val="bullet"/>
      <w:lvlText w:val="•"/>
      <w:lvlJc w:val="left"/>
      <w:pPr>
        <w:ind w:left="3044" w:hanging="426"/>
      </w:pPr>
      <w:rPr>
        <w:rFonts w:hint="default"/>
      </w:rPr>
    </w:lvl>
    <w:lvl w:ilvl="4" w:tplc="EDEABD40">
      <w:numFmt w:val="bullet"/>
      <w:lvlText w:val="•"/>
      <w:lvlJc w:val="left"/>
      <w:pPr>
        <w:ind w:left="3997" w:hanging="426"/>
      </w:pPr>
      <w:rPr>
        <w:rFonts w:hint="default"/>
      </w:rPr>
    </w:lvl>
    <w:lvl w:ilvl="5" w:tplc="D5BE9866">
      <w:numFmt w:val="bullet"/>
      <w:lvlText w:val="•"/>
      <w:lvlJc w:val="left"/>
      <w:pPr>
        <w:ind w:left="4949" w:hanging="426"/>
      </w:pPr>
      <w:rPr>
        <w:rFonts w:hint="default"/>
      </w:rPr>
    </w:lvl>
    <w:lvl w:ilvl="6" w:tplc="E89898F0">
      <w:numFmt w:val="bullet"/>
      <w:lvlText w:val="•"/>
      <w:lvlJc w:val="left"/>
      <w:pPr>
        <w:ind w:left="5901" w:hanging="426"/>
      </w:pPr>
      <w:rPr>
        <w:rFonts w:hint="default"/>
      </w:rPr>
    </w:lvl>
    <w:lvl w:ilvl="7" w:tplc="95E273E8">
      <w:numFmt w:val="bullet"/>
      <w:lvlText w:val="•"/>
      <w:lvlJc w:val="left"/>
      <w:pPr>
        <w:ind w:left="6854" w:hanging="426"/>
      </w:pPr>
      <w:rPr>
        <w:rFonts w:hint="default"/>
      </w:rPr>
    </w:lvl>
    <w:lvl w:ilvl="8" w:tplc="0EFACEBA">
      <w:numFmt w:val="bullet"/>
      <w:lvlText w:val="•"/>
      <w:lvlJc w:val="left"/>
      <w:pPr>
        <w:ind w:left="7806" w:hanging="426"/>
      </w:pPr>
      <w:rPr>
        <w:rFonts w:hint="default"/>
      </w:rPr>
    </w:lvl>
  </w:abstractNum>
  <w:abstractNum w:abstractNumId="22" w15:restartNumberingAfterBreak="0">
    <w:nsid w:val="376F5C5F"/>
    <w:multiLevelType w:val="hybridMultilevel"/>
    <w:tmpl w:val="F5741C5A"/>
    <w:lvl w:ilvl="0" w:tplc="246CB444">
      <w:start w:val="15"/>
      <w:numFmt w:val="decimal"/>
      <w:lvlText w:val="%1."/>
      <w:lvlJc w:val="left"/>
      <w:pPr>
        <w:ind w:left="720" w:hanging="426"/>
      </w:pPr>
      <w:rPr>
        <w:rFonts w:ascii="Times New Roman" w:eastAsia="Times New Roman" w:hAnsi="Times New Roman" w:cs="Times New Roman" w:hint="default"/>
        <w:w w:val="100"/>
        <w:sz w:val="19"/>
        <w:szCs w:val="19"/>
      </w:rPr>
    </w:lvl>
    <w:lvl w:ilvl="1" w:tplc="01CE8A52">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062E6786">
      <w:numFmt w:val="bullet"/>
      <w:lvlText w:val="•"/>
      <w:lvlJc w:val="left"/>
      <w:pPr>
        <w:ind w:left="2518" w:hanging="366"/>
      </w:pPr>
      <w:rPr>
        <w:rFonts w:hint="default"/>
      </w:rPr>
    </w:lvl>
    <w:lvl w:ilvl="3" w:tplc="1E7CF3E0">
      <w:numFmt w:val="bullet"/>
      <w:lvlText w:val="•"/>
      <w:lvlJc w:val="left"/>
      <w:pPr>
        <w:ind w:left="3417" w:hanging="366"/>
      </w:pPr>
      <w:rPr>
        <w:rFonts w:hint="default"/>
      </w:rPr>
    </w:lvl>
    <w:lvl w:ilvl="4" w:tplc="846A61AA">
      <w:numFmt w:val="bullet"/>
      <w:lvlText w:val="•"/>
      <w:lvlJc w:val="left"/>
      <w:pPr>
        <w:ind w:left="4316" w:hanging="366"/>
      </w:pPr>
      <w:rPr>
        <w:rFonts w:hint="default"/>
      </w:rPr>
    </w:lvl>
    <w:lvl w:ilvl="5" w:tplc="3F4A4AA4">
      <w:numFmt w:val="bullet"/>
      <w:lvlText w:val="•"/>
      <w:lvlJc w:val="left"/>
      <w:pPr>
        <w:ind w:left="5215" w:hanging="366"/>
      </w:pPr>
      <w:rPr>
        <w:rFonts w:hint="default"/>
      </w:rPr>
    </w:lvl>
    <w:lvl w:ilvl="6" w:tplc="04CA29F6">
      <w:numFmt w:val="bullet"/>
      <w:lvlText w:val="•"/>
      <w:lvlJc w:val="left"/>
      <w:pPr>
        <w:ind w:left="6114" w:hanging="366"/>
      </w:pPr>
      <w:rPr>
        <w:rFonts w:hint="default"/>
      </w:rPr>
    </w:lvl>
    <w:lvl w:ilvl="7" w:tplc="1C82151C">
      <w:numFmt w:val="bullet"/>
      <w:lvlText w:val="•"/>
      <w:lvlJc w:val="left"/>
      <w:pPr>
        <w:ind w:left="7013" w:hanging="366"/>
      </w:pPr>
      <w:rPr>
        <w:rFonts w:hint="default"/>
      </w:rPr>
    </w:lvl>
    <w:lvl w:ilvl="8" w:tplc="5A525CB4">
      <w:numFmt w:val="bullet"/>
      <w:lvlText w:val="•"/>
      <w:lvlJc w:val="left"/>
      <w:pPr>
        <w:ind w:left="7912" w:hanging="366"/>
      </w:pPr>
      <w:rPr>
        <w:rFonts w:hint="default"/>
      </w:rPr>
    </w:lvl>
  </w:abstractNum>
  <w:abstractNum w:abstractNumId="23" w15:restartNumberingAfterBreak="0">
    <w:nsid w:val="3B0147C4"/>
    <w:multiLevelType w:val="hybridMultilevel"/>
    <w:tmpl w:val="EC564B44"/>
    <w:lvl w:ilvl="0" w:tplc="BC92A0B2">
      <w:start w:val="16"/>
      <w:numFmt w:val="decimal"/>
      <w:lvlText w:val="%1."/>
      <w:lvlJc w:val="left"/>
      <w:pPr>
        <w:ind w:left="720" w:hanging="424"/>
      </w:pPr>
      <w:rPr>
        <w:rFonts w:ascii="Times New Roman" w:eastAsia="Times New Roman" w:hAnsi="Times New Roman" w:cs="Times New Roman" w:hint="default"/>
        <w:w w:val="100"/>
        <w:sz w:val="19"/>
        <w:szCs w:val="19"/>
      </w:rPr>
    </w:lvl>
    <w:lvl w:ilvl="1" w:tplc="36C22F8C">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550887F4">
      <w:numFmt w:val="bullet"/>
      <w:lvlText w:val="•"/>
      <w:lvlJc w:val="left"/>
      <w:pPr>
        <w:ind w:left="2518" w:hanging="366"/>
      </w:pPr>
      <w:rPr>
        <w:rFonts w:hint="default"/>
      </w:rPr>
    </w:lvl>
    <w:lvl w:ilvl="3" w:tplc="3EA49284">
      <w:numFmt w:val="bullet"/>
      <w:lvlText w:val="•"/>
      <w:lvlJc w:val="left"/>
      <w:pPr>
        <w:ind w:left="3417" w:hanging="366"/>
      </w:pPr>
      <w:rPr>
        <w:rFonts w:hint="default"/>
      </w:rPr>
    </w:lvl>
    <w:lvl w:ilvl="4" w:tplc="3E92B9A4">
      <w:numFmt w:val="bullet"/>
      <w:lvlText w:val="•"/>
      <w:lvlJc w:val="left"/>
      <w:pPr>
        <w:ind w:left="4316" w:hanging="366"/>
      </w:pPr>
      <w:rPr>
        <w:rFonts w:hint="default"/>
      </w:rPr>
    </w:lvl>
    <w:lvl w:ilvl="5" w:tplc="49943EF2">
      <w:numFmt w:val="bullet"/>
      <w:lvlText w:val="•"/>
      <w:lvlJc w:val="left"/>
      <w:pPr>
        <w:ind w:left="5215" w:hanging="366"/>
      </w:pPr>
      <w:rPr>
        <w:rFonts w:hint="default"/>
      </w:rPr>
    </w:lvl>
    <w:lvl w:ilvl="6" w:tplc="17C0786A">
      <w:numFmt w:val="bullet"/>
      <w:lvlText w:val="•"/>
      <w:lvlJc w:val="left"/>
      <w:pPr>
        <w:ind w:left="6114" w:hanging="366"/>
      </w:pPr>
      <w:rPr>
        <w:rFonts w:hint="default"/>
      </w:rPr>
    </w:lvl>
    <w:lvl w:ilvl="7" w:tplc="ECC02B9E">
      <w:numFmt w:val="bullet"/>
      <w:lvlText w:val="•"/>
      <w:lvlJc w:val="left"/>
      <w:pPr>
        <w:ind w:left="7013" w:hanging="366"/>
      </w:pPr>
      <w:rPr>
        <w:rFonts w:hint="default"/>
      </w:rPr>
    </w:lvl>
    <w:lvl w:ilvl="8" w:tplc="AC70B400">
      <w:numFmt w:val="bullet"/>
      <w:lvlText w:val="•"/>
      <w:lvlJc w:val="left"/>
      <w:pPr>
        <w:ind w:left="7912" w:hanging="366"/>
      </w:pPr>
      <w:rPr>
        <w:rFonts w:hint="default"/>
      </w:rPr>
    </w:lvl>
  </w:abstractNum>
  <w:abstractNum w:abstractNumId="24" w15:restartNumberingAfterBreak="0">
    <w:nsid w:val="3D9302B6"/>
    <w:multiLevelType w:val="hybridMultilevel"/>
    <w:tmpl w:val="6BFC06C6"/>
    <w:lvl w:ilvl="0" w:tplc="2FE6ED7C">
      <w:start w:val="6"/>
      <w:numFmt w:val="decimal"/>
      <w:lvlText w:val="%1."/>
      <w:lvlJc w:val="left"/>
      <w:pPr>
        <w:ind w:left="720" w:hanging="318"/>
      </w:pPr>
      <w:rPr>
        <w:rFonts w:ascii="Times New Roman" w:eastAsia="Times New Roman" w:hAnsi="Times New Roman" w:cs="Times New Roman" w:hint="default"/>
        <w:w w:val="100"/>
        <w:sz w:val="19"/>
        <w:szCs w:val="19"/>
      </w:rPr>
    </w:lvl>
    <w:lvl w:ilvl="1" w:tplc="757A65A4">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B22E0D0C">
      <w:numFmt w:val="bullet"/>
      <w:lvlText w:val="•"/>
      <w:lvlJc w:val="left"/>
      <w:pPr>
        <w:ind w:left="2039" w:hanging="366"/>
      </w:pPr>
      <w:rPr>
        <w:rFonts w:hint="default"/>
      </w:rPr>
    </w:lvl>
    <w:lvl w:ilvl="3" w:tplc="ECB8E128">
      <w:numFmt w:val="bullet"/>
      <w:lvlText w:val="•"/>
      <w:lvlJc w:val="left"/>
      <w:pPr>
        <w:ind w:left="2998" w:hanging="366"/>
      </w:pPr>
      <w:rPr>
        <w:rFonts w:hint="default"/>
      </w:rPr>
    </w:lvl>
    <w:lvl w:ilvl="4" w:tplc="3F58915A">
      <w:numFmt w:val="bullet"/>
      <w:lvlText w:val="•"/>
      <w:lvlJc w:val="left"/>
      <w:pPr>
        <w:ind w:left="3957" w:hanging="366"/>
      </w:pPr>
      <w:rPr>
        <w:rFonts w:hint="default"/>
      </w:rPr>
    </w:lvl>
    <w:lvl w:ilvl="5" w:tplc="AD68EE64">
      <w:numFmt w:val="bullet"/>
      <w:lvlText w:val="•"/>
      <w:lvlJc w:val="left"/>
      <w:pPr>
        <w:ind w:left="4916" w:hanging="366"/>
      </w:pPr>
      <w:rPr>
        <w:rFonts w:hint="default"/>
      </w:rPr>
    </w:lvl>
    <w:lvl w:ilvl="6" w:tplc="1F1602C0">
      <w:numFmt w:val="bullet"/>
      <w:lvlText w:val="•"/>
      <w:lvlJc w:val="left"/>
      <w:pPr>
        <w:ind w:left="5875" w:hanging="366"/>
      </w:pPr>
      <w:rPr>
        <w:rFonts w:hint="default"/>
      </w:rPr>
    </w:lvl>
    <w:lvl w:ilvl="7" w:tplc="C3F649A0">
      <w:numFmt w:val="bullet"/>
      <w:lvlText w:val="•"/>
      <w:lvlJc w:val="left"/>
      <w:pPr>
        <w:ind w:left="6834" w:hanging="366"/>
      </w:pPr>
      <w:rPr>
        <w:rFonts w:hint="default"/>
      </w:rPr>
    </w:lvl>
    <w:lvl w:ilvl="8" w:tplc="D7B857B0">
      <w:numFmt w:val="bullet"/>
      <w:lvlText w:val="•"/>
      <w:lvlJc w:val="left"/>
      <w:pPr>
        <w:ind w:left="7793" w:hanging="366"/>
      </w:pPr>
      <w:rPr>
        <w:rFonts w:hint="default"/>
      </w:rPr>
    </w:lvl>
  </w:abstractNum>
  <w:abstractNum w:abstractNumId="25" w15:restartNumberingAfterBreak="0">
    <w:nsid w:val="3E772E04"/>
    <w:multiLevelType w:val="hybridMultilevel"/>
    <w:tmpl w:val="38BCD6A4"/>
    <w:lvl w:ilvl="0" w:tplc="0FA45618">
      <w:start w:val="11"/>
      <w:numFmt w:val="decimal"/>
      <w:lvlText w:val="%1."/>
      <w:lvlJc w:val="left"/>
      <w:pPr>
        <w:ind w:left="720" w:hanging="417"/>
      </w:pPr>
      <w:rPr>
        <w:rFonts w:ascii="Times New Roman" w:eastAsia="Times New Roman" w:hAnsi="Times New Roman" w:cs="Times New Roman" w:hint="default"/>
        <w:spacing w:val="-8"/>
        <w:w w:val="100"/>
        <w:sz w:val="19"/>
        <w:szCs w:val="19"/>
      </w:rPr>
    </w:lvl>
    <w:lvl w:ilvl="1" w:tplc="2D0439E0">
      <w:numFmt w:val="bullet"/>
      <w:lvlText w:val="•"/>
      <w:lvlJc w:val="left"/>
      <w:pPr>
        <w:ind w:left="1619" w:hanging="417"/>
      </w:pPr>
      <w:rPr>
        <w:rFonts w:hint="default"/>
      </w:rPr>
    </w:lvl>
    <w:lvl w:ilvl="2" w:tplc="CAD6FBCE">
      <w:numFmt w:val="bullet"/>
      <w:lvlText w:val="•"/>
      <w:lvlJc w:val="left"/>
      <w:pPr>
        <w:ind w:left="2518" w:hanging="417"/>
      </w:pPr>
      <w:rPr>
        <w:rFonts w:hint="default"/>
      </w:rPr>
    </w:lvl>
    <w:lvl w:ilvl="3" w:tplc="B02E6B8C">
      <w:numFmt w:val="bullet"/>
      <w:lvlText w:val="•"/>
      <w:lvlJc w:val="left"/>
      <w:pPr>
        <w:ind w:left="3417" w:hanging="417"/>
      </w:pPr>
      <w:rPr>
        <w:rFonts w:hint="default"/>
      </w:rPr>
    </w:lvl>
    <w:lvl w:ilvl="4" w:tplc="54CA3C20">
      <w:numFmt w:val="bullet"/>
      <w:lvlText w:val="•"/>
      <w:lvlJc w:val="left"/>
      <w:pPr>
        <w:ind w:left="4316" w:hanging="417"/>
      </w:pPr>
      <w:rPr>
        <w:rFonts w:hint="default"/>
      </w:rPr>
    </w:lvl>
    <w:lvl w:ilvl="5" w:tplc="0F50DCC4">
      <w:numFmt w:val="bullet"/>
      <w:lvlText w:val="•"/>
      <w:lvlJc w:val="left"/>
      <w:pPr>
        <w:ind w:left="5215" w:hanging="417"/>
      </w:pPr>
      <w:rPr>
        <w:rFonts w:hint="default"/>
      </w:rPr>
    </w:lvl>
    <w:lvl w:ilvl="6" w:tplc="D03ADF34">
      <w:numFmt w:val="bullet"/>
      <w:lvlText w:val="•"/>
      <w:lvlJc w:val="left"/>
      <w:pPr>
        <w:ind w:left="6114" w:hanging="417"/>
      </w:pPr>
      <w:rPr>
        <w:rFonts w:hint="default"/>
      </w:rPr>
    </w:lvl>
    <w:lvl w:ilvl="7" w:tplc="6EE4987A">
      <w:numFmt w:val="bullet"/>
      <w:lvlText w:val="•"/>
      <w:lvlJc w:val="left"/>
      <w:pPr>
        <w:ind w:left="7013" w:hanging="417"/>
      </w:pPr>
      <w:rPr>
        <w:rFonts w:hint="default"/>
      </w:rPr>
    </w:lvl>
    <w:lvl w:ilvl="8" w:tplc="00D661C8">
      <w:numFmt w:val="bullet"/>
      <w:lvlText w:val="•"/>
      <w:lvlJc w:val="left"/>
      <w:pPr>
        <w:ind w:left="7912" w:hanging="417"/>
      </w:pPr>
      <w:rPr>
        <w:rFonts w:hint="default"/>
      </w:rPr>
    </w:lvl>
  </w:abstractNum>
  <w:abstractNum w:abstractNumId="26" w15:restartNumberingAfterBreak="0">
    <w:nsid w:val="41A7771B"/>
    <w:multiLevelType w:val="hybridMultilevel"/>
    <w:tmpl w:val="4296EEFA"/>
    <w:lvl w:ilvl="0" w:tplc="A07E69D2">
      <w:start w:val="11"/>
      <w:numFmt w:val="decimal"/>
      <w:lvlText w:val="%1."/>
      <w:lvlJc w:val="left"/>
      <w:pPr>
        <w:ind w:left="720" w:hanging="418"/>
      </w:pPr>
      <w:rPr>
        <w:rFonts w:ascii="Times New Roman" w:eastAsia="Times New Roman" w:hAnsi="Times New Roman" w:cs="Times New Roman" w:hint="default"/>
        <w:spacing w:val="-8"/>
        <w:w w:val="100"/>
        <w:sz w:val="19"/>
        <w:szCs w:val="19"/>
      </w:rPr>
    </w:lvl>
    <w:lvl w:ilvl="1" w:tplc="087E09DE">
      <w:numFmt w:val="bullet"/>
      <w:lvlText w:val="•"/>
      <w:lvlJc w:val="left"/>
      <w:pPr>
        <w:ind w:left="1619" w:hanging="418"/>
      </w:pPr>
      <w:rPr>
        <w:rFonts w:hint="default"/>
      </w:rPr>
    </w:lvl>
    <w:lvl w:ilvl="2" w:tplc="E0301AC8">
      <w:numFmt w:val="bullet"/>
      <w:lvlText w:val="•"/>
      <w:lvlJc w:val="left"/>
      <w:pPr>
        <w:ind w:left="2518" w:hanging="418"/>
      </w:pPr>
      <w:rPr>
        <w:rFonts w:hint="default"/>
      </w:rPr>
    </w:lvl>
    <w:lvl w:ilvl="3" w:tplc="DCCC1698">
      <w:numFmt w:val="bullet"/>
      <w:lvlText w:val="•"/>
      <w:lvlJc w:val="left"/>
      <w:pPr>
        <w:ind w:left="3417" w:hanging="418"/>
      </w:pPr>
      <w:rPr>
        <w:rFonts w:hint="default"/>
      </w:rPr>
    </w:lvl>
    <w:lvl w:ilvl="4" w:tplc="04F6B29E">
      <w:numFmt w:val="bullet"/>
      <w:lvlText w:val="•"/>
      <w:lvlJc w:val="left"/>
      <w:pPr>
        <w:ind w:left="4316" w:hanging="418"/>
      </w:pPr>
      <w:rPr>
        <w:rFonts w:hint="default"/>
      </w:rPr>
    </w:lvl>
    <w:lvl w:ilvl="5" w:tplc="EE749ED2">
      <w:numFmt w:val="bullet"/>
      <w:lvlText w:val="•"/>
      <w:lvlJc w:val="left"/>
      <w:pPr>
        <w:ind w:left="5215" w:hanging="418"/>
      </w:pPr>
      <w:rPr>
        <w:rFonts w:hint="default"/>
      </w:rPr>
    </w:lvl>
    <w:lvl w:ilvl="6" w:tplc="68A873DE">
      <w:numFmt w:val="bullet"/>
      <w:lvlText w:val="•"/>
      <w:lvlJc w:val="left"/>
      <w:pPr>
        <w:ind w:left="6114" w:hanging="418"/>
      </w:pPr>
      <w:rPr>
        <w:rFonts w:hint="default"/>
      </w:rPr>
    </w:lvl>
    <w:lvl w:ilvl="7" w:tplc="AC78ECA6">
      <w:numFmt w:val="bullet"/>
      <w:lvlText w:val="•"/>
      <w:lvlJc w:val="left"/>
      <w:pPr>
        <w:ind w:left="7013" w:hanging="418"/>
      </w:pPr>
      <w:rPr>
        <w:rFonts w:hint="default"/>
      </w:rPr>
    </w:lvl>
    <w:lvl w:ilvl="8" w:tplc="6060B082">
      <w:numFmt w:val="bullet"/>
      <w:lvlText w:val="•"/>
      <w:lvlJc w:val="left"/>
      <w:pPr>
        <w:ind w:left="7912" w:hanging="418"/>
      </w:pPr>
      <w:rPr>
        <w:rFonts w:hint="default"/>
      </w:rPr>
    </w:lvl>
  </w:abstractNum>
  <w:abstractNum w:abstractNumId="27" w15:restartNumberingAfterBreak="0">
    <w:nsid w:val="41C978CB"/>
    <w:multiLevelType w:val="hybridMultilevel"/>
    <w:tmpl w:val="9148ED84"/>
    <w:lvl w:ilvl="0" w:tplc="680C026A">
      <w:start w:val="2"/>
      <w:numFmt w:val="upperLetter"/>
      <w:lvlText w:val="%1."/>
      <w:lvlJc w:val="left"/>
      <w:pPr>
        <w:ind w:left="1074" w:hanging="354"/>
      </w:pPr>
      <w:rPr>
        <w:rFonts w:ascii="Times New Roman" w:eastAsia="Times New Roman" w:hAnsi="Times New Roman" w:cs="Times New Roman" w:hint="default"/>
        <w:spacing w:val="-3"/>
        <w:w w:val="100"/>
        <w:sz w:val="19"/>
        <w:szCs w:val="19"/>
      </w:rPr>
    </w:lvl>
    <w:lvl w:ilvl="1" w:tplc="12B88060">
      <w:numFmt w:val="bullet"/>
      <w:lvlText w:val="•"/>
      <w:lvlJc w:val="left"/>
      <w:pPr>
        <w:ind w:left="1943" w:hanging="354"/>
      </w:pPr>
      <w:rPr>
        <w:rFonts w:hint="default"/>
      </w:rPr>
    </w:lvl>
    <w:lvl w:ilvl="2" w:tplc="4E8CB060">
      <w:numFmt w:val="bullet"/>
      <w:lvlText w:val="•"/>
      <w:lvlJc w:val="left"/>
      <w:pPr>
        <w:ind w:left="2806" w:hanging="354"/>
      </w:pPr>
      <w:rPr>
        <w:rFonts w:hint="default"/>
      </w:rPr>
    </w:lvl>
    <w:lvl w:ilvl="3" w:tplc="E676C9EE">
      <w:numFmt w:val="bullet"/>
      <w:lvlText w:val="•"/>
      <w:lvlJc w:val="left"/>
      <w:pPr>
        <w:ind w:left="3669" w:hanging="354"/>
      </w:pPr>
      <w:rPr>
        <w:rFonts w:hint="default"/>
      </w:rPr>
    </w:lvl>
    <w:lvl w:ilvl="4" w:tplc="63E238A4">
      <w:numFmt w:val="bullet"/>
      <w:lvlText w:val="•"/>
      <w:lvlJc w:val="left"/>
      <w:pPr>
        <w:ind w:left="4532" w:hanging="354"/>
      </w:pPr>
      <w:rPr>
        <w:rFonts w:hint="default"/>
      </w:rPr>
    </w:lvl>
    <w:lvl w:ilvl="5" w:tplc="6C46495E">
      <w:numFmt w:val="bullet"/>
      <w:lvlText w:val="•"/>
      <w:lvlJc w:val="left"/>
      <w:pPr>
        <w:ind w:left="5395" w:hanging="354"/>
      </w:pPr>
      <w:rPr>
        <w:rFonts w:hint="default"/>
      </w:rPr>
    </w:lvl>
    <w:lvl w:ilvl="6" w:tplc="FA902970">
      <w:numFmt w:val="bullet"/>
      <w:lvlText w:val="•"/>
      <w:lvlJc w:val="left"/>
      <w:pPr>
        <w:ind w:left="6258" w:hanging="354"/>
      </w:pPr>
      <w:rPr>
        <w:rFonts w:hint="default"/>
      </w:rPr>
    </w:lvl>
    <w:lvl w:ilvl="7" w:tplc="2716C2CE">
      <w:numFmt w:val="bullet"/>
      <w:lvlText w:val="•"/>
      <w:lvlJc w:val="left"/>
      <w:pPr>
        <w:ind w:left="7121" w:hanging="354"/>
      </w:pPr>
      <w:rPr>
        <w:rFonts w:hint="default"/>
      </w:rPr>
    </w:lvl>
    <w:lvl w:ilvl="8" w:tplc="FA646698">
      <w:numFmt w:val="bullet"/>
      <w:lvlText w:val="•"/>
      <w:lvlJc w:val="left"/>
      <w:pPr>
        <w:ind w:left="7984" w:hanging="354"/>
      </w:pPr>
      <w:rPr>
        <w:rFonts w:hint="default"/>
      </w:rPr>
    </w:lvl>
  </w:abstractNum>
  <w:abstractNum w:abstractNumId="28" w15:restartNumberingAfterBreak="0">
    <w:nsid w:val="41D13EE2"/>
    <w:multiLevelType w:val="hybridMultilevel"/>
    <w:tmpl w:val="2E48DEC2"/>
    <w:lvl w:ilvl="0" w:tplc="5740CDE0">
      <w:start w:val="3"/>
      <w:numFmt w:val="decimal"/>
      <w:lvlText w:val="%1."/>
      <w:lvlJc w:val="left"/>
      <w:pPr>
        <w:ind w:left="720" w:hanging="318"/>
      </w:pPr>
      <w:rPr>
        <w:rFonts w:ascii="Times New Roman" w:eastAsia="Times New Roman" w:hAnsi="Times New Roman" w:cs="Times New Roman" w:hint="default"/>
        <w:spacing w:val="-8"/>
        <w:w w:val="100"/>
        <w:sz w:val="19"/>
        <w:szCs w:val="19"/>
      </w:rPr>
    </w:lvl>
    <w:lvl w:ilvl="1" w:tplc="9C12073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597C59F8">
      <w:numFmt w:val="bullet"/>
      <w:lvlText w:val="•"/>
      <w:lvlJc w:val="left"/>
      <w:pPr>
        <w:ind w:left="2039" w:hanging="366"/>
      </w:pPr>
      <w:rPr>
        <w:rFonts w:hint="default"/>
      </w:rPr>
    </w:lvl>
    <w:lvl w:ilvl="3" w:tplc="DB4EE1EC">
      <w:numFmt w:val="bullet"/>
      <w:lvlText w:val="•"/>
      <w:lvlJc w:val="left"/>
      <w:pPr>
        <w:ind w:left="2998" w:hanging="366"/>
      </w:pPr>
      <w:rPr>
        <w:rFonts w:hint="default"/>
      </w:rPr>
    </w:lvl>
    <w:lvl w:ilvl="4" w:tplc="A8763774">
      <w:numFmt w:val="bullet"/>
      <w:lvlText w:val="•"/>
      <w:lvlJc w:val="left"/>
      <w:pPr>
        <w:ind w:left="3957" w:hanging="366"/>
      </w:pPr>
      <w:rPr>
        <w:rFonts w:hint="default"/>
      </w:rPr>
    </w:lvl>
    <w:lvl w:ilvl="5" w:tplc="ED4E6E7A">
      <w:numFmt w:val="bullet"/>
      <w:lvlText w:val="•"/>
      <w:lvlJc w:val="left"/>
      <w:pPr>
        <w:ind w:left="4916" w:hanging="366"/>
      </w:pPr>
      <w:rPr>
        <w:rFonts w:hint="default"/>
      </w:rPr>
    </w:lvl>
    <w:lvl w:ilvl="6" w:tplc="BE8480B4">
      <w:numFmt w:val="bullet"/>
      <w:lvlText w:val="•"/>
      <w:lvlJc w:val="left"/>
      <w:pPr>
        <w:ind w:left="5875" w:hanging="366"/>
      </w:pPr>
      <w:rPr>
        <w:rFonts w:hint="default"/>
      </w:rPr>
    </w:lvl>
    <w:lvl w:ilvl="7" w:tplc="0D060580">
      <w:numFmt w:val="bullet"/>
      <w:lvlText w:val="•"/>
      <w:lvlJc w:val="left"/>
      <w:pPr>
        <w:ind w:left="6834" w:hanging="366"/>
      </w:pPr>
      <w:rPr>
        <w:rFonts w:hint="default"/>
      </w:rPr>
    </w:lvl>
    <w:lvl w:ilvl="8" w:tplc="5538D63A">
      <w:numFmt w:val="bullet"/>
      <w:lvlText w:val="•"/>
      <w:lvlJc w:val="left"/>
      <w:pPr>
        <w:ind w:left="7793" w:hanging="366"/>
      </w:pPr>
      <w:rPr>
        <w:rFonts w:hint="default"/>
      </w:rPr>
    </w:lvl>
  </w:abstractNum>
  <w:abstractNum w:abstractNumId="29" w15:restartNumberingAfterBreak="0">
    <w:nsid w:val="4CE64FED"/>
    <w:multiLevelType w:val="hybridMultilevel"/>
    <w:tmpl w:val="F8625290"/>
    <w:lvl w:ilvl="0" w:tplc="E6341FBC">
      <w:start w:val="1"/>
      <w:numFmt w:val="decimal"/>
      <w:lvlText w:val="%1."/>
      <w:lvlJc w:val="left"/>
      <w:pPr>
        <w:ind w:left="720" w:hanging="318"/>
      </w:pPr>
      <w:rPr>
        <w:rFonts w:ascii="Times New Roman" w:eastAsia="Times New Roman" w:hAnsi="Times New Roman" w:cs="Times New Roman" w:hint="default"/>
        <w:spacing w:val="-51"/>
        <w:w w:val="100"/>
        <w:sz w:val="19"/>
        <w:szCs w:val="19"/>
      </w:rPr>
    </w:lvl>
    <w:lvl w:ilvl="1" w:tplc="EB581D46">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52FAB02C">
      <w:numFmt w:val="bullet"/>
      <w:lvlText w:val="•"/>
      <w:lvlJc w:val="left"/>
      <w:pPr>
        <w:ind w:left="2039" w:hanging="366"/>
      </w:pPr>
      <w:rPr>
        <w:rFonts w:hint="default"/>
      </w:rPr>
    </w:lvl>
    <w:lvl w:ilvl="3" w:tplc="34422358">
      <w:numFmt w:val="bullet"/>
      <w:lvlText w:val="•"/>
      <w:lvlJc w:val="left"/>
      <w:pPr>
        <w:ind w:left="2998" w:hanging="366"/>
      </w:pPr>
      <w:rPr>
        <w:rFonts w:hint="default"/>
      </w:rPr>
    </w:lvl>
    <w:lvl w:ilvl="4" w:tplc="72F0E87C">
      <w:numFmt w:val="bullet"/>
      <w:lvlText w:val="•"/>
      <w:lvlJc w:val="left"/>
      <w:pPr>
        <w:ind w:left="3957" w:hanging="366"/>
      </w:pPr>
      <w:rPr>
        <w:rFonts w:hint="default"/>
      </w:rPr>
    </w:lvl>
    <w:lvl w:ilvl="5" w:tplc="A2BC9B68">
      <w:numFmt w:val="bullet"/>
      <w:lvlText w:val="•"/>
      <w:lvlJc w:val="left"/>
      <w:pPr>
        <w:ind w:left="4916" w:hanging="366"/>
      </w:pPr>
      <w:rPr>
        <w:rFonts w:hint="default"/>
      </w:rPr>
    </w:lvl>
    <w:lvl w:ilvl="6" w:tplc="4D5C1714">
      <w:numFmt w:val="bullet"/>
      <w:lvlText w:val="•"/>
      <w:lvlJc w:val="left"/>
      <w:pPr>
        <w:ind w:left="5875" w:hanging="366"/>
      </w:pPr>
      <w:rPr>
        <w:rFonts w:hint="default"/>
      </w:rPr>
    </w:lvl>
    <w:lvl w:ilvl="7" w:tplc="C1D248A4">
      <w:numFmt w:val="bullet"/>
      <w:lvlText w:val="•"/>
      <w:lvlJc w:val="left"/>
      <w:pPr>
        <w:ind w:left="6834" w:hanging="366"/>
      </w:pPr>
      <w:rPr>
        <w:rFonts w:hint="default"/>
      </w:rPr>
    </w:lvl>
    <w:lvl w:ilvl="8" w:tplc="0E10B716">
      <w:numFmt w:val="bullet"/>
      <w:lvlText w:val="•"/>
      <w:lvlJc w:val="left"/>
      <w:pPr>
        <w:ind w:left="7793" w:hanging="366"/>
      </w:pPr>
      <w:rPr>
        <w:rFonts w:hint="default"/>
      </w:rPr>
    </w:lvl>
  </w:abstractNum>
  <w:abstractNum w:abstractNumId="30" w15:restartNumberingAfterBreak="0">
    <w:nsid w:val="4E2E7D05"/>
    <w:multiLevelType w:val="hybridMultilevel"/>
    <w:tmpl w:val="F3A80E68"/>
    <w:lvl w:ilvl="0" w:tplc="2B62C2D2">
      <w:start w:val="19"/>
      <w:numFmt w:val="decimal"/>
      <w:lvlText w:val="%1."/>
      <w:lvlJc w:val="left"/>
      <w:pPr>
        <w:ind w:left="720" w:hanging="424"/>
      </w:pPr>
      <w:rPr>
        <w:rFonts w:ascii="Times New Roman" w:eastAsia="Times New Roman" w:hAnsi="Times New Roman" w:cs="Times New Roman" w:hint="default"/>
        <w:w w:val="100"/>
        <w:sz w:val="19"/>
        <w:szCs w:val="19"/>
      </w:rPr>
    </w:lvl>
    <w:lvl w:ilvl="1" w:tplc="9F6A0F22">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CE1EEBF2">
      <w:numFmt w:val="bullet"/>
      <w:lvlText w:val="•"/>
      <w:lvlJc w:val="left"/>
      <w:pPr>
        <w:ind w:left="2039" w:hanging="366"/>
      </w:pPr>
      <w:rPr>
        <w:rFonts w:hint="default"/>
      </w:rPr>
    </w:lvl>
    <w:lvl w:ilvl="3" w:tplc="5344BCBE">
      <w:numFmt w:val="bullet"/>
      <w:lvlText w:val="•"/>
      <w:lvlJc w:val="left"/>
      <w:pPr>
        <w:ind w:left="2998" w:hanging="366"/>
      </w:pPr>
      <w:rPr>
        <w:rFonts w:hint="default"/>
      </w:rPr>
    </w:lvl>
    <w:lvl w:ilvl="4" w:tplc="42AACE30">
      <w:numFmt w:val="bullet"/>
      <w:lvlText w:val="•"/>
      <w:lvlJc w:val="left"/>
      <w:pPr>
        <w:ind w:left="3957" w:hanging="366"/>
      </w:pPr>
      <w:rPr>
        <w:rFonts w:hint="default"/>
      </w:rPr>
    </w:lvl>
    <w:lvl w:ilvl="5" w:tplc="C25CFF84">
      <w:numFmt w:val="bullet"/>
      <w:lvlText w:val="•"/>
      <w:lvlJc w:val="left"/>
      <w:pPr>
        <w:ind w:left="4916" w:hanging="366"/>
      </w:pPr>
      <w:rPr>
        <w:rFonts w:hint="default"/>
      </w:rPr>
    </w:lvl>
    <w:lvl w:ilvl="6" w:tplc="1A0CC87C">
      <w:numFmt w:val="bullet"/>
      <w:lvlText w:val="•"/>
      <w:lvlJc w:val="left"/>
      <w:pPr>
        <w:ind w:left="5875" w:hanging="366"/>
      </w:pPr>
      <w:rPr>
        <w:rFonts w:hint="default"/>
      </w:rPr>
    </w:lvl>
    <w:lvl w:ilvl="7" w:tplc="EE84D48E">
      <w:numFmt w:val="bullet"/>
      <w:lvlText w:val="•"/>
      <w:lvlJc w:val="left"/>
      <w:pPr>
        <w:ind w:left="6834" w:hanging="366"/>
      </w:pPr>
      <w:rPr>
        <w:rFonts w:hint="default"/>
      </w:rPr>
    </w:lvl>
    <w:lvl w:ilvl="8" w:tplc="EB2A2CC8">
      <w:numFmt w:val="bullet"/>
      <w:lvlText w:val="•"/>
      <w:lvlJc w:val="left"/>
      <w:pPr>
        <w:ind w:left="7793" w:hanging="366"/>
      </w:pPr>
      <w:rPr>
        <w:rFonts w:hint="default"/>
      </w:rPr>
    </w:lvl>
  </w:abstractNum>
  <w:abstractNum w:abstractNumId="31" w15:restartNumberingAfterBreak="0">
    <w:nsid w:val="4F983601"/>
    <w:multiLevelType w:val="hybridMultilevel"/>
    <w:tmpl w:val="138C50D4"/>
    <w:lvl w:ilvl="0" w:tplc="3C3E7BA2">
      <w:start w:val="7"/>
      <w:numFmt w:val="decimal"/>
      <w:lvlText w:val="%1."/>
      <w:lvlJc w:val="left"/>
      <w:pPr>
        <w:ind w:left="720" w:hanging="321"/>
      </w:pPr>
      <w:rPr>
        <w:rFonts w:ascii="Times New Roman" w:eastAsia="Times New Roman" w:hAnsi="Times New Roman" w:cs="Times New Roman" w:hint="default"/>
        <w:spacing w:val="0"/>
        <w:w w:val="100"/>
        <w:sz w:val="19"/>
        <w:szCs w:val="19"/>
      </w:rPr>
    </w:lvl>
    <w:lvl w:ilvl="1" w:tplc="8B98F11C">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83442EE0">
      <w:numFmt w:val="bullet"/>
      <w:lvlText w:val="•"/>
      <w:lvlJc w:val="left"/>
      <w:pPr>
        <w:ind w:left="2039" w:hanging="366"/>
      </w:pPr>
      <w:rPr>
        <w:rFonts w:hint="default"/>
      </w:rPr>
    </w:lvl>
    <w:lvl w:ilvl="3" w:tplc="BA6AF880">
      <w:numFmt w:val="bullet"/>
      <w:lvlText w:val="•"/>
      <w:lvlJc w:val="left"/>
      <w:pPr>
        <w:ind w:left="2998" w:hanging="366"/>
      </w:pPr>
      <w:rPr>
        <w:rFonts w:hint="default"/>
      </w:rPr>
    </w:lvl>
    <w:lvl w:ilvl="4" w:tplc="ED881BD6">
      <w:numFmt w:val="bullet"/>
      <w:lvlText w:val="•"/>
      <w:lvlJc w:val="left"/>
      <w:pPr>
        <w:ind w:left="3957" w:hanging="366"/>
      </w:pPr>
      <w:rPr>
        <w:rFonts w:hint="default"/>
      </w:rPr>
    </w:lvl>
    <w:lvl w:ilvl="5" w:tplc="684A6618">
      <w:numFmt w:val="bullet"/>
      <w:lvlText w:val="•"/>
      <w:lvlJc w:val="left"/>
      <w:pPr>
        <w:ind w:left="4916" w:hanging="366"/>
      </w:pPr>
      <w:rPr>
        <w:rFonts w:hint="default"/>
      </w:rPr>
    </w:lvl>
    <w:lvl w:ilvl="6" w:tplc="19321D5E">
      <w:numFmt w:val="bullet"/>
      <w:lvlText w:val="•"/>
      <w:lvlJc w:val="left"/>
      <w:pPr>
        <w:ind w:left="5875" w:hanging="366"/>
      </w:pPr>
      <w:rPr>
        <w:rFonts w:hint="default"/>
      </w:rPr>
    </w:lvl>
    <w:lvl w:ilvl="7" w:tplc="FA006D7A">
      <w:numFmt w:val="bullet"/>
      <w:lvlText w:val="•"/>
      <w:lvlJc w:val="left"/>
      <w:pPr>
        <w:ind w:left="6834" w:hanging="366"/>
      </w:pPr>
      <w:rPr>
        <w:rFonts w:hint="default"/>
      </w:rPr>
    </w:lvl>
    <w:lvl w:ilvl="8" w:tplc="7758CC70">
      <w:numFmt w:val="bullet"/>
      <w:lvlText w:val="•"/>
      <w:lvlJc w:val="left"/>
      <w:pPr>
        <w:ind w:left="7793" w:hanging="366"/>
      </w:pPr>
      <w:rPr>
        <w:rFonts w:hint="default"/>
      </w:rPr>
    </w:lvl>
  </w:abstractNum>
  <w:abstractNum w:abstractNumId="32" w15:restartNumberingAfterBreak="0">
    <w:nsid w:val="5051742B"/>
    <w:multiLevelType w:val="hybridMultilevel"/>
    <w:tmpl w:val="CFEE8FF0"/>
    <w:lvl w:ilvl="0" w:tplc="74CAF522">
      <w:start w:val="1"/>
      <w:numFmt w:val="decimal"/>
      <w:lvlText w:val="%1."/>
      <w:lvlJc w:val="left"/>
      <w:pPr>
        <w:ind w:left="720" w:hanging="318"/>
      </w:pPr>
      <w:rPr>
        <w:rFonts w:ascii="Times New Roman" w:eastAsia="Times New Roman" w:hAnsi="Times New Roman" w:cs="Times New Roman" w:hint="default"/>
        <w:spacing w:val="-15"/>
        <w:w w:val="100"/>
        <w:sz w:val="19"/>
        <w:szCs w:val="19"/>
      </w:rPr>
    </w:lvl>
    <w:lvl w:ilvl="1" w:tplc="AB2EAA06">
      <w:numFmt w:val="bullet"/>
      <w:lvlText w:val="•"/>
      <w:lvlJc w:val="left"/>
      <w:pPr>
        <w:ind w:left="1619" w:hanging="318"/>
      </w:pPr>
      <w:rPr>
        <w:rFonts w:hint="default"/>
      </w:rPr>
    </w:lvl>
    <w:lvl w:ilvl="2" w:tplc="1BE6904A">
      <w:numFmt w:val="bullet"/>
      <w:lvlText w:val="•"/>
      <w:lvlJc w:val="left"/>
      <w:pPr>
        <w:ind w:left="2518" w:hanging="318"/>
      </w:pPr>
      <w:rPr>
        <w:rFonts w:hint="default"/>
      </w:rPr>
    </w:lvl>
    <w:lvl w:ilvl="3" w:tplc="062C017C">
      <w:numFmt w:val="bullet"/>
      <w:lvlText w:val="•"/>
      <w:lvlJc w:val="left"/>
      <w:pPr>
        <w:ind w:left="3417" w:hanging="318"/>
      </w:pPr>
      <w:rPr>
        <w:rFonts w:hint="default"/>
      </w:rPr>
    </w:lvl>
    <w:lvl w:ilvl="4" w:tplc="5386BC86">
      <w:numFmt w:val="bullet"/>
      <w:lvlText w:val="•"/>
      <w:lvlJc w:val="left"/>
      <w:pPr>
        <w:ind w:left="4316" w:hanging="318"/>
      </w:pPr>
      <w:rPr>
        <w:rFonts w:hint="default"/>
      </w:rPr>
    </w:lvl>
    <w:lvl w:ilvl="5" w:tplc="DD605B06">
      <w:numFmt w:val="bullet"/>
      <w:lvlText w:val="•"/>
      <w:lvlJc w:val="left"/>
      <w:pPr>
        <w:ind w:left="5215" w:hanging="318"/>
      </w:pPr>
      <w:rPr>
        <w:rFonts w:hint="default"/>
      </w:rPr>
    </w:lvl>
    <w:lvl w:ilvl="6" w:tplc="638C803C">
      <w:numFmt w:val="bullet"/>
      <w:lvlText w:val="•"/>
      <w:lvlJc w:val="left"/>
      <w:pPr>
        <w:ind w:left="6114" w:hanging="318"/>
      </w:pPr>
      <w:rPr>
        <w:rFonts w:hint="default"/>
      </w:rPr>
    </w:lvl>
    <w:lvl w:ilvl="7" w:tplc="DAEC52E8">
      <w:numFmt w:val="bullet"/>
      <w:lvlText w:val="•"/>
      <w:lvlJc w:val="left"/>
      <w:pPr>
        <w:ind w:left="7013" w:hanging="318"/>
      </w:pPr>
      <w:rPr>
        <w:rFonts w:hint="default"/>
      </w:rPr>
    </w:lvl>
    <w:lvl w:ilvl="8" w:tplc="DEAC1D40">
      <w:numFmt w:val="bullet"/>
      <w:lvlText w:val="•"/>
      <w:lvlJc w:val="left"/>
      <w:pPr>
        <w:ind w:left="7912" w:hanging="318"/>
      </w:pPr>
      <w:rPr>
        <w:rFonts w:hint="default"/>
      </w:rPr>
    </w:lvl>
  </w:abstractNum>
  <w:abstractNum w:abstractNumId="33" w15:restartNumberingAfterBreak="0">
    <w:nsid w:val="51044C5F"/>
    <w:multiLevelType w:val="hybridMultilevel"/>
    <w:tmpl w:val="439C110C"/>
    <w:lvl w:ilvl="0" w:tplc="380A24D4">
      <w:start w:val="9"/>
      <w:numFmt w:val="decimal"/>
      <w:lvlText w:val="%1."/>
      <w:lvlJc w:val="left"/>
      <w:pPr>
        <w:ind w:left="720" w:hanging="321"/>
      </w:pPr>
      <w:rPr>
        <w:rFonts w:ascii="Times New Roman" w:eastAsia="Times New Roman" w:hAnsi="Times New Roman" w:cs="Times New Roman" w:hint="default"/>
        <w:spacing w:val="0"/>
        <w:w w:val="100"/>
        <w:sz w:val="19"/>
        <w:szCs w:val="19"/>
      </w:rPr>
    </w:lvl>
    <w:lvl w:ilvl="1" w:tplc="28163124">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948C5BC4">
      <w:numFmt w:val="bullet"/>
      <w:lvlText w:val="•"/>
      <w:lvlJc w:val="left"/>
      <w:pPr>
        <w:ind w:left="2039" w:hanging="366"/>
      </w:pPr>
      <w:rPr>
        <w:rFonts w:hint="default"/>
      </w:rPr>
    </w:lvl>
    <w:lvl w:ilvl="3" w:tplc="0408E3AE">
      <w:numFmt w:val="bullet"/>
      <w:lvlText w:val="•"/>
      <w:lvlJc w:val="left"/>
      <w:pPr>
        <w:ind w:left="2998" w:hanging="366"/>
      </w:pPr>
      <w:rPr>
        <w:rFonts w:hint="default"/>
      </w:rPr>
    </w:lvl>
    <w:lvl w:ilvl="4" w:tplc="30DCDDC6">
      <w:numFmt w:val="bullet"/>
      <w:lvlText w:val="•"/>
      <w:lvlJc w:val="left"/>
      <w:pPr>
        <w:ind w:left="3957" w:hanging="366"/>
      </w:pPr>
      <w:rPr>
        <w:rFonts w:hint="default"/>
      </w:rPr>
    </w:lvl>
    <w:lvl w:ilvl="5" w:tplc="7452E482">
      <w:numFmt w:val="bullet"/>
      <w:lvlText w:val="•"/>
      <w:lvlJc w:val="left"/>
      <w:pPr>
        <w:ind w:left="4916" w:hanging="366"/>
      </w:pPr>
      <w:rPr>
        <w:rFonts w:hint="default"/>
      </w:rPr>
    </w:lvl>
    <w:lvl w:ilvl="6" w:tplc="E320DC1C">
      <w:numFmt w:val="bullet"/>
      <w:lvlText w:val="•"/>
      <w:lvlJc w:val="left"/>
      <w:pPr>
        <w:ind w:left="5875" w:hanging="366"/>
      </w:pPr>
      <w:rPr>
        <w:rFonts w:hint="default"/>
      </w:rPr>
    </w:lvl>
    <w:lvl w:ilvl="7" w:tplc="B08EC5F6">
      <w:numFmt w:val="bullet"/>
      <w:lvlText w:val="•"/>
      <w:lvlJc w:val="left"/>
      <w:pPr>
        <w:ind w:left="6834" w:hanging="366"/>
      </w:pPr>
      <w:rPr>
        <w:rFonts w:hint="default"/>
      </w:rPr>
    </w:lvl>
    <w:lvl w:ilvl="8" w:tplc="24A2C750">
      <w:numFmt w:val="bullet"/>
      <w:lvlText w:val="•"/>
      <w:lvlJc w:val="left"/>
      <w:pPr>
        <w:ind w:left="7793" w:hanging="366"/>
      </w:pPr>
      <w:rPr>
        <w:rFonts w:hint="default"/>
      </w:rPr>
    </w:lvl>
  </w:abstractNum>
  <w:abstractNum w:abstractNumId="34" w15:restartNumberingAfterBreak="0">
    <w:nsid w:val="525144D4"/>
    <w:multiLevelType w:val="hybridMultilevel"/>
    <w:tmpl w:val="5D28273E"/>
    <w:lvl w:ilvl="0" w:tplc="E2FA2440">
      <w:start w:val="7"/>
      <w:numFmt w:val="decimal"/>
      <w:lvlText w:val="%1."/>
      <w:lvlJc w:val="left"/>
      <w:pPr>
        <w:ind w:left="720" w:hanging="321"/>
      </w:pPr>
      <w:rPr>
        <w:rFonts w:ascii="Times New Roman" w:eastAsia="Times New Roman" w:hAnsi="Times New Roman" w:cs="Times New Roman" w:hint="default"/>
        <w:spacing w:val="0"/>
        <w:w w:val="100"/>
        <w:sz w:val="19"/>
        <w:szCs w:val="19"/>
      </w:rPr>
    </w:lvl>
    <w:lvl w:ilvl="1" w:tplc="2B1E779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88FA7876">
      <w:numFmt w:val="bullet"/>
      <w:lvlText w:val="•"/>
      <w:lvlJc w:val="left"/>
      <w:pPr>
        <w:ind w:left="2039" w:hanging="366"/>
      </w:pPr>
      <w:rPr>
        <w:rFonts w:hint="default"/>
      </w:rPr>
    </w:lvl>
    <w:lvl w:ilvl="3" w:tplc="D250C318">
      <w:numFmt w:val="bullet"/>
      <w:lvlText w:val="•"/>
      <w:lvlJc w:val="left"/>
      <w:pPr>
        <w:ind w:left="2998" w:hanging="366"/>
      </w:pPr>
      <w:rPr>
        <w:rFonts w:hint="default"/>
      </w:rPr>
    </w:lvl>
    <w:lvl w:ilvl="4" w:tplc="1A30FED2">
      <w:numFmt w:val="bullet"/>
      <w:lvlText w:val="•"/>
      <w:lvlJc w:val="left"/>
      <w:pPr>
        <w:ind w:left="3957" w:hanging="366"/>
      </w:pPr>
      <w:rPr>
        <w:rFonts w:hint="default"/>
      </w:rPr>
    </w:lvl>
    <w:lvl w:ilvl="5" w:tplc="46C697C0">
      <w:numFmt w:val="bullet"/>
      <w:lvlText w:val="•"/>
      <w:lvlJc w:val="left"/>
      <w:pPr>
        <w:ind w:left="4916" w:hanging="366"/>
      </w:pPr>
      <w:rPr>
        <w:rFonts w:hint="default"/>
      </w:rPr>
    </w:lvl>
    <w:lvl w:ilvl="6" w:tplc="2D7AECAE">
      <w:numFmt w:val="bullet"/>
      <w:lvlText w:val="•"/>
      <w:lvlJc w:val="left"/>
      <w:pPr>
        <w:ind w:left="5875" w:hanging="366"/>
      </w:pPr>
      <w:rPr>
        <w:rFonts w:hint="default"/>
      </w:rPr>
    </w:lvl>
    <w:lvl w:ilvl="7" w:tplc="5F56F4E6">
      <w:numFmt w:val="bullet"/>
      <w:lvlText w:val="•"/>
      <w:lvlJc w:val="left"/>
      <w:pPr>
        <w:ind w:left="6834" w:hanging="366"/>
      </w:pPr>
      <w:rPr>
        <w:rFonts w:hint="default"/>
      </w:rPr>
    </w:lvl>
    <w:lvl w:ilvl="8" w:tplc="CC928E80">
      <w:numFmt w:val="bullet"/>
      <w:lvlText w:val="•"/>
      <w:lvlJc w:val="left"/>
      <w:pPr>
        <w:ind w:left="7793" w:hanging="366"/>
      </w:pPr>
      <w:rPr>
        <w:rFonts w:hint="default"/>
      </w:rPr>
    </w:lvl>
  </w:abstractNum>
  <w:abstractNum w:abstractNumId="35" w15:restartNumberingAfterBreak="0">
    <w:nsid w:val="53B50AE9"/>
    <w:multiLevelType w:val="hybridMultilevel"/>
    <w:tmpl w:val="801E945A"/>
    <w:lvl w:ilvl="0" w:tplc="BE86B874">
      <w:start w:val="9"/>
      <w:numFmt w:val="decimal"/>
      <w:lvlText w:val="%1."/>
      <w:lvlJc w:val="left"/>
      <w:pPr>
        <w:ind w:left="720" w:hanging="321"/>
      </w:pPr>
      <w:rPr>
        <w:rFonts w:ascii="Times New Roman" w:eastAsia="Times New Roman" w:hAnsi="Times New Roman" w:cs="Times New Roman" w:hint="default"/>
        <w:spacing w:val="0"/>
        <w:w w:val="100"/>
        <w:sz w:val="19"/>
        <w:szCs w:val="19"/>
      </w:rPr>
    </w:lvl>
    <w:lvl w:ilvl="1" w:tplc="C9D0DAE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B65EA842">
      <w:numFmt w:val="bullet"/>
      <w:lvlText w:val="•"/>
      <w:lvlJc w:val="left"/>
      <w:pPr>
        <w:ind w:left="2039" w:hanging="366"/>
      </w:pPr>
      <w:rPr>
        <w:rFonts w:hint="default"/>
      </w:rPr>
    </w:lvl>
    <w:lvl w:ilvl="3" w:tplc="638C815A">
      <w:numFmt w:val="bullet"/>
      <w:lvlText w:val="•"/>
      <w:lvlJc w:val="left"/>
      <w:pPr>
        <w:ind w:left="2998" w:hanging="366"/>
      </w:pPr>
      <w:rPr>
        <w:rFonts w:hint="default"/>
      </w:rPr>
    </w:lvl>
    <w:lvl w:ilvl="4" w:tplc="C0983DF2">
      <w:numFmt w:val="bullet"/>
      <w:lvlText w:val="•"/>
      <w:lvlJc w:val="left"/>
      <w:pPr>
        <w:ind w:left="3957" w:hanging="366"/>
      </w:pPr>
      <w:rPr>
        <w:rFonts w:hint="default"/>
      </w:rPr>
    </w:lvl>
    <w:lvl w:ilvl="5" w:tplc="DEAAB488">
      <w:numFmt w:val="bullet"/>
      <w:lvlText w:val="•"/>
      <w:lvlJc w:val="left"/>
      <w:pPr>
        <w:ind w:left="4916" w:hanging="366"/>
      </w:pPr>
      <w:rPr>
        <w:rFonts w:hint="default"/>
      </w:rPr>
    </w:lvl>
    <w:lvl w:ilvl="6" w:tplc="3F506114">
      <w:numFmt w:val="bullet"/>
      <w:lvlText w:val="•"/>
      <w:lvlJc w:val="left"/>
      <w:pPr>
        <w:ind w:left="5875" w:hanging="366"/>
      </w:pPr>
      <w:rPr>
        <w:rFonts w:hint="default"/>
      </w:rPr>
    </w:lvl>
    <w:lvl w:ilvl="7" w:tplc="C02CD48A">
      <w:numFmt w:val="bullet"/>
      <w:lvlText w:val="•"/>
      <w:lvlJc w:val="left"/>
      <w:pPr>
        <w:ind w:left="6834" w:hanging="366"/>
      </w:pPr>
      <w:rPr>
        <w:rFonts w:hint="default"/>
      </w:rPr>
    </w:lvl>
    <w:lvl w:ilvl="8" w:tplc="6240C4BA">
      <w:numFmt w:val="bullet"/>
      <w:lvlText w:val="•"/>
      <w:lvlJc w:val="left"/>
      <w:pPr>
        <w:ind w:left="7793" w:hanging="366"/>
      </w:pPr>
      <w:rPr>
        <w:rFonts w:hint="default"/>
      </w:rPr>
    </w:lvl>
  </w:abstractNum>
  <w:abstractNum w:abstractNumId="36" w15:restartNumberingAfterBreak="0">
    <w:nsid w:val="53E25DC5"/>
    <w:multiLevelType w:val="hybridMultilevel"/>
    <w:tmpl w:val="1DB27C14"/>
    <w:lvl w:ilvl="0" w:tplc="90BAA4E8">
      <w:start w:val="8"/>
      <w:numFmt w:val="decimal"/>
      <w:lvlText w:val="%1."/>
      <w:lvlJc w:val="left"/>
      <w:pPr>
        <w:ind w:left="720" w:hanging="318"/>
      </w:pPr>
      <w:rPr>
        <w:rFonts w:ascii="Times New Roman" w:eastAsia="Times New Roman" w:hAnsi="Times New Roman" w:cs="Times New Roman" w:hint="default"/>
        <w:w w:val="100"/>
        <w:sz w:val="19"/>
        <w:szCs w:val="19"/>
      </w:rPr>
    </w:lvl>
    <w:lvl w:ilvl="1" w:tplc="03C030E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D57C9A1A">
      <w:numFmt w:val="bullet"/>
      <w:lvlText w:val="•"/>
      <w:lvlJc w:val="left"/>
      <w:pPr>
        <w:ind w:left="2039" w:hanging="366"/>
      </w:pPr>
      <w:rPr>
        <w:rFonts w:hint="default"/>
      </w:rPr>
    </w:lvl>
    <w:lvl w:ilvl="3" w:tplc="7E9E0294">
      <w:numFmt w:val="bullet"/>
      <w:lvlText w:val="•"/>
      <w:lvlJc w:val="left"/>
      <w:pPr>
        <w:ind w:left="2998" w:hanging="366"/>
      </w:pPr>
      <w:rPr>
        <w:rFonts w:hint="default"/>
      </w:rPr>
    </w:lvl>
    <w:lvl w:ilvl="4" w:tplc="50043A8C">
      <w:numFmt w:val="bullet"/>
      <w:lvlText w:val="•"/>
      <w:lvlJc w:val="left"/>
      <w:pPr>
        <w:ind w:left="3957" w:hanging="366"/>
      </w:pPr>
      <w:rPr>
        <w:rFonts w:hint="default"/>
      </w:rPr>
    </w:lvl>
    <w:lvl w:ilvl="5" w:tplc="6B622AD0">
      <w:numFmt w:val="bullet"/>
      <w:lvlText w:val="•"/>
      <w:lvlJc w:val="left"/>
      <w:pPr>
        <w:ind w:left="4916" w:hanging="366"/>
      </w:pPr>
      <w:rPr>
        <w:rFonts w:hint="default"/>
      </w:rPr>
    </w:lvl>
    <w:lvl w:ilvl="6" w:tplc="B34632A2">
      <w:numFmt w:val="bullet"/>
      <w:lvlText w:val="•"/>
      <w:lvlJc w:val="left"/>
      <w:pPr>
        <w:ind w:left="5875" w:hanging="366"/>
      </w:pPr>
      <w:rPr>
        <w:rFonts w:hint="default"/>
      </w:rPr>
    </w:lvl>
    <w:lvl w:ilvl="7" w:tplc="B9EE858E">
      <w:numFmt w:val="bullet"/>
      <w:lvlText w:val="•"/>
      <w:lvlJc w:val="left"/>
      <w:pPr>
        <w:ind w:left="6834" w:hanging="366"/>
      </w:pPr>
      <w:rPr>
        <w:rFonts w:hint="default"/>
      </w:rPr>
    </w:lvl>
    <w:lvl w:ilvl="8" w:tplc="30908886">
      <w:numFmt w:val="bullet"/>
      <w:lvlText w:val="•"/>
      <w:lvlJc w:val="left"/>
      <w:pPr>
        <w:ind w:left="7793" w:hanging="366"/>
      </w:pPr>
      <w:rPr>
        <w:rFonts w:hint="default"/>
      </w:rPr>
    </w:lvl>
  </w:abstractNum>
  <w:abstractNum w:abstractNumId="37" w15:restartNumberingAfterBreak="0">
    <w:nsid w:val="5475496A"/>
    <w:multiLevelType w:val="hybridMultilevel"/>
    <w:tmpl w:val="4088FBDA"/>
    <w:lvl w:ilvl="0" w:tplc="9E48B02E">
      <w:start w:val="19"/>
      <w:numFmt w:val="decimal"/>
      <w:lvlText w:val="%1."/>
      <w:lvlJc w:val="left"/>
      <w:pPr>
        <w:ind w:left="720" w:hanging="424"/>
      </w:pPr>
      <w:rPr>
        <w:rFonts w:ascii="Times New Roman" w:eastAsia="Times New Roman" w:hAnsi="Times New Roman" w:cs="Times New Roman" w:hint="default"/>
        <w:w w:val="100"/>
        <w:sz w:val="19"/>
        <w:szCs w:val="19"/>
      </w:rPr>
    </w:lvl>
    <w:lvl w:ilvl="1" w:tplc="4162AA68">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C8C0F2E4">
      <w:start w:val="1"/>
      <w:numFmt w:val="decimal"/>
      <w:lvlText w:val="%3."/>
      <w:lvlJc w:val="left"/>
      <w:pPr>
        <w:ind w:left="720" w:hanging="318"/>
      </w:pPr>
      <w:rPr>
        <w:rFonts w:ascii="Times New Roman" w:eastAsia="Times New Roman" w:hAnsi="Times New Roman" w:cs="Times New Roman" w:hint="default"/>
        <w:spacing w:val="-13"/>
        <w:w w:val="100"/>
        <w:sz w:val="19"/>
        <w:szCs w:val="19"/>
      </w:rPr>
    </w:lvl>
    <w:lvl w:ilvl="3" w:tplc="B1581F92">
      <w:start w:val="1"/>
      <w:numFmt w:val="upperLetter"/>
      <w:lvlText w:val="%4."/>
      <w:lvlJc w:val="left"/>
      <w:pPr>
        <w:ind w:left="1086" w:hanging="366"/>
      </w:pPr>
      <w:rPr>
        <w:rFonts w:ascii="Times New Roman" w:eastAsia="Times New Roman" w:hAnsi="Times New Roman" w:cs="Times New Roman" w:hint="default"/>
        <w:spacing w:val="-3"/>
        <w:w w:val="100"/>
        <w:sz w:val="19"/>
        <w:szCs w:val="19"/>
      </w:rPr>
    </w:lvl>
    <w:lvl w:ilvl="4" w:tplc="91C2549A">
      <w:numFmt w:val="bullet"/>
      <w:lvlText w:val="•"/>
      <w:lvlJc w:val="left"/>
      <w:pPr>
        <w:ind w:left="3957" w:hanging="366"/>
      </w:pPr>
      <w:rPr>
        <w:rFonts w:hint="default"/>
      </w:rPr>
    </w:lvl>
    <w:lvl w:ilvl="5" w:tplc="2D241622">
      <w:numFmt w:val="bullet"/>
      <w:lvlText w:val="•"/>
      <w:lvlJc w:val="left"/>
      <w:pPr>
        <w:ind w:left="4916" w:hanging="366"/>
      </w:pPr>
      <w:rPr>
        <w:rFonts w:hint="default"/>
      </w:rPr>
    </w:lvl>
    <w:lvl w:ilvl="6" w:tplc="9230B428">
      <w:numFmt w:val="bullet"/>
      <w:lvlText w:val="•"/>
      <w:lvlJc w:val="left"/>
      <w:pPr>
        <w:ind w:left="5875" w:hanging="366"/>
      </w:pPr>
      <w:rPr>
        <w:rFonts w:hint="default"/>
      </w:rPr>
    </w:lvl>
    <w:lvl w:ilvl="7" w:tplc="0C183A6C">
      <w:numFmt w:val="bullet"/>
      <w:lvlText w:val="•"/>
      <w:lvlJc w:val="left"/>
      <w:pPr>
        <w:ind w:left="6834" w:hanging="366"/>
      </w:pPr>
      <w:rPr>
        <w:rFonts w:hint="default"/>
      </w:rPr>
    </w:lvl>
    <w:lvl w:ilvl="8" w:tplc="CFB613E0">
      <w:numFmt w:val="bullet"/>
      <w:lvlText w:val="•"/>
      <w:lvlJc w:val="left"/>
      <w:pPr>
        <w:ind w:left="7793" w:hanging="366"/>
      </w:pPr>
      <w:rPr>
        <w:rFonts w:hint="default"/>
      </w:rPr>
    </w:lvl>
  </w:abstractNum>
  <w:abstractNum w:abstractNumId="38" w15:restartNumberingAfterBreak="0">
    <w:nsid w:val="56B76529"/>
    <w:multiLevelType w:val="hybridMultilevel"/>
    <w:tmpl w:val="568490D6"/>
    <w:lvl w:ilvl="0" w:tplc="F1CA6F26">
      <w:start w:val="4"/>
      <w:numFmt w:val="decimal"/>
      <w:lvlText w:val="%1."/>
      <w:lvlJc w:val="left"/>
      <w:pPr>
        <w:ind w:left="720" w:hanging="318"/>
      </w:pPr>
      <w:rPr>
        <w:rFonts w:ascii="Times New Roman" w:eastAsia="Times New Roman" w:hAnsi="Times New Roman" w:cs="Times New Roman" w:hint="default"/>
        <w:spacing w:val="-15"/>
        <w:w w:val="100"/>
        <w:sz w:val="19"/>
        <w:szCs w:val="19"/>
      </w:rPr>
    </w:lvl>
    <w:lvl w:ilvl="1" w:tplc="77D6CACC">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99F6E660">
      <w:numFmt w:val="bullet"/>
      <w:lvlText w:val="•"/>
      <w:lvlJc w:val="left"/>
      <w:pPr>
        <w:ind w:left="2039" w:hanging="366"/>
      </w:pPr>
      <w:rPr>
        <w:rFonts w:hint="default"/>
      </w:rPr>
    </w:lvl>
    <w:lvl w:ilvl="3" w:tplc="B39AC6FE">
      <w:numFmt w:val="bullet"/>
      <w:lvlText w:val="•"/>
      <w:lvlJc w:val="left"/>
      <w:pPr>
        <w:ind w:left="2998" w:hanging="366"/>
      </w:pPr>
      <w:rPr>
        <w:rFonts w:hint="default"/>
      </w:rPr>
    </w:lvl>
    <w:lvl w:ilvl="4" w:tplc="847ABC08">
      <w:numFmt w:val="bullet"/>
      <w:lvlText w:val="•"/>
      <w:lvlJc w:val="left"/>
      <w:pPr>
        <w:ind w:left="3957" w:hanging="366"/>
      </w:pPr>
      <w:rPr>
        <w:rFonts w:hint="default"/>
      </w:rPr>
    </w:lvl>
    <w:lvl w:ilvl="5" w:tplc="24649564">
      <w:numFmt w:val="bullet"/>
      <w:lvlText w:val="•"/>
      <w:lvlJc w:val="left"/>
      <w:pPr>
        <w:ind w:left="4916" w:hanging="366"/>
      </w:pPr>
      <w:rPr>
        <w:rFonts w:hint="default"/>
      </w:rPr>
    </w:lvl>
    <w:lvl w:ilvl="6" w:tplc="AF34DA14">
      <w:numFmt w:val="bullet"/>
      <w:lvlText w:val="•"/>
      <w:lvlJc w:val="left"/>
      <w:pPr>
        <w:ind w:left="5875" w:hanging="366"/>
      </w:pPr>
      <w:rPr>
        <w:rFonts w:hint="default"/>
      </w:rPr>
    </w:lvl>
    <w:lvl w:ilvl="7" w:tplc="D2521AAA">
      <w:numFmt w:val="bullet"/>
      <w:lvlText w:val="•"/>
      <w:lvlJc w:val="left"/>
      <w:pPr>
        <w:ind w:left="6834" w:hanging="366"/>
      </w:pPr>
      <w:rPr>
        <w:rFonts w:hint="default"/>
      </w:rPr>
    </w:lvl>
    <w:lvl w:ilvl="8" w:tplc="387C4C72">
      <w:numFmt w:val="bullet"/>
      <w:lvlText w:val="•"/>
      <w:lvlJc w:val="left"/>
      <w:pPr>
        <w:ind w:left="7793" w:hanging="366"/>
      </w:pPr>
      <w:rPr>
        <w:rFonts w:hint="default"/>
      </w:rPr>
    </w:lvl>
  </w:abstractNum>
  <w:abstractNum w:abstractNumId="39" w15:restartNumberingAfterBreak="0">
    <w:nsid w:val="58DF3569"/>
    <w:multiLevelType w:val="hybridMultilevel"/>
    <w:tmpl w:val="69CAFC12"/>
    <w:lvl w:ilvl="0" w:tplc="FDF2F724">
      <w:start w:val="3"/>
      <w:numFmt w:val="decimal"/>
      <w:lvlText w:val="%1."/>
      <w:lvlJc w:val="left"/>
      <w:pPr>
        <w:ind w:left="1038" w:hanging="318"/>
      </w:pPr>
      <w:rPr>
        <w:rFonts w:ascii="Times New Roman" w:eastAsia="Times New Roman" w:hAnsi="Times New Roman" w:cs="Times New Roman" w:hint="default"/>
        <w:spacing w:val="-5"/>
        <w:w w:val="100"/>
        <w:sz w:val="19"/>
        <w:szCs w:val="19"/>
      </w:rPr>
    </w:lvl>
    <w:lvl w:ilvl="1" w:tplc="DF569B6C">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E88CE442">
      <w:numFmt w:val="bullet"/>
      <w:lvlText w:val="•"/>
      <w:lvlJc w:val="left"/>
      <w:pPr>
        <w:ind w:left="2039" w:hanging="366"/>
      </w:pPr>
      <w:rPr>
        <w:rFonts w:hint="default"/>
      </w:rPr>
    </w:lvl>
    <w:lvl w:ilvl="3" w:tplc="7DB866AE">
      <w:numFmt w:val="bullet"/>
      <w:lvlText w:val="•"/>
      <w:lvlJc w:val="left"/>
      <w:pPr>
        <w:ind w:left="2998" w:hanging="366"/>
      </w:pPr>
      <w:rPr>
        <w:rFonts w:hint="default"/>
      </w:rPr>
    </w:lvl>
    <w:lvl w:ilvl="4" w:tplc="B9440A58">
      <w:numFmt w:val="bullet"/>
      <w:lvlText w:val="•"/>
      <w:lvlJc w:val="left"/>
      <w:pPr>
        <w:ind w:left="3957" w:hanging="366"/>
      </w:pPr>
      <w:rPr>
        <w:rFonts w:hint="default"/>
      </w:rPr>
    </w:lvl>
    <w:lvl w:ilvl="5" w:tplc="3F74A24E">
      <w:numFmt w:val="bullet"/>
      <w:lvlText w:val="•"/>
      <w:lvlJc w:val="left"/>
      <w:pPr>
        <w:ind w:left="4916" w:hanging="366"/>
      </w:pPr>
      <w:rPr>
        <w:rFonts w:hint="default"/>
      </w:rPr>
    </w:lvl>
    <w:lvl w:ilvl="6" w:tplc="0F523500">
      <w:numFmt w:val="bullet"/>
      <w:lvlText w:val="•"/>
      <w:lvlJc w:val="left"/>
      <w:pPr>
        <w:ind w:left="5875" w:hanging="366"/>
      </w:pPr>
      <w:rPr>
        <w:rFonts w:hint="default"/>
      </w:rPr>
    </w:lvl>
    <w:lvl w:ilvl="7" w:tplc="93F0FB38">
      <w:numFmt w:val="bullet"/>
      <w:lvlText w:val="•"/>
      <w:lvlJc w:val="left"/>
      <w:pPr>
        <w:ind w:left="6834" w:hanging="366"/>
      </w:pPr>
      <w:rPr>
        <w:rFonts w:hint="default"/>
      </w:rPr>
    </w:lvl>
    <w:lvl w:ilvl="8" w:tplc="17FA2362">
      <w:numFmt w:val="bullet"/>
      <w:lvlText w:val="•"/>
      <w:lvlJc w:val="left"/>
      <w:pPr>
        <w:ind w:left="7793" w:hanging="366"/>
      </w:pPr>
      <w:rPr>
        <w:rFonts w:hint="default"/>
      </w:rPr>
    </w:lvl>
  </w:abstractNum>
  <w:abstractNum w:abstractNumId="40" w15:restartNumberingAfterBreak="0">
    <w:nsid w:val="5B3422CF"/>
    <w:multiLevelType w:val="hybridMultilevel"/>
    <w:tmpl w:val="12EADDE4"/>
    <w:lvl w:ilvl="0" w:tplc="F8989ACA">
      <w:start w:val="1"/>
      <w:numFmt w:val="decimal"/>
      <w:lvlText w:val="%1."/>
      <w:lvlJc w:val="left"/>
      <w:pPr>
        <w:ind w:left="720" w:hanging="318"/>
      </w:pPr>
      <w:rPr>
        <w:rFonts w:ascii="Times New Roman" w:eastAsia="Times New Roman" w:hAnsi="Times New Roman" w:cs="Times New Roman" w:hint="default"/>
        <w:spacing w:val="-13"/>
        <w:w w:val="100"/>
        <w:sz w:val="19"/>
        <w:szCs w:val="19"/>
      </w:rPr>
    </w:lvl>
    <w:lvl w:ilvl="1" w:tplc="D244329A">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C8B0A940">
      <w:numFmt w:val="bullet"/>
      <w:lvlText w:val="•"/>
      <w:lvlJc w:val="left"/>
      <w:pPr>
        <w:ind w:left="2518" w:hanging="366"/>
      </w:pPr>
      <w:rPr>
        <w:rFonts w:hint="default"/>
      </w:rPr>
    </w:lvl>
    <w:lvl w:ilvl="3" w:tplc="939C34B8">
      <w:numFmt w:val="bullet"/>
      <w:lvlText w:val="•"/>
      <w:lvlJc w:val="left"/>
      <w:pPr>
        <w:ind w:left="3417" w:hanging="366"/>
      </w:pPr>
      <w:rPr>
        <w:rFonts w:hint="default"/>
      </w:rPr>
    </w:lvl>
    <w:lvl w:ilvl="4" w:tplc="E37EF556">
      <w:numFmt w:val="bullet"/>
      <w:lvlText w:val="•"/>
      <w:lvlJc w:val="left"/>
      <w:pPr>
        <w:ind w:left="4316" w:hanging="366"/>
      </w:pPr>
      <w:rPr>
        <w:rFonts w:hint="default"/>
      </w:rPr>
    </w:lvl>
    <w:lvl w:ilvl="5" w:tplc="866696F2">
      <w:numFmt w:val="bullet"/>
      <w:lvlText w:val="•"/>
      <w:lvlJc w:val="left"/>
      <w:pPr>
        <w:ind w:left="5215" w:hanging="366"/>
      </w:pPr>
      <w:rPr>
        <w:rFonts w:hint="default"/>
      </w:rPr>
    </w:lvl>
    <w:lvl w:ilvl="6" w:tplc="6A7A66DC">
      <w:numFmt w:val="bullet"/>
      <w:lvlText w:val="•"/>
      <w:lvlJc w:val="left"/>
      <w:pPr>
        <w:ind w:left="6114" w:hanging="366"/>
      </w:pPr>
      <w:rPr>
        <w:rFonts w:hint="default"/>
      </w:rPr>
    </w:lvl>
    <w:lvl w:ilvl="7" w:tplc="A596DA2C">
      <w:numFmt w:val="bullet"/>
      <w:lvlText w:val="•"/>
      <w:lvlJc w:val="left"/>
      <w:pPr>
        <w:ind w:left="7013" w:hanging="366"/>
      </w:pPr>
      <w:rPr>
        <w:rFonts w:hint="default"/>
      </w:rPr>
    </w:lvl>
    <w:lvl w:ilvl="8" w:tplc="51E4FD10">
      <w:numFmt w:val="bullet"/>
      <w:lvlText w:val="•"/>
      <w:lvlJc w:val="left"/>
      <w:pPr>
        <w:ind w:left="7912" w:hanging="366"/>
      </w:pPr>
      <w:rPr>
        <w:rFonts w:hint="default"/>
      </w:rPr>
    </w:lvl>
  </w:abstractNum>
  <w:abstractNum w:abstractNumId="41" w15:restartNumberingAfterBreak="0">
    <w:nsid w:val="5CCD5EFB"/>
    <w:multiLevelType w:val="hybridMultilevel"/>
    <w:tmpl w:val="0944F44A"/>
    <w:lvl w:ilvl="0" w:tplc="69AC8A2C">
      <w:start w:val="15"/>
      <w:numFmt w:val="decimal"/>
      <w:lvlText w:val="%1."/>
      <w:lvlJc w:val="left"/>
      <w:pPr>
        <w:ind w:left="720" w:hanging="424"/>
      </w:pPr>
      <w:rPr>
        <w:rFonts w:ascii="Times New Roman" w:eastAsia="Times New Roman" w:hAnsi="Times New Roman" w:cs="Times New Roman" w:hint="default"/>
        <w:w w:val="100"/>
        <w:sz w:val="19"/>
        <w:szCs w:val="19"/>
      </w:rPr>
    </w:lvl>
    <w:lvl w:ilvl="1" w:tplc="39B09C30">
      <w:numFmt w:val="bullet"/>
      <w:lvlText w:val="•"/>
      <w:lvlJc w:val="left"/>
      <w:pPr>
        <w:ind w:left="1619" w:hanging="424"/>
      </w:pPr>
      <w:rPr>
        <w:rFonts w:hint="default"/>
      </w:rPr>
    </w:lvl>
    <w:lvl w:ilvl="2" w:tplc="51B639D6">
      <w:numFmt w:val="bullet"/>
      <w:lvlText w:val="•"/>
      <w:lvlJc w:val="left"/>
      <w:pPr>
        <w:ind w:left="2518" w:hanging="424"/>
      </w:pPr>
      <w:rPr>
        <w:rFonts w:hint="default"/>
      </w:rPr>
    </w:lvl>
    <w:lvl w:ilvl="3" w:tplc="32D2F376">
      <w:numFmt w:val="bullet"/>
      <w:lvlText w:val="•"/>
      <w:lvlJc w:val="left"/>
      <w:pPr>
        <w:ind w:left="3417" w:hanging="424"/>
      </w:pPr>
      <w:rPr>
        <w:rFonts w:hint="default"/>
      </w:rPr>
    </w:lvl>
    <w:lvl w:ilvl="4" w:tplc="8A1CE420">
      <w:numFmt w:val="bullet"/>
      <w:lvlText w:val="•"/>
      <w:lvlJc w:val="left"/>
      <w:pPr>
        <w:ind w:left="4316" w:hanging="424"/>
      </w:pPr>
      <w:rPr>
        <w:rFonts w:hint="default"/>
      </w:rPr>
    </w:lvl>
    <w:lvl w:ilvl="5" w:tplc="338CF7A4">
      <w:numFmt w:val="bullet"/>
      <w:lvlText w:val="•"/>
      <w:lvlJc w:val="left"/>
      <w:pPr>
        <w:ind w:left="5215" w:hanging="424"/>
      </w:pPr>
      <w:rPr>
        <w:rFonts w:hint="default"/>
      </w:rPr>
    </w:lvl>
    <w:lvl w:ilvl="6" w:tplc="EA902B02">
      <w:numFmt w:val="bullet"/>
      <w:lvlText w:val="•"/>
      <w:lvlJc w:val="left"/>
      <w:pPr>
        <w:ind w:left="6114" w:hanging="424"/>
      </w:pPr>
      <w:rPr>
        <w:rFonts w:hint="default"/>
      </w:rPr>
    </w:lvl>
    <w:lvl w:ilvl="7" w:tplc="674C3A58">
      <w:numFmt w:val="bullet"/>
      <w:lvlText w:val="•"/>
      <w:lvlJc w:val="left"/>
      <w:pPr>
        <w:ind w:left="7013" w:hanging="424"/>
      </w:pPr>
      <w:rPr>
        <w:rFonts w:hint="default"/>
      </w:rPr>
    </w:lvl>
    <w:lvl w:ilvl="8" w:tplc="93605968">
      <w:numFmt w:val="bullet"/>
      <w:lvlText w:val="•"/>
      <w:lvlJc w:val="left"/>
      <w:pPr>
        <w:ind w:left="7912" w:hanging="424"/>
      </w:pPr>
      <w:rPr>
        <w:rFonts w:hint="default"/>
      </w:rPr>
    </w:lvl>
  </w:abstractNum>
  <w:abstractNum w:abstractNumId="42" w15:restartNumberingAfterBreak="0">
    <w:nsid w:val="5E1D3649"/>
    <w:multiLevelType w:val="hybridMultilevel"/>
    <w:tmpl w:val="78B66FB6"/>
    <w:lvl w:ilvl="0" w:tplc="382E8F3C">
      <w:start w:val="2"/>
      <w:numFmt w:val="upperLetter"/>
      <w:lvlText w:val="%1."/>
      <w:lvlJc w:val="left"/>
      <w:pPr>
        <w:ind w:left="1074" w:hanging="354"/>
      </w:pPr>
      <w:rPr>
        <w:rFonts w:ascii="Times New Roman" w:eastAsia="Times New Roman" w:hAnsi="Times New Roman" w:cs="Times New Roman" w:hint="default"/>
        <w:spacing w:val="-3"/>
        <w:w w:val="100"/>
        <w:sz w:val="19"/>
        <w:szCs w:val="19"/>
      </w:rPr>
    </w:lvl>
    <w:lvl w:ilvl="1" w:tplc="7B640AF2">
      <w:numFmt w:val="bullet"/>
      <w:lvlText w:val="•"/>
      <w:lvlJc w:val="left"/>
      <w:pPr>
        <w:ind w:left="1943" w:hanging="354"/>
      </w:pPr>
      <w:rPr>
        <w:rFonts w:hint="default"/>
      </w:rPr>
    </w:lvl>
    <w:lvl w:ilvl="2" w:tplc="4EFEFE54">
      <w:numFmt w:val="bullet"/>
      <w:lvlText w:val="•"/>
      <w:lvlJc w:val="left"/>
      <w:pPr>
        <w:ind w:left="2806" w:hanging="354"/>
      </w:pPr>
      <w:rPr>
        <w:rFonts w:hint="default"/>
      </w:rPr>
    </w:lvl>
    <w:lvl w:ilvl="3" w:tplc="925659D8">
      <w:numFmt w:val="bullet"/>
      <w:lvlText w:val="•"/>
      <w:lvlJc w:val="left"/>
      <w:pPr>
        <w:ind w:left="3669" w:hanging="354"/>
      </w:pPr>
      <w:rPr>
        <w:rFonts w:hint="default"/>
      </w:rPr>
    </w:lvl>
    <w:lvl w:ilvl="4" w:tplc="31C237C4">
      <w:numFmt w:val="bullet"/>
      <w:lvlText w:val="•"/>
      <w:lvlJc w:val="left"/>
      <w:pPr>
        <w:ind w:left="4532" w:hanging="354"/>
      </w:pPr>
      <w:rPr>
        <w:rFonts w:hint="default"/>
      </w:rPr>
    </w:lvl>
    <w:lvl w:ilvl="5" w:tplc="A52C070A">
      <w:numFmt w:val="bullet"/>
      <w:lvlText w:val="•"/>
      <w:lvlJc w:val="left"/>
      <w:pPr>
        <w:ind w:left="5395" w:hanging="354"/>
      </w:pPr>
      <w:rPr>
        <w:rFonts w:hint="default"/>
      </w:rPr>
    </w:lvl>
    <w:lvl w:ilvl="6" w:tplc="52D08E92">
      <w:numFmt w:val="bullet"/>
      <w:lvlText w:val="•"/>
      <w:lvlJc w:val="left"/>
      <w:pPr>
        <w:ind w:left="6258" w:hanging="354"/>
      </w:pPr>
      <w:rPr>
        <w:rFonts w:hint="default"/>
      </w:rPr>
    </w:lvl>
    <w:lvl w:ilvl="7" w:tplc="D812EA72">
      <w:numFmt w:val="bullet"/>
      <w:lvlText w:val="•"/>
      <w:lvlJc w:val="left"/>
      <w:pPr>
        <w:ind w:left="7121" w:hanging="354"/>
      </w:pPr>
      <w:rPr>
        <w:rFonts w:hint="default"/>
      </w:rPr>
    </w:lvl>
    <w:lvl w:ilvl="8" w:tplc="9D926B62">
      <w:numFmt w:val="bullet"/>
      <w:lvlText w:val="•"/>
      <w:lvlJc w:val="left"/>
      <w:pPr>
        <w:ind w:left="7984" w:hanging="354"/>
      </w:pPr>
      <w:rPr>
        <w:rFonts w:hint="default"/>
      </w:rPr>
    </w:lvl>
  </w:abstractNum>
  <w:abstractNum w:abstractNumId="43" w15:restartNumberingAfterBreak="0">
    <w:nsid w:val="5E4C4BDB"/>
    <w:multiLevelType w:val="hybridMultilevel"/>
    <w:tmpl w:val="A0FA1EBE"/>
    <w:lvl w:ilvl="0" w:tplc="E3CA3EC2">
      <w:start w:val="14"/>
      <w:numFmt w:val="decimal"/>
      <w:lvlText w:val="%1."/>
      <w:lvlJc w:val="left"/>
      <w:pPr>
        <w:ind w:left="720" w:hanging="426"/>
      </w:pPr>
      <w:rPr>
        <w:rFonts w:ascii="Times New Roman" w:eastAsia="Times New Roman" w:hAnsi="Times New Roman" w:cs="Times New Roman" w:hint="default"/>
        <w:w w:val="100"/>
        <w:sz w:val="19"/>
        <w:szCs w:val="19"/>
      </w:rPr>
    </w:lvl>
    <w:lvl w:ilvl="1" w:tplc="19645D84">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FF6C6E72">
      <w:numFmt w:val="bullet"/>
      <w:lvlText w:val="•"/>
      <w:lvlJc w:val="left"/>
      <w:pPr>
        <w:ind w:left="2039" w:hanging="366"/>
      </w:pPr>
      <w:rPr>
        <w:rFonts w:hint="default"/>
      </w:rPr>
    </w:lvl>
    <w:lvl w:ilvl="3" w:tplc="7BCA5DC8">
      <w:numFmt w:val="bullet"/>
      <w:lvlText w:val="•"/>
      <w:lvlJc w:val="left"/>
      <w:pPr>
        <w:ind w:left="2998" w:hanging="366"/>
      </w:pPr>
      <w:rPr>
        <w:rFonts w:hint="default"/>
      </w:rPr>
    </w:lvl>
    <w:lvl w:ilvl="4" w:tplc="5866D190">
      <w:numFmt w:val="bullet"/>
      <w:lvlText w:val="•"/>
      <w:lvlJc w:val="left"/>
      <w:pPr>
        <w:ind w:left="3957" w:hanging="366"/>
      </w:pPr>
      <w:rPr>
        <w:rFonts w:hint="default"/>
      </w:rPr>
    </w:lvl>
    <w:lvl w:ilvl="5" w:tplc="3EF81D7C">
      <w:numFmt w:val="bullet"/>
      <w:lvlText w:val="•"/>
      <w:lvlJc w:val="left"/>
      <w:pPr>
        <w:ind w:left="4916" w:hanging="366"/>
      </w:pPr>
      <w:rPr>
        <w:rFonts w:hint="default"/>
      </w:rPr>
    </w:lvl>
    <w:lvl w:ilvl="6" w:tplc="5DB0913C">
      <w:numFmt w:val="bullet"/>
      <w:lvlText w:val="•"/>
      <w:lvlJc w:val="left"/>
      <w:pPr>
        <w:ind w:left="5875" w:hanging="366"/>
      </w:pPr>
      <w:rPr>
        <w:rFonts w:hint="default"/>
      </w:rPr>
    </w:lvl>
    <w:lvl w:ilvl="7" w:tplc="441EA174">
      <w:numFmt w:val="bullet"/>
      <w:lvlText w:val="•"/>
      <w:lvlJc w:val="left"/>
      <w:pPr>
        <w:ind w:left="6834" w:hanging="366"/>
      </w:pPr>
      <w:rPr>
        <w:rFonts w:hint="default"/>
      </w:rPr>
    </w:lvl>
    <w:lvl w:ilvl="8" w:tplc="717AE166">
      <w:numFmt w:val="bullet"/>
      <w:lvlText w:val="•"/>
      <w:lvlJc w:val="left"/>
      <w:pPr>
        <w:ind w:left="7793" w:hanging="366"/>
      </w:pPr>
      <w:rPr>
        <w:rFonts w:hint="default"/>
      </w:rPr>
    </w:lvl>
  </w:abstractNum>
  <w:abstractNum w:abstractNumId="44" w15:restartNumberingAfterBreak="0">
    <w:nsid w:val="5E7617B6"/>
    <w:multiLevelType w:val="hybridMultilevel"/>
    <w:tmpl w:val="9B404B62"/>
    <w:lvl w:ilvl="0" w:tplc="8146F360">
      <w:start w:val="34"/>
      <w:numFmt w:val="decimal"/>
      <w:lvlText w:val="%1."/>
      <w:lvlJc w:val="left"/>
      <w:pPr>
        <w:ind w:left="720" w:hanging="424"/>
      </w:pPr>
      <w:rPr>
        <w:rFonts w:ascii="Times New Roman" w:eastAsia="Times New Roman" w:hAnsi="Times New Roman" w:cs="Times New Roman" w:hint="default"/>
        <w:w w:val="100"/>
        <w:sz w:val="19"/>
        <w:szCs w:val="19"/>
      </w:rPr>
    </w:lvl>
    <w:lvl w:ilvl="1" w:tplc="753E4B7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C1149BAE">
      <w:numFmt w:val="bullet"/>
      <w:lvlText w:val="•"/>
      <w:lvlJc w:val="left"/>
      <w:pPr>
        <w:ind w:left="2039" w:hanging="366"/>
      </w:pPr>
      <w:rPr>
        <w:rFonts w:hint="default"/>
      </w:rPr>
    </w:lvl>
    <w:lvl w:ilvl="3" w:tplc="D0E098B6">
      <w:numFmt w:val="bullet"/>
      <w:lvlText w:val="•"/>
      <w:lvlJc w:val="left"/>
      <w:pPr>
        <w:ind w:left="2998" w:hanging="366"/>
      </w:pPr>
      <w:rPr>
        <w:rFonts w:hint="default"/>
      </w:rPr>
    </w:lvl>
    <w:lvl w:ilvl="4" w:tplc="F2AE8B4A">
      <w:numFmt w:val="bullet"/>
      <w:lvlText w:val="•"/>
      <w:lvlJc w:val="left"/>
      <w:pPr>
        <w:ind w:left="3957" w:hanging="366"/>
      </w:pPr>
      <w:rPr>
        <w:rFonts w:hint="default"/>
      </w:rPr>
    </w:lvl>
    <w:lvl w:ilvl="5" w:tplc="130AB628">
      <w:numFmt w:val="bullet"/>
      <w:lvlText w:val="•"/>
      <w:lvlJc w:val="left"/>
      <w:pPr>
        <w:ind w:left="4916" w:hanging="366"/>
      </w:pPr>
      <w:rPr>
        <w:rFonts w:hint="default"/>
      </w:rPr>
    </w:lvl>
    <w:lvl w:ilvl="6" w:tplc="BB3C5C20">
      <w:numFmt w:val="bullet"/>
      <w:lvlText w:val="•"/>
      <w:lvlJc w:val="left"/>
      <w:pPr>
        <w:ind w:left="5875" w:hanging="366"/>
      </w:pPr>
      <w:rPr>
        <w:rFonts w:hint="default"/>
      </w:rPr>
    </w:lvl>
    <w:lvl w:ilvl="7" w:tplc="B874EE22">
      <w:numFmt w:val="bullet"/>
      <w:lvlText w:val="•"/>
      <w:lvlJc w:val="left"/>
      <w:pPr>
        <w:ind w:left="6834" w:hanging="366"/>
      </w:pPr>
      <w:rPr>
        <w:rFonts w:hint="default"/>
      </w:rPr>
    </w:lvl>
    <w:lvl w:ilvl="8" w:tplc="2EC0F782">
      <w:numFmt w:val="bullet"/>
      <w:lvlText w:val="•"/>
      <w:lvlJc w:val="left"/>
      <w:pPr>
        <w:ind w:left="7793" w:hanging="366"/>
      </w:pPr>
      <w:rPr>
        <w:rFonts w:hint="default"/>
      </w:rPr>
    </w:lvl>
  </w:abstractNum>
  <w:abstractNum w:abstractNumId="45" w15:restartNumberingAfterBreak="0">
    <w:nsid w:val="605C0212"/>
    <w:multiLevelType w:val="hybridMultilevel"/>
    <w:tmpl w:val="321CE72E"/>
    <w:lvl w:ilvl="0" w:tplc="97C6341A">
      <w:start w:val="9"/>
      <w:numFmt w:val="decimal"/>
      <w:lvlText w:val="%1."/>
      <w:lvlJc w:val="left"/>
      <w:pPr>
        <w:ind w:left="720" w:hanging="318"/>
      </w:pPr>
      <w:rPr>
        <w:rFonts w:ascii="Times New Roman" w:eastAsia="Times New Roman" w:hAnsi="Times New Roman" w:cs="Times New Roman" w:hint="default"/>
        <w:spacing w:val="-13"/>
        <w:w w:val="100"/>
        <w:sz w:val="19"/>
        <w:szCs w:val="19"/>
      </w:rPr>
    </w:lvl>
    <w:lvl w:ilvl="1" w:tplc="327E6DC4">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7DB4E038">
      <w:numFmt w:val="bullet"/>
      <w:lvlText w:val="•"/>
      <w:lvlJc w:val="left"/>
      <w:pPr>
        <w:ind w:left="2039" w:hanging="366"/>
      </w:pPr>
      <w:rPr>
        <w:rFonts w:hint="default"/>
      </w:rPr>
    </w:lvl>
    <w:lvl w:ilvl="3" w:tplc="4D9839C8">
      <w:numFmt w:val="bullet"/>
      <w:lvlText w:val="•"/>
      <w:lvlJc w:val="left"/>
      <w:pPr>
        <w:ind w:left="2998" w:hanging="366"/>
      </w:pPr>
      <w:rPr>
        <w:rFonts w:hint="default"/>
      </w:rPr>
    </w:lvl>
    <w:lvl w:ilvl="4" w:tplc="067C3B48">
      <w:numFmt w:val="bullet"/>
      <w:lvlText w:val="•"/>
      <w:lvlJc w:val="left"/>
      <w:pPr>
        <w:ind w:left="3957" w:hanging="366"/>
      </w:pPr>
      <w:rPr>
        <w:rFonts w:hint="default"/>
      </w:rPr>
    </w:lvl>
    <w:lvl w:ilvl="5" w:tplc="A5068840">
      <w:numFmt w:val="bullet"/>
      <w:lvlText w:val="•"/>
      <w:lvlJc w:val="left"/>
      <w:pPr>
        <w:ind w:left="4916" w:hanging="366"/>
      </w:pPr>
      <w:rPr>
        <w:rFonts w:hint="default"/>
      </w:rPr>
    </w:lvl>
    <w:lvl w:ilvl="6" w:tplc="82F68CCE">
      <w:numFmt w:val="bullet"/>
      <w:lvlText w:val="•"/>
      <w:lvlJc w:val="left"/>
      <w:pPr>
        <w:ind w:left="5875" w:hanging="366"/>
      </w:pPr>
      <w:rPr>
        <w:rFonts w:hint="default"/>
      </w:rPr>
    </w:lvl>
    <w:lvl w:ilvl="7" w:tplc="5C627270">
      <w:numFmt w:val="bullet"/>
      <w:lvlText w:val="•"/>
      <w:lvlJc w:val="left"/>
      <w:pPr>
        <w:ind w:left="6834" w:hanging="366"/>
      </w:pPr>
      <w:rPr>
        <w:rFonts w:hint="default"/>
      </w:rPr>
    </w:lvl>
    <w:lvl w:ilvl="8" w:tplc="C9AA0C2E">
      <w:numFmt w:val="bullet"/>
      <w:lvlText w:val="•"/>
      <w:lvlJc w:val="left"/>
      <w:pPr>
        <w:ind w:left="7793" w:hanging="366"/>
      </w:pPr>
      <w:rPr>
        <w:rFonts w:hint="default"/>
      </w:rPr>
    </w:lvl>
  </w:abstractNum>
  <w:abstractNum w:abstractNumId="46" w15:restartNumberingAfterBreak="0">
    <w:nsid w:val="64B1203D"/>
    <w:multiLevelType w:val="hybridMultilevel"/>
    <w:tmpl w:val="D8FCFCB4"/>
    <w:lvl w:ilvl="0" w:tplc="19844D28">
      <w:start w:val="19"/>
      <w:numFmt w:val="decimal"/>
      <w:lvlText w:val="%1."/>
      <w:lvlJc w:val="left"/>
      <w:pPr>
        <w:ind w:left="720" w:hanging="424"/>
      </w:pPr>
      <w:rPr>
        <w:rFonts w:ascii="Times New Roman" w:eastAsia="Times New Roman" w:hAnsi="Times New Roman" w:cs="Times New Roman" w:hint="default"/>
        <w:w w:val="100"/>
        <w:sz w:val="19"/>
        <w:szCs w:val="19"/>
      </w:rPr>
    </w:lvl>
    <w:lvl w:ilvl="1" w:tplc="6386624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F4A27CDC">
      <w:numFmt w:val="bullet"/>
      <w:lvlText w:val="•"/>
      <w:lvlJc w:val="left"/>
      <w:pPr>
        <w:ind w:left="2039" w:hanging="366"/>
      </w:pPr>
      <w:rPr>
        <w:rFonts w:hint="default"/>
      </w:rPr>
    </w:lvl>
    <w:lvl w:ilvl="3" w:tplc="9B861186">
      <w:numFmt w:val="bullet"/>
      <w:lvlText w:val="•"/>
      <w:lvlJc w:val="left"/>
      <w:pPr>
        <w:ind w:left="2998" w:hanging="366"/>
      </w:pPr>
      <w:rPr>
        <w:rFonts w:hint="default"/>
      </w:rPr>
    </w:lvl>
    <w:lvl w:ilvl="4" w:tplc="B122DDFE">
      <w:numFmt w:val="bullet"/>
      <w:lvlText w:val="•"/>
      <w:lvlJc w:val="left"/>
      <w:pPr>
        <w:ind w:left="3957" w:hanging="366"/>
      </w:pPr>
      <w:rPr>
        <w:rFonts w:hint="default"/>
      </w:rPr>
    </w:lvl>
    <w:lvl w:ilvl="5" w:tplc="08EC8B4A">
      <w:numFmt w:val="bullet"/>
      <w:lvlText w:val="•"/>
      <w:lvlJc w:val="left"/>
      <w:pPr>
        <w:ind w:left="4916" w:hanging="366"/>
      </w:pPr>
      <w:rPr>
        <w:rFonts w:hint="default"/>
      </w:rPr>
    </w:lvl>
    <w:lvl w:ilvl="6" w:tplc="17321AF0">
      <w:numFmt w:val="bullet"/>
      <w:lvlText w:val="•"/>
      <w:lvlJc w:val="left"/>
      <w:pPr>
        <w:ind w:left="5875" w:hanging="366"/>
      </w:pPr>
      <w:rPr>
        <w:rFonts w:hint="default"/>
      </w:rPr>
    </w:lvl>
    <w:lvl w:ilvl="7" w:tplc="F13E647C">
      <w:numFmt w:val="bullet"/>
      <w:lvlText w:val="•"/>
      <w:lvlJc w:val="left"/>
      <w:pPr>
        <w:ind w:left="6834" w:hanging="366"/>
      </w:pPr>
      <w:rPr>
        <w:rFonts w:hint="default"/>
      </w:rPr>
    </w:lvl>
    <w:lvl w:ilvl="8" w:tplc="4CA49D34">
      <w:numFmt w:val="bullet"/>
      <w:lvlText w:val="•"/>
      <w:lvlJc w:val="left"/>
      <w:pPr>
        <w:ind w:left="7793" w:hanging="366"/>
      </w:pPr>
      <w:rPr>
        <w:rFonts w:hint="default"/>
      </w:rPr>
    </w:lvl>
  </w:abstractNum>
  <w:abstractNum w:abstractNumId="47" w15:restartNumberingAfterBreak="0">
    <w:nsid w:val="679C11AD"/>
    <w:multiLevelType w:val="hybridMultilevel"/>
    <w:tmpl w:val="BF5A8A4E"/>
    <w:lvl w:ilvl="0" w:tplc="37CA9582">
      <w:start w:val="5"/>
      <w:numFmt w:val="decimal"/>
      <w:lvlText w:val="%1."/>
      <w:lvlJc w:val="left"/>
      <w:pPr>
        <w:ind w:left="720" w:hanging="321"/>
      </w:pPr>
      <w:rPr>
        <w:rFonts w:ascii="Times New Roman" w:eastAsia="Times New Roman" w:hAnsi="Times New Roman" w:cs="Times New Roman" w:hint="default"/>
        <w:spacing w:val="0"/>
        <w:w w:val="100"/>
        <w:sz w:val="19"/>
        <w:szCs w:val="19"/>
      </w:rPr>
    </w:lvl>
    <w:lvl w:ilvl="1" w:tplc="3E4A0374">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D512D4A2">
      <w:numFmt w:val="bullet"/>
      <w:lvlText w:val="•"/>
      <w:lvlJc w:val="left"/>
      <w:pPr>
        <w:ind w:left="2039" w:hanging="366"/>
      </w:pPr>
      <w:rPr>
        <w:rFonts w:hint="default"/>
      </w:rPr>
    </w:lvl>
    <w:lvl w:ilvl="3" w:tplc="F1784DAE">
      <w:numFmt w:val="bullet"/>
      <w:lvlText w:val="•"/>
      <w:lvlJc w:val="left"/>
      <w:pPr>
        <w:ind w:left="2998" w:hanging="366"/>
      </w:pPr>
      <w:rPr>
        <w:rFonts w:hint="default"/>
      </w:rPr>
    </w:lvl>
    <w:lvl w:ilvl="4" w:tplc="A130360E">
      <w:numFmt w:val="bullet"/>
      <w:lvlText w:val="•"/>
      <w:lvlJc w:val="left"/>
      <w:pPr>
        <w:ind w:left="3957" w:hanging="366"/>
      </w:pPr>
      <w:rPr>
        <w:rFonts w:hint="default"/>
      </w:rPr>
    </w:lvl>
    <w:lvl w:ilvl="5" w:tplc="16C4BAFE">
      <w:numFmt w:val="bullet"/>
      <w:lvlText w:val="•"/>
      <w:lvlJc w:val="left"/>
      <w:pPr>
        <w:ind w:left="4916" w:hanging="366"/>
      </w:pPr>
      <w:rPr>
        <w:rFonts w:hint="default"/>
      </w:rPr>
    </w:lvl>
    <w:lvl w:ilvl="6" w:tplc="2304AD1A">
      <w:numFmt w:val="bullet"/>
      <w:lvlText w:val="•"/>
      <w:lvlJc w:val="left"/>
      <w:pPr>
        <w:ind w:left="5875" w:hanging="366"/>
      </w:pPr>
      <w:rPr>
        <w:rFonts w:hint="default"/>
      </w:rPr>
    </w:lvl>
    <w:lvl w:ilvl="7" w:tplc="5B122740">
      <w:numFmt w:val="bullet"/>
      <w:lvlText w:val="•"/>
      <w:lvlJc w:val="left"/>
      <w:pPr>
        <w:ind w:left="6834" w:hanging="366"/>
      </w:pPr>
      <w:rPr>
        <w:rFonts w:hint="default"/>
      </w:rPr>
    </w:lvl>
    <w:lvl w:ilvl="8" w:tplc="3620F69E">
      <w:numFmt w:val="bullet"/>
      <w:lvlText w:val="•"/>
      <w:lvlJc w:val="left"/>
      <w:pPr>
        <w:ind w:left="7793" w:hanging="366"/>
      </w:pPr>
      <w:rPr>
        <w:rFonts w:hint="default"/>
      </w:rPr>
    </w:lvl>
  </w:abstractNum>
  <w:abstractNum w:abstractNumId="48" w15:restartNumberingAfterBreak="0">
    <w:nsid w:val="67CF33B8"/>
    <w:multiLevelType w:val="hybridMultilevel"/>
    <w:tmpl w:val="B1E40868"/>
    <w:lvl w:ilvl="0" w:tplc="D99A7FE6">
      <w:start w:val="1"/>
      <w:numFmt w:val="upperLetter"/>
      <w:lvlText w:val="%1."/>
      <w:lvlJc w:val="left"/>
      <w:pPr>
        <w:ind w:left="1086" w:hanging="366"/>
      </w:pPr>
      <w:rPr>
        <w:rFonts w:ascii="Times New Roman" w:eastAsia="Times New Roman" w:hAnsi="Times New Roman" w:cs="Times New Roman" w:hint="default"/>
        <w:spacing w:val="-3"/>
        <w:w w:val="100"/>
        <w:sz w:val="19"/>
        <w:szCs w:val="19"/>
      </w:rPr>
    </w:lvl>
    <w:lvl w:ilvl="1" w:tplc="2D00ABA0">
      <w:numFmt w:val="bullet"/>
      <w:lvlText w:val="•"/>
      <w:lvlJc w:val="left"/>
      <w:pPr>
        <w:ind w:left="1943" w:hanging="366"/>
      </w:pPr>
      <w:rPr>
        <w:rFonts w:hint="default"/>
      </w:rPr>
    </w:lvl>
    <w:lvl w:ilvl="2" w:tplc="ABC89E10">
      <w:numFmt w:val="bullet"/>
      <w:lvlText w:val="•"/>
      <w:lvlJc w:val="left"/>
      <w:pPr>
        <w:ind w:left="2806" w:hanging="366"/>
      </w:pPr>
      <w:rPr>
        <w:rFonts w:hint="default"/>
      </w:rPr>
    </w:lvl>
    <w:lvl w:ilvl="3" w:tplc="5D3077C8">
      <w:numFmt w:val="bullet"/>
      <w:lvlText w:val="•"/>
      <w:lvlJc w:val="left"/>
      <w:pPr>
        <w:ind w:left="3669" w:hanging="366"/>
      </w:pPr>
      <w:rPr>
        <w:rFonts w:hint="default"/>
      </w:rPr>
    </w:lvl>
    <w:lvl w:ilvl="4" w:tplc="C65891BA">
      <w:numFmt w:val="bullet"/>
      <w:lvlText w:val="•"/>
      <w:lvlJc w:val="left"/>
      <w:pPr>
        <w:ind w:left="4532" w:hanging="366"/>
      </w:pPr>
      <w:rPr>
        <w:rFonts w:hint="default"/>
      </w:rPr>
    </w:lvl>
    <w:lvl w:ilvl="5" w:tplc="1F24F93A">
      <w:numFmt w:val="bullet"/>
      <w:lvlText w:val="•"/>
      <w:lvlJc w:val="left"/>
      <w:pPr>
        <w:ind w:left="5395" w:hanging="366"/>
      </w:pPr>
      <w:rPr>
        <w:rFonts w:hint="default"/>
      </w:rPr>
    </w:lvl>
    <w:lvl w:ilvl="6" w:tplc="D8BC5088">
      <w:numFmt w:val="bullet"/>
      <w:lvlText w:val="•"/>
      <w:lvlJc w:val="left"/>
      <w:pPr>
        <w:ind w:left="6258" w:hanging="366"/>
      </w:pPr>
      <w:rPr>
        <w:rFonts w:hint="default"/>
      </w:rPr>
    </w:lvl>
    <w:lvl w:ilvl="7" w:tplc="EF5636EC">
      <w:numFmt w:val="bullet"/>
      <w:lvlText w:val="•"/>
      <w:lvlJc w:val="left"/>
      <w:pPr>
        <w:ind w:left="7121" w:hanging="366"/>
      </w:pPr>
      <w:rPr>
        <w:rFonts w:hint="default"/>
      </w:rPr>
    </w:lvl>
    <w:lvl w:ilvl="8" w:tplc="4F500A7C">
      <w:numFmt w:val="bullet"/>
      <w:lvlText w:val="•"/>
      <w:lvlJc w:val="left"/>
      <w:pPr>
        <w:ind w:left="7984" w:hanging="366"/>
      </w:pPr>
      <w:rPr>
        <w:rFonts w:hint="default"/>
      </w:rPr>
    </w:lvl>
  </w:abstractNum>
  <w:abstractNum w:abstractNumId="49" w15:restartNumberingAfterBreak="0">
    <w:nsid w:val="688F7206"/>
    <w:multiLevelType w:val="hybridMultilevel"/>
    <w:tmpl w:val="402A1B28"/>
    <w:lvl w:ilvl="0" w:tplc="507AF1B0">
      <w:start w:val="1"/>
      <w:numFmt w:val="upperLetter"/>
      <w:lvlText w:val="%1."/>
      <w:lvlJc w:val="left"/>
      <w:pPr>
        <w:ind w:left="1086" w:hanging="366"/>
      </w:pPr>
      <w:rPr>
        <w:rFonts w:ascii="Times New Roman" w:eastAsia="Times New Roman" w:hAnsi="Times New Roman" w:cs="Times New Roman" w:hint="default"/>
        <w:spacing w:val="-3"/>
        <w:w w:val="100"/>
        <w:sz w:val="19"/>
        <w:szCs w:val="19"/>
      </w:rPr>
    </w:lvl>
    <w:lvl w:ilvl="1" w:tplc="7890AAB6">
      <w:numFmt w:val="bullet"/>
      <w:lvlText w:val="•"/>
      <w:lvlJc w:val="left"/>
      <w:pPr>
        <w:ind w:left="1943" w:hanging="366"/>
      </w:pPr>
      <w:rPr>
        <w:rFonts w:hint="default"/>
      </w:rPr>
    </w:lvl>
    <w:lvl w:ilvl="2" w:tplc="828CC82C">
      <w:numFmt w:val="bullet"/>
      <w:lvlText w:val="•"/>
      <w:lvlJc w:val="left"/>
      <w:pPr>
        <w:ind w:left="2806" w:hanging="366"/>
      </w:pPr>
      <w:rPr>
        <w:rFonts w:hint="default"/>
      </w:rPr>
    </w:lvl>
    <w:lvl w:ilvl="3" w:tplc="C9648EC8">
      <w:numFmt w:val="bullet"/>
      <w:lvlText w:val="•"/>
      <w:lvlJc w:val="left"/>
      <w:pPr>
        <w:ind w:left="3669" w:hanging="366"/>
      </w:pPr>
      <w:rPr>
        <w:rFonts w:hint="default"/>
      </w:rPr>
    </w:lvl>
    <w:lvl w:ilvl="4" w:tplc="237A8BFC">
      <w:numFmt w:val="bullet"/>
      <w:lvlText w:val="•"/>
      <w:lvlJc w:val="left"/>
      <w:pPr>
        <w:ind w:left="4532" w:hanging="366"/>
      </w:pPr>
      <w:rPr>
        <w:rFonts w:hint="default"/>
      </w:rPr>
    </w:lvl>
    <w:lvl w:ilvl="5" w:tplc="DE2A77FE">
      <w:numFmt w:val="bullet"/>
      <w:lvlText w:val="•"/>
      <w:lvlJc w:val="left"/>
      <w:pPr>
        <w:ind w:left="5395" w:hanging="366"/>
      </w:pPr>
      <w:rPr>
        <w:rFonts w:hint="default"/>
      </w:rPr>
    </w:lvl>
    <w:lvl w:ilvl="6" w:tplc="AEB26CD6">
      <w:numFmt w:val="bullet"/>
      <w:lvlText w:val="•"/>
      <w:lvlJc w:val="left"/>
      <w:pPr>
        <w:ind w:left="6258" w:hanging="366"/>
      </w:pPr>
      <w:rPr>
        <w:rFonts w:hint="default"/>
      </w:rPr>
    </w:lvl>
    <w:lvl w:ilvl="7" w:tplc="E1A40880">
      <w:numFmt w:val="bullet"/>
      <w:lvlText w:val="•"/>
      <w:lvlJc w:val="left"/>
      <w:pPr>
        <w:ind w:left="7121" w:hanging="366"/>
      </w:pPr>
      <w:rPr>
        <w:rFonts w:hint="default"/>
      </w:rPr>
    </w:lvl>
    <w:lvl w:ilvl="8" w:tplc="578C0F46">
      <w:numFmt w:val="bullet"/>
      <w:lvlText w:val="•"/>
      <w:lvlJc w:val="left"/>
      <w:pPr>
        <w:ind w:left="7984" w:hanging="366"/>
      </w:pPr>
      <w:rPr>
        <w:rFonts w:hint="default"/>
      </w:rPr>
    </w:lvl>
  </w:abstractNum>
  <w:abstractNum w:abstractNumId="50" w15:restartNumberingAfterBreak="0">
    <w:nsid w:val="6A947068"/>
    <w:multiLevelType w:val="hybridMultilevel"/>
    <w:tmpl w:val="0A5822EA"/>
    <w:lvl w:ilvl="0" w:tplc="E0628C3E">
      <w:start w:val="1"/>
      <w:numFmt w:val="decimal"/>
      <w:lvlText w:val="%1."/>
      <w:lvlJc w:val="left"/>
      <w:pPr>
        <w:ind w:left="720" w:hanging="318"/>
      </w:pPr>
      <w:rPr>
        <w:rFonts w:ascii="Times New Roman" w:eastAsia="Times New Roman" w:hAnsi="Times New Roman" w:cs="Times New Roman" w:hint="default"/>
        <w:spacing w:val="-13"/>
        <w:w w:val="100"/>
        <w:sz w:val="19"/>
        <w:szCs w:val="19"/>
      </w:rPr>
    </w:lvl>
    <w:lvl w:ilvl="1" w:tplc="AE52F078">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B32AF328">
      <w:numFmt w:val="bullet"/>
      <w:lvlText w:val="•"/>
      <w:lvlJc w:val="left"/>
      <w:pPr>
        <w:ind w:left="2039" w:hanging="366"/>
      </w:pPr>
      <w:rPr>
        <w:rFonts w:hint="default"/>
      </w:rPr>
    </w:lvl>
    <w:lvl w:ilvl="3" w:tplc="044C5540">
      <w:numFmt w:val="bullet"/>
      <w:lvlText w:val="•"/>
      <w:lvlJc w:val="left"/>
      <w:pPr>
        <w:ind w:left="2998" w:hanging="366"/>
      </w:pPr>
      <w:rPr>
        <w:rFonts w:hint="default"/>
      </w:rPr>
    </w:lvl>
    <w:lvl w:ilvl="4" w:tplc="D7F68D6A">
      <w:numFmt w:val="bullet"/>
      <w:lvlText w:val="•"/>
      <w:lvlJc w:val="left"/>
      <w:pPr>
        <w:ind w:left="3957" w:hanging="366"/>
      </w:pPr>
      <w:rPr>
        <w:rFonts w:hint="default"/>
      </w:rPr>
    </w:lvl>
    <w:lvl w:ilvl="5" w:tplc="A17448B0">
      <w:numFmt w:val="bullet"/>
      <w:lvlText w:val="•"/>
      <w:lvlJc w:val="left"/>
      <w:pPr>
        <w:ind w:left="4916" w:hanging="366"/>
      </w:pPr>
      <w:rPr>
        <w:rFonts w:hint="default"/>
      </w:rPr>
    </w:lvl>
    <w:lvl w:ilvl="6" w:tplc="FA227D08">
      <w:numFmt w:val="bullet"/>
      <w:lvlText w:val="•"/>
      <w:lvlJc w:val="left"/>
      <w:pPr>
        <w:ind w:left="5875" w:hanging="366"/>
      </w:pPr>
      <w:rPr>
        <w:rFonts w:hint="default"/>
      </w:rPr>
    </w:lvl>
    <w:lvl w:ilvl="7" w:tplc="18EA19D4">
      <w:numFmt w:val="bullet"/>
      <w:lvlText w:val="•"/>
      <w:lvlJc w:val="left"/>
      <w:pPr>
        <w:ind w:left="6834" w:hanging="366"/>
      </w:pPr>
      <w:rPr>
        <w:rFonts w:hint="default"/>
      </w:rPr>
    </w:lvl>
    <w:lvl w:ilvl="8" w:tplc="2D240210">
      <w:numFmt w:val="bullet"/>
      <w:lvlText w:val="•"/>
      <w:lvlJc w:val="left"/>
      <w:pPr>
        <w:ind w:left="7793" w:hanging="366"/>
      </w:pPr>
      <w:rPr>
        <w:rFonts w:hint="default"/>
      </w:rPr>
    </w:lvl>
  </w:abstractNum>
  <w:abstractNum w:abstractNumId="51" w15:restartNumberingAfterBreak="0">
    <w:nsid w:val="713A0248"/>
    <w:multiLevelType w:val="hybridMultilevel"/>
    <w:tmpl w:val="65D06BF8"/>
    <w:lvl w:ilvl="0" w:tplc="9824311A">
      <w:start w:val="3"/>
      <w:numFmt w:val="decimal"/>
      <w:lvlText w:val="%1."/>
      <w:lvlJc w:val="left"/>
      <w:pPr>
        <w:ind w:left="720" w:hanging="321"/>
      </w:pPr>
      <w:rPr>
        <w:rFonts w:ascii="Times New Roman" w:eastAsia="Times New Roman" w:hAnsi="Times New Roman" w:cs="Times New Roman" w:hint="default"/>
        <w:spacing w:val="0"/>
        <w:w w:val="100"/>
        <w:sz w:val="19"/>
        <w:szCs w:val="19"/>
      </w:rPr>
    </w:lvl>
    <w:lvl w:ilvl="1" w:tplc="422C0F82">
      <w:numFmt w:val="bullet"/>
      <w:lvlText w:val="•"/>
      <w:lvlJc w:val="left"/>
      <w:pPr>
        <w:ind w:left="1619" w:hanging="321"/>
      </w:pPr>
      <w:rPr>
        <w:rFonts w:hint="default"/>
      </w:rPr>
    </w:lvl>
    <w:lvl w:ilvl="2" w:tplc="387EC506">
      <w:numFmt w:val="bullet"/>
      <w:lvlText w:val="•"/>
      <w:lvlJc w:val="left"/>
      <w:pPr>
        <w:ind w:left="2518" w:hanging="321"/>
      </w:pPr>
      <w:rPr>
        <w:rFonts w:hint="default"/>
      </w:rPr>
    </w:lvl>
    <w:lvl w:ilvl="3" w:tplc="22884612">
      <w:numFmt w:val="bullet"/>
      <w:lvlText w:val="•"/>
      <w:lvlJc w:val="left"/>
      <w:pPr>
        <w:ind w:left="3417" w:hanging="321"/>
      </w:pPr>
      <w:rPr>
        <w:rFonts w:hint="default"/>
      </w:rPr>
    </w:lvl>
    <w:lvl w:ilvl="4" w:tplc="7152F3A2">
      <w:numFmt w:val="bullet"/>
      <w:lvlText w:val="•"/>
      <w:lvlJc w:val="left"/>
      <w:pPr>
        <w:ind w:left="4316" w:hanging="321"/>
      </w:pPr>
      <w:rPr>
        <w:rFonts w:hint="default"/>
      </w:rPr>
    </w:lvl>
    <w:lvl w:ilvl="5" w:tplc="1C60DCB4">
      <w:numFmt w:val="bullet"/>
      <w:lvlText w:val="•"/>
      <w:lvlJc w:val="left"/>
      <w:pPr>
        <w:ind w:left="5215" w:hanging="321"/>
      </w:pPr>
      <w:rPr>
        <w:rFonts w:hint="default"/>
      </w:rPr>
    </w:lvl>
    <w:lvl w:ilvl="6" w:tplc="72E06ECC">
      <w:numFmt w:val="bullet"/>
      <w:lvlText w:val="•"/>
      <w:lvlJc w:val="left"/>
      <w:pPr>
        <w:ind w:left="6114" w:hanging="321"/>
      </w:pPr>
      <w:rPr>
        <w:rFonts w:hint="default"/>
      </w:rPr>
    </w:lvl>
    <w:lvl w:ilvl="7" w:tplc="EC565AAC">
      <w:numFmt w:val="bullet"/>
      <w:lvlText w:val="•"/>
      <w:lvlJc w:val="left"/>
      <w:pPr>
        <w:ind w:left="7013" w:hanging="321"/>
      </w:pPr>
      <w:rPr>
        <w:rFonts w:hint="default"/>
      </w:rPr>
    </w:lvl>
    <w:lvl w:ilvl="8" w:tplc="D20A5E0E">
      <w:numFmt w:val="bullet"/>
      <w:lvlText w:val="•"/>
      <w:lvlJc w:val="left"/>
      <w:pPr>
        <w:ind w:left="7912" w:hanging="321"/>
      </w:pPr>
      <w:rPr>
        <w:rFonts w:hint="default"/>
      </w:rPr>
    </w:lvl>
  </w:abstractNum>
  <w:abstractNum w:abstractNumId="52" w15:restartNumberingAfterBreak="0">
    <w:nsid w:val="73AF4854"/>
    <w:multiLevelType w:val="hybridMultilevel"/>
    <w:tmpl w:val="E99CA320"/>
    <w:lvl w:ilvl="0" w:tplc="19844D28">
      <w:start w:val="19"/>
      <w:numFmt w:val="decimal"/>
      <w:lvlText w:val="%1."/>
      <w:lvlJc w:val="left"/>
      <w:pPr>
        <w:ind w:left="720" w:hanging="424"/>
      </w:pPr>
      <w:rPr>
        <w:rFonts w:ascii="Times New Roman" w:eastAsia="Times New Roman" w:hAnsi="Times New Roman" w:cs="Times New Roman" w:hint="default"/>
        <w:w w:val="100"/>
        <w:sz w:val="19"/>
        <w:szCs w:val="19"/>
      </w:rPr>
    </w:lvl>
    <w:lvl w:ilvl="1" w:tplc="04090015">
      <w:start w:val="1"/>
      <w:numFmt w:val="upperLetter"/>
      <w:lvlText w:val="%2."/>
      <w:lvlJc w:val="left"/>
      <w:pPr>
        <w:ind w:left="1086" w:hanging="366"/>
      </w:pPr>
      <w:rPr>
        <w:rFonts w:hint="default"/>
        <w:spacing w:val="-3"/>
        <w:w w:val="100"/>
        <w:sz w:val="19"/>
        <w:szCs w:val="19"/>
      </w:rPr>
    </w:lvl>
    <w:lvl w:ilvl="2" w:tplc="F4A27CDC">
      <w:numFmt w:val="bullet"/>
      <w:lvlText w:val="•"/>
      <w:lvlJc w:val="left"/>
      <w:pPr>
        <w:ind w:left="2039" w:hanging="366"/>
      </w:pPr>
      <w:rPr>
        <w:rFonts w:hint="default"/>
      </w:rPr>
    </w:lvl>
    <w:lvl w:ilvl="3" w:tplc="9B861186">
      <w:numFmt w:val="bullet"/>
      <w:lvlText w:val="•"/>
      <w:lvlJc w:val="left"/>
      <w:pPr>
        <w:ind w:left="2998" w:hanging="366"/>
      </w:pPr>
      <w:rPr>
        <w:rFonts w:hint="default"/>
      </w:rPr>
    </w:lvl>
    <w:lvl w:ilvl="4" w:tplc="B122DDFE">
      <w:numFmt w:val="bullet"/>
      <w:lvlText w:val="•"/>
      <w:lvlJc w:val="left"/>
      <w:pPr>
        <w:ind w:left="3957" w:hanging="366"/>
      </w:pPr>
      <w:rPr>
        <w:rFonts w:hint="default"/>
      </w:rPr>
    </w:lvl>
    <w:lvl w:ilvl="5" w:tplc="08EC8B4A">
      <w:numFmt w:val="bullet"/>
      <w:lvlText w:val="•"/>
      <w:lvlJc w:val="left"/>
      <w:pPr>
        <w:ind w:left="4916" w:hanging="366"/>
      </w:pPr>
      <w:rPr>
        <w:rFonts w:hint="default"/>
      </w:rPr>
    </w:lvl>
    <w:lvl w:ilvl="6" w:tplc="17321AF0">
      <w:numFmt w:val="bullet"/>
      <w:lvlText w:val="•"/>
      <w:lvlJc w:val="left"/>
      <w:pPr>
        <w:ind w:left="5875" w:hanging="366"/>
      </w:pPr>
      <w:rPr>
        <w:rFonts w:hint="default"/>
      </w:rPr>
    </w:lvl>
    <w:lvl w:ilvl="7" w:tplc="F13E647C">
      <w:numFmt w:val="bullet"/>
      <w:lvlText w:val="•"/>
      <w:lvlJc w:val="left"/>
      <w:pPr>
        <w:ind w:left="6834" w:hanging="366"/>
      </w:pPr>
      <w:rPr>
        <w:rFonts w:hint="default"/>
      </w:rPr>
    </w:lvl>
    <w:lvl w:ilvl="8" w:tplc="4CA49D34">
      <w:numFmt w:val="bullet"/>
      <w:lvlText w:val="•"/>
      <w:lvlJc w:val="left"/>
      <w:pPr>
        <w:ind w:left="7793" w:hanging="366"/>
      </w:pPr>
      <w:rPr>
        <w:rFonts w:hint="default"/>
      </w:rPr>
    </w:lvl>
  </w:abstractNum>
  <w:abstractNum w:abstractNumId="53" w15:restartNumberingAfterBreak="0">
    <w:nsid w:val="75994E16"/>
    <w:multiLevelType w:val="hybridMultilevel"/>
    <w:tmpl w:val="B15E0E70"/>
    <w:lvl w:ilvl="0" w:tplc="54C0C288">
      <w:start w:val="30"/>
      <w:numFmt w:val="decimal"/>
      <w:lvlText w:val="%1."/>
      <w:lvlJc w:val="left"/>
      <w:pPr>
        <w:ind w:left="720" w:hanging="424"/>
      </w:pPr>
      <w:rPr>
        <w:rFonts w:ascii="Times New Roman" w:eastAsia="Times New Roman" w:hAnsi="Times New Roman" w:cs="Times New Roman" w:hint="default"/>
        <w:w w:val="100"/>
        <w:sz w:val="19"/>
        <w:szCs w:val="19"/>
      </w:rPr>
    </w:lvl>
    <w:lvl w:ilvl="1" w:tplc="68E6A7AA">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A7E69E5E">
      <w:numFmt w:val="bullet"/>
      <w:lvlText w:val="•"/>
      <w:lvlJc w:val="left"/>
      <w:pPr>
        <w:ind w:left="2039" w:hanging="366"/>
      </w:pPr>
      <w:rPr>
        <w:rFonts w:hint="default"/>
      </w:rPr>
    </w:lvl>
    <w:lvl w:ilvl="3" w:tplc="12849C76">
      <w:numFmt w:val="bullet"/>
      <w:lvlText w:val="•"/>
      <w:lvlJc w:val="left"/>
      <w:pPr>
        <w:ind w:left="2998" w:hanging="366"/>
      </w:pPr>
      <w:rPr>
        <w:rFonts w:hint="default"/>
      </w:rPr>
    </w:lvl>
    <w:lvl w:ilvl="4" w:tplc="FF6444FA">
      <w:numFmt w:val="bullet"/>
      <w:lvlText w:val="•"/>
      <w:lvlJc w:val="left"/>
      <w:pPr>
        <w:ind w:left="3957" w:hanging="366"/>
      </w:pPr>
      <w:rPr>
        <w:rFonts w:hint="default"/>
      </w:rPr>
    </w:lvl>
    <w:lvl w:ilvl="5" w:tplc="91B099B2">
      <w:numFmt w:val="bullet"/>
      <w:lvlText w:val="•"/>
      <w:lvlJc w:val="left"/>
      <w:pPr>
        <w:ind w:left="4916" w:hanging="366"/>
      </w:pPr>
      <w:rPr>
        <w:rFonts w:hint="default"/>
      </w:rPr>
    </w:lvl>
    <w:lvl w:ilvl="6" w:tplc="EAE2823A">
      <w:numFmt w:val="bullet"/>
      <w:lvlText w:val="•"/>
      <w:lvlJc w:val="left"/>
      <w:pPr>
        <w:ind w:left="5875" w:hanging="366"/>
      </w:pPr>
      <w:rPr>
        <w:rFonts w:hint="default"/>
      </w:rPr>
    </w:lvl>
    <w:lvl w:ilvl="7" w:tplc="65969082">
      <w:numFmt w:val="bullet"/>
      <w:lvlText w:val="•"/>
      <w:lvlJc w:val="left"/>
      <w:pPr>
        <w:ind w:left="6834" w:hanging="366"/>
      </w:pPr>
      <w:rPr>
        <w:rFonts w:hint="default"/>
      </w:rPr>
    </w:lvl>
    <w:lvl w:ilvl="8" w:tplc="4F4EDD14">
      <w:numFmt w:val="bullet"/>
      <w:lvlText w:val="•"/>
      <w:lvlJc w:val="left"/>
      <w:pPr>
        <w:ind w:left="7793" w:hanging="366"/>
      </w:pPr>
      <w:rPr>
        <w:rFonts w:hint="default"/>
      </w:rPr>
    </w:lvl>
  </w:abstractNum>
  <w:abstractNum w:abstractNumId="54" w15:restartNumberingAfterBreak="0">
    <w:nsid w:val="77D62B04"/>
    <w:multiLevelType w:val="hybridMultilevel"/>
    <w:tmpl w:val="0C9619FE"/>
    <w:lvl w:ilvl="0" w:tplc="A1F85578">
      <w:start w:val="2"/>
      <w:numFmt w:val="upperLetter"/>
      <w:lvlText w:val="%1."/>
      <w:lvlJc w:val="left"/>
      <w:pPr>
        <w:ind w:left="1074" w:hanging="354"/>
      </w:pPr>
      <w:rPr>
        <w:rFonts w:ascii="Times New Roman" w:eastAsia="Times New Roman" w:hAnsi="Times New Roman" w:cs="Times New Roman" w:hint="default"/>
        <w:spacing w:val="-3"/>
        <w:w w:val="100"/>
        <w:sz w:val="19"/>
        <w:szCs w:val="19"/>
      </w:rPr>
    </w:lvl>
    <w:lvl w:ilvl="1" w:tplc="3DEE21E8">
      <w:numFmt w:val="bullet"/>
      <w:lvlText w:val="•"/>
      <w:lvlJc w:val="left"/>
      <w:pPr>
        <w:ind w:left="1943" w:hanging="354"/>
      </w:pPr>
      <w:rPr>
        <w:rFonts w:hint="default"/>
      </w:rPr>
    </w:lvl>
    <w:lvl w:ilvl="2" w:tplc="3CF876B0">
      <w:numFmt w:val="bullet"/>
      <w:lvlText w:val="•"/>
      <w:lvlJc w:val="left"/>
      <w:pPr>
        <w:ind w:left="2806" w:hanging="354"/>
      </w:pPr>
      <w:rPr>
        <w:rFonts w:hint="default"/>
      </w:rPr>
    </w:lvl>
    <w:lvl w:ilvl="3" w:tplc="AD54E592">
      <w:numFmt w:val="bullet"/>
      <w:lvlText w:val="•"/>
      <w:lvlJc w:val="left"/>
      <w:pPr>
        <w:ind w:left="3669" w:hanging="354"/>
      </w:pPr>
      <w:rPr>
        <w:rFonts w:hint="default"/>
      </w:rPr>
    </w:lvl>
    <w:lvl w:ilvl="4" w:tplc="B76ACC24">
      <w:numFmt w:val="bullet"/>
      <w:lvlText w:val="•"/>
      <w:lvlJc w:val="left"/>
      <w:pPr>
        <w:ind w:left="4532" w:hanging="354"/>
      </w:pPr>
      <w:rPr>
        <w:rFonts w:hint="default"/>
      </w:rPr>
    </w:lvl>
    <w:lvl w:ilvl="5" w:tplc="3CACF35E">
      <w:numFmt w:val="bullet"/>
      <w:lvlText w:val="•"/>
      <w:lvlJc w:val="left"/>
      <w:pPr>
        <w:ind w:left="5395" w:hanging="354"/>
      </w:pPr>
      <w:rPr>
        <w:rFonts w:hint="default"/>
      </w:rPr>
    </w:lvl>
    <w:lvl w:ilvl="6" w:tplc="01FC827C">
      <w:numFmt w:val="bullet"/>
      <w:lvlText w:val="•"/>
      <w:lvlJc w:val="left"/>
      <w:pPr>
        <w:ind w:left="6258" w:hanging="354"/>
      </w:pPr>
      <w:rPr>
        <w:rFonts w:hint="default"/>
      </w:rPr>
    </w:lvl>
    <w:lvl w:ilvl="7" w:tplc="5174456C">
      <w:numFmt w:val="bullet"/>
      <w:lvlText w:val="•"/>
      <w:lvlJc w:val="left"/>
      <w:pPr>
        <w:ind w:left="7121" w:hanging="354"/>
      </w:pPr>
      <w:rPr>
        <w:rFonts w:hint="default"/>
      </w:rPr>
    </w:lvl>
    <w:lvl w:ilvl="8" w:tplc="9FF61000">
      <w:numFmt w:val="bullet"/>
      <w:lvlText w:val="•"/>
      <w:lvlJc w:val="left"/>
      <w:pPr>
        <w:ind w:left="7984" w:hanging="354"/>
      </w:pPr>
      <w:rPr>
        <w:rFonts w:hint="default"/>
      </w:rPr>
    </w:lvl>
  </w:abstractNum>
  <w:abstractNum w:abstractNumId="55" w15:restartNumberingAfterBreak="0">
    <w:nsid w:val="79F9156D"/>
    <w:multiLevelType w:val="hybridMultilevel"/>
    <w:tmpl w:val="46521588"/>
    <w:lvl w:ilvl="0" w:tplc="5222755C">
      <w:start w:val="5"/>
      <w:numFmt w:val="decimal"/>
      <w:lvlText w:val="%1."/>
      <w:lvlJc w:val="left"/>
      <w:pPr>
        <w:ind w:left="720" w:hanging="321"/>
      </w:pPr>
      <w:rPr>
        <w:rFonts w:ascii="Times New Roman" w:eastAsia="Times New Roman" w:hAnsi="Times New Roman" w:cs="Times New Roman" w:hint="default"/>
        <w:spacing w:val="0"/>
        <w:w w:val="100"/>
        <w:sz w:val="19"/>
        <w:szCs w:val="19"/>
      </w:rPr>
    </w:lvl>
    <w:lvl w:ilvl="1" w:tplc="E10AE820">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D1F65632">
      <w:numFmt w:val="bullet"/>
      <w:lvlText w:val="•"/>
      <w:lvlJc w:val="left"/>
      <w:pPr>
        <w:ind w:left="2518" w:hanging="366"/>
      </w:pPr>
      <w:rPr>
        <w:rFonts w:hint="default"/>
      </w:rPr>
    </w:lvl>
    <w:lvl w:ilvl="3" w:tplc="5454A1F4">
      <w:numFmt w:val="bullet"/>
      <w:lvlText w:val="•"/>
      <w:lvlJc w:val="left"/>
      <w:pPr>
        <w:ind w:left="3417" w:hanging="366"/>
      </w:pPr>
      <w:rPr>
        <w:rFonts w:hint="default"/>
      </w:rPr>
    </w:lvl>
    <w:lvl w:ilvl="4" w:tplc="7A963F56">
      <w:numFmt w:val="bullet"/>
      <w:lvlText w:val="•"/>
      <w:lvlJc w:val="left"/>
      <w:pPr>
        <w:ind w:left="4316" w:hanging="366"/>
      </w:pPr>
      <w:rPr>
        <w:rFonts w:hint="default"/>
      </w:rPr>
    </w:lvl>
    <w:lvl w:ilvl="5" w:tplc="535C5016">
      <w:numFmt w:val="bullet"/>
      <w:lvlText w:val="•"/>
      <w:lvlJc w:val="left"/>
      <w:pPr>
        <w:ind w:left="5215" w:hanging="366"/>
      </w:pPr>
      <w:rPr>
        <w:rFonts w:hint="default"/>
      </w:rPr>
    </w:lvl>
    <w:lvl w:ilvl="6" w:tplc="C54217C4">
      <w:numFmt w:val="bullet"/>
      <w:lvlText w:val="•"/>
      <w:lvlJc w:val="left"/>
      <w:pPr>
        <w:ind w:left="6114" w:hanging="366"/>
      </w:pPr>
      <w:rPr>
        <w:rFonts w:hint="default"/>
      </w:rPr>
    </w:lvl>
    <w:lvl w:ilvl="7" w:tplc="16A0643A">
      <w:numFmt w:val="bullet"/>
      <w:lvlText w:val="•"/>
      <w:lvlJc w:val="left"/>
      <w:pPr>
        <w:ind w:left="7013" w:hanging="366"/>
      </w:pPr>
      <w:rPr>
        <w:rFonts w:hint="default"/>
      </w:rPr>
    </w:lvl>
    <w:lvl w:ilvl="8" w:tplc="891CA2A4">
      <w:numFmt w:val="bullet"/>
      <w:lvlText w:val="•"/>
      <w:lvlJc w:val="left"/>
      <w:pPr>
        <w:ind w:left="7912" w:hanging="366"/>
      </w:pPr>
      <w:rPr>
        <w:rFonts w:hint="default"/>
      </w:rPr>
    </w:lvl>
  </w:abstractNum>
  <w:abstractNum w:abstractNumId="56" w15:restartNumberingAfterBreak="0">
    <w:nsid w:val="7A1662D0"/>
    <w:multiLevelType w:val="hybridMultilevel"/>
    <w:tmpl w:val="48C64CD4"/>
    <w:lvl w:ilvl="0" w:tplc="C47C6EF2">
      <w:start w:val="15"/>
      <w:numFmt w:val="decimal"/>
      <w:lvlText w:val="%1."/>
      <w:lvlJc w:val="left"/>
      <w:pPr>
        <w:ind w:left="720" w:hanging="424"/>
      </w:pPr>
      <w:rPr>
        <w:rFonts w:ascii="Times New Roman" w:eastAsia="Times New Roman" w:hAnsi="Times New Roman" w:cs="Times New Roman" w:hint="default"/>
        <w:w w:val="100"/>
        <w:sz w:val="19"/>
        <w:szCs w:val="19"/>
      </w:rPr>
    </w:lvl>
    <w:lvl w:ilvl="1" w:tplc="95D8E6F6">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0004EBD2">
      <w:numFmt w:val="bullet"/>
      <w:lvlText w:val="•"/>
      <w:lvlJc w:val="left"/>
      <w:pPr>
        <w:ind w:left="2039" w:hanging="366"/>
      </w:pPr>
      <w:rPr>
        <w:rFonts w:hint="default"/>
      </w:rPr>
    </w:lvl>
    <w:lvl w:ilvl="3" w:tplc="9240352C">
      <w:numFmt w:val="bullet"/>
      <w:lvlText w:val="•"/>
      <w:lvlJc w:val="left"/>
      <w:pPr>
        <w:ind w:left="2998" w:hanging="366"/>
      </w:pPr>
      <w:rPr>
        <w:rFonts w:hint="default"/>
      </w:rPr>
    </w:lvl>
    <w:lvl w:ilvl="4" w:tplc="67B87850">
      <w:numFmt w:val="bullet"/>
      <w:lvlText w:val="•"/>
      <w:lvlJc w:val="left"/>
      <w:pPr>
        <w:ind w:left="3957" w:hanging="366"/>
      </w:pPr>
      <w:rPr>
        <w:rFonts w:hint="default"/>
      </w:rPr>
    </w:lvl>
    <w:lvl w:ilvl="5" w:tplc="1A6A95BC">
      <w:numFmt w:val="bullet"/>
      <w:lvlText w:val="•"/>
      <w:lvlJc w:val="left"/>
      <w:pPr>
        <w:ind w:left="4916" w:hanging="366"/>
      </w:pPr>
      <w:rPr>
        <w:rFonts w:hint="default"/>
      </w:rPr>
    </w:lvl>
    <w:lvl w:ilvl="6" w:tplc="CF6CFEC4">
      <w:numFmt w:val="bullet"/>
      <w:lvlText w:val="•"/>
      <w:lvlJc w:val="left"/>
      <w:pPr>
        <w:ind w:left="5875" w:hanging="366"/>
      </w:pPr>
      <w:rPr>
        <w:rFonts w:hint="default"/>
      </w:rPr>
    </w:lvl>
    <w:lvl w:ilvl="7" w:tplc="502867E4">
      <w:numFmt w:val="bullet"/>
      <w:lvlText w:val="•"/>
      <w:lvlJc w:val="left"/>
      <w:pPr>
        <w:ind w:left="6834" w:hanging="366"/>
      </w:pPr>
      <w:rPr>
        <w:rFonts w:hint="default"/>
      </w:rPr>
    </w:lvl>
    <w:lvl w:ilvl="8" w:tplc="0430FC8E">
      <w:numFmt w:val="bullet"/>
      <w:lvlText w:val="•"/>
      <w:lvlJc w:val="left"/>
      <w:pPr>
        <w:ind w:left="7793" w:hanging="366"/>
      </w:pPr>
      <w:rPr>
        <w:rFonts w:hint="default"/>
      </w:rPr>
    </w:lvl>
  </w:abstractNum>
  <w:abstractNum w:abstractNumId="57" w15:restartNumberingAfterBreak="0">
    <w:nsid w:val="7A6C5EC0"/>
    <w:multiLevelType w:val="hybridMultilevel"/>
    <w:tmpl w:val="557A8A6E"/>
    <w:lvl w:ilvl="0" w:tplc="1FE4C4BE">
      <w:start w:val="13"/>
      <w:numFmt w:val="decimal"/>
      <w:lvlText w:val="%1."/>
      <w:lvlJc w:val="left"/>
      <w:pPr>
        <w:ind w:left="1143" w:hanging="424"/>
      </w:pPr>
      <w:rPr>
        <w:rFonts w:ascii="Times New Roman" w:eastAsia="Times New Roman" w:hAnsi="Times New Roman" w:cs="Times New Roman" w:hint="default"/>
        <w:w w:val="100"/>
        <w:sz w:val="19"/>
        <w:szCs w:val="19"/>
      </w:rPr>
    </w:lvl>
    <w:lvl w:ilvl="1" w:tplc="5EF414C8">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A768DCB6">
      <w:numFmt w:val="bullet"/>
      <w:lvlText w:val="•"/>
      <w:lvlJc w:val="left"/>
      <w:pPr>
        <w:ind w:left="2092" w:hanging="366"/>
      </w:pPr>
      <w:rPr>
        <w:rFonts w:hint="default"/>
      </w:rPr>
    </w:lvl>
    <w:lvl w:ilvl="3" w:tplc="E22A17C4">
      <w:numFmt w:val="bullet"/>
      <w:lvlText w:val="•"/>
      <w:lvlJc w:val="left"/>
      <w:pPr>
        <w:ind w:left="3044" w:hanging="366"/>
      </w:pPr>
      <w:rPr>
        <w:rFonts w:hint="default"/>
      </w:rPr>
    </w:lvl>
    <w:lvl w:ilvl="4" w:tplc="03C4CCFA">
      <w:numFmt w:val="bullet"/>
      <w:lvlText w:val="•"/>
      <w:lvlJc w:val="left"/>
      <w:pPr>
        <w:ind w:left="3997" w:hanging="366"/>
      </w:pPr>
      <w:rPr>
        <w:rFonts w:hint="default"/>
      </w:rPr>
    </w:lvl>
    <w:lvl w:ilvl="5" w:tplc="0FC45774">
      <w:numFmt w:val="bullet"/>
      <w:lvlText w:val="•"/>
      <w:lvlJc w:val="left"/>
      <w:pPr>
        <w:ind w:left="4949" w:hanging="366"/>
      </w:pPr>
      <w:rPr>
        <w:rFonts w:hint="default"/>
      </w:rPr>
    </w:lvl>
    <w:lvl w:ilvl="6" w:tplc="743205C4">
      <w:numFmt w:val="bullet"/>
      <w:lvlText w:val="•"/>
      <w:lvlJc w:val="left"/>
      <w:pPr>
        <w:ind w:left="5901" w:hanging="366"/>
      </w:pPr>
      <w:rPr>
        <w:rFonts w:hint="default"/>
      </w:rPr>
    </w:lvl>
    <w:lvl w:ilvl="7" w:tplc="A2D8D29E">
      <w:numFmt w:val="bullet"/>
      <w:lvlText w:val="•"/>
      <w:lvlJc w:val="left"/>
      <w:pPr>
        <w:ind w:left="6854" w:hanging="366"/>
      </w:pPr>
      <w:rPr>
        <w:rFonts w:hint="default"/>
      </w:rPr>
    </w:lvl>
    <w:lvl w:ilvl="8" w:tplc="A08805AE">
      <w:numFmt w:val="bullet"/>
      <w:lvlText w:val="•"/>
      <w:lvlJc w:val="left"/>
      <w:pPr>
        <w:ind w:left="7806" w:hanging="366"/>
      </w:pPr>
      <w:rPr>
        <w:rFonts w:hint="default"/>
      </w:rPr>
    </w:lvl>
  </w:abstractNum>
  <w:abstractNum w:abstractNumId="58" w15:restartNumberingAfterBreak="0">
    <w:nsid w:val="7B8A2608"/>
    <w:multiLevelType w:val="hybridMultilevel"/>
    <w:tmpl w:val="679E7762"/>
    <w:lvl w:ilvl="0" w:tplc="81CC1228">
      <w:start w:val="6"/>
      <w:numFmt w:val="decimal"/>
      <w:lvlText w:val="%1."/>
      <w:lvlJc w:val="left"/>
      <w:pPr>
        <w:ind w:left="720" w:hanging="318"/>
      </w:pPr>
      <w:rPr>
        <w:rFonts w:ascii="Times New Roman" w:eastAsia="Times New Roman" w:hAnsi="Times New Roman" w:cs="Times New Roman" w:hint="default"/>
        <w:w w:val="100"/>
        <w:sz w:val="19"/>
        <w:szCs w:val="19"/>
      </w:rPr>
    </w:lvl>
    <w:lvl w:ilvl="1" w:tplc="F7922E60">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741CF02E">
      <w:numFmt w:val="bullet"/>
      <w:lvlText w:val="•"/>
      <w:lvlJc w:val="left"/>
      <w:pPr>
        <w:ind w:left="2039" w:hanging="366"/>
      </w:pPr>
      <w:rPr>
        <w:rFonts w:hint="default"/>
      </w:rPr>
    </w:lvl>
    <w:lvl w:ilvl="3" w:tplc="A79A7180">
      <w:numFmt w:val="bullet"/>
      <w:lvlText w:val="•"/>
      <w:lvlJc w:val="left"/>
      <w:pPr>
        <w:ind w:left="2998" w:hanging="366"/>
      </w:pPr>
      <w:rPr>
        <w:rFonts w:hint="default"/>
      </w:rPr>
    </w:lvl>
    <w:lvl w:ilvl="4" w:tplc="DE4E1774">
      <w:numFmt w:val="bullet"/>
      <w:lvlText w:val="•"/>
      <w:lvlJc w:val="left"/>
      <w:pPr>
        <w:ind w:left="3957" w:hanging="366"/>
      </w:pPr>
      <w:rPr>
        <w:rFonts w:hint="default"/>
      </w:rPr>
    </w:lvl>
    <w:lvl w:ilvl="5" w:tplc="0F00B2EC">
      <w:numFmt w:val="bullet"/>
      <w:lvlText w:val="•"/>
      <w:lvlJc w:val="left"/>
      <w:pPr>
        <w:ind w:left="4916" w:hanging="366"/>
      </w:pPr>
      <w:rPr>
        <w:rFonts w:hint="default"/>
      </w:rPr>
    </w:lvl>
    <w:lvl w:ilvl="6" w:tplc="85383C72">
      <w:numFmt w:val="bullet"/>
      <w:lvlText w:val="•"/>
      <w:lvlJc w:val="left"/>
      <w:pPr>
        <w:ind w:left="5875" w:hanging="366"/>
      </w:pPr>
      <w:rPr>
        <w:rFonts w:hint="default"/>
      </w:rPr>
    </w:lvl>
    <w:lvl w:ilvl="7" w:tplc="6D8C118A">
      <w:numFmt w:val="bullet"/>
      <w:lvlText w:val="•"/>
      <w:lvlJc w:val="left"/>
      <w:pPr>
        <w:ind w:left="6834" w:hanging="366"/>
      </w:pPr>
      <w:rPr>
        <w:rFonts w:hint="default"/>
      </w:rPr>
    </w:lvl>
    <w:lvl w:ilvl="8" w:tplc="51D83872">
      <w:numFmt w:val="bullet"/>
      <w:lvlText w:val="•"/>
      <w:lvlJc w:val="left"/>
      <w:pPr>
        <w:ind w:left="7793" w:hanging="366"/>
      </w:pPr>
      <w:rPr>
        <w:rFonts w:hint="default"/>
      </w:rPr>
    </w:lvl>
  </w:abstractNum>
  <w:abstractNum w:abstractNumId="59" w15:restartNumberingAfterBreak="0">
    <w:nsid w:val="7C593FBA"/>
    <w:multiLevelType w:val="hybridMultilevel"/>
    <w:tmpl w:val="955202DE"/>
    <w:lvl w:ilvl="0" w:tplc="C9F66CF6">
      <w:start w:val="3"/>
      <w:numFmt w:val="upperLetter"/>
      <w:lvlText w:val="%1．"/>
      <w:lvlJc w:val="left"/>
      <w:pPr>
        <w:ind w:left="1084" w:hanging="360"/>
      </w:pPr>
      <w:rPr>
        <w:rFonts w:ascii="Times New Roman" w:eastAsia="Times New Roman" w:hint="default"/>
      </w:rPr>
    </w:lvl>
    <w:lvl w:ilvl="1" w:tplc="04090019" w:tentative="1">
      <w:start w:val="1"/>
      <w:numFmt w:val="lowerLetter"/>
      <w:lvlText w:val="%2)"/>
      <w:lvlJc w:val="left"/>
      <w:pPr>
        <w:ind w:left="1564" w:hanging="420"/>
      </w:pPr>
    </w:lvl>
    <w:lvl w:ilvl="2" w:tplc="0409001B" w:tentative="1">
      <w:start w:val="1"/>
      <w:numFmt w:val="lowerRoman"/>
      <w:lvlText w:val="%3."/>
      <w:lvlJc w:val="right"/>
      <w:pPr>
        <w:ind w:left="1984" w:hanging="420"/>
      </w:pPr>
    </w:lvl>
    <w:lvl w:ilvl="3" w:tplc="0409000F" w:tentative="1">
      <w:start w:val="1"/>
      <w:numFmt w:val="decimal"/>
      <w:lvlText w:val="%4."/>
      <w:lvlJc w:val="left"/>
      <w:pPr>
        <w:ind w:left="2404" w:hanging="420"/>
      </w:pPr>
    </w:lvl>
    <w:lvl w:ilvl="4" w:tplc="04090019" w:tentative="1">
      <w:start w:val="1"/>
      <w:numFmt w:val="lowerLetter"/>
      <w:lvlText w:val="%5)"/>
      <w:lvlJc w:val="left"/>
      <w:pPr>
        <w:ind w:left="2824" w:hanging="420"/>
      </w:pPr>
    </w:lvl>
    <w:lvl w:ilvl="5" w:tplc="0409001B" w:tentative="1">
      <w:start w:val="1"/>
      <w:numFmt w:val="lowerRoman"/>
      <w:lvlText w:val="%6."/>
      <w:lvlJc w:val="right"/>
      <w:pPr>
        <w:ind w:left="3244" w:hanging="420"/>
      </w:pPr>
    </w:lvl>
    <w:lvl w:ilvl="6" w:tplc="0409000F" w:tentative="1">
      <w:start w:val="1"/>
      <w:numFmt w:val="decimal"/>
      <w:lvlText w:val="%7."/>
      <w:lvlJc w:val="left"/>
      <w:pPr>
        <w:ind w:left="3664" w:hanging="420"/>
      </w:pPr>
    </w:lvl>
    <w:lvl w:ilvl="7" w:tplc="04090019" w:tentative="1">
      <w:start w:val="1"/>
      <w:numFmt w:val="lowerLetter"/>
      <w:lvlText w:val="%8)"/>
      <w:lvlJc w:val="left"/>
      <w:pPr>
        <w:ind w:left="4084" w:hanging="420"/>
      </w:pPr>
    </w:lvl>
    <w:lvl w:ilvl="8" w:tplc="0409001B" w:tentative="1">
      <w:start w:val="1"/>
      <w:numFmt w:val="lowerRoman"/>
      <w:lvlText w:val="%9."/>
      <w:lvlJc w:val="right"/>
      <w:pPr>
        <w:ind w:left="4504" w:hanging="420"/>
      </w:pPr>
    </w:lvl>
  </w:abstractNum>
  <w:abstractNum w:abstractNumId="60" w15:restartNumberingAfterBreak="0">
    <w:nsid w:val="7CA92E46"/>
    <w:multiLevelType w:val="hybridMultilevel"/>
    <w:tmpl w:val="EEA25462"/>
    <w:lvl w:ilvl="0" w:tplc="85C8DD48">
      <w:start w:val="20"/>
      <w:numFmt w:val="decimal"/>
      <w:lvlText w:val="%1."/>
      <w:lvlJc w:val="left"/>
      <w:pPr>
        <w:ind w:left="1143" w:hanging="424"/>
      </w:pPr>
      <w:rPr>
        <w:rFonts w:ascii="Times New Roman" w:eastAsia="Times New Roman" w:hAnsi="Times New Roman" w:cs="Times New Roman" w:hint="default"/>
        <w:spacing w:val="-27"/>
        <w:w w:val="100"/>
        <w:sz w:val="19"/>
        <w:szCs w:val="19"/>
      </w:rPr>
    </w:lvl>
    <w:lvl w:ilvl="1" w:tplc="AB9626BC">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7F160BF6">
      <w:numFmt w:val="bullet"/>
      <w:lvlText w:val="•"/>
      <w:lvlJc w:val="left"/>
      <w:pPr>
        <w:ind w:left="2092" w:hanging="366"/>
      </w:pPr>
      <w:rPr>
        <w:rFonts w:hint="default"/>
      </w:rPr>
    </w:lvl>
    <w:lvl w:ilvl="3" w:tplc="5B44B2C8">
      <w:numFmt w:val="bullet"/>
      <w:lvlText w:val="•"/>
      <w:lvlJc w:val="left"/>
      <w:pPr>
        <w:ind w:left="3044" w:hanging="366"/>
      </w:pPr>
      <w:rPr>
        <w:rFonts w:hint="default"/>
      </w:rPr>
    </w:lvl>
    <w:lvl w:ilvl="4" w:tplc="28AEDE76">
      <w:numFmt w:val="bullet"/>
      <w:lvlText w:val="•"/>
      <w:lvlJc w:val="left"/>
      <w:pPr>
        <w:ind w:left="3997" w:hanging="366"/>
      </w:pPr>
      <w:rPr>
        <w:rFonts w:hint="default"/>
      </w:rPr>
    </w:lvl>
    <w:lvl w:ilvl="5" w:tplc="11FC37F2">
      <w:numFmt w:val="bullet"/>
      <w:lvlText w:val="•"/>
      <w:lvlJc w:val="left"/>
      <w:pPr>
        <w:ind w:left="4949" w:hanging="366"/>
      </w:pPr>
      <w:rPr>
        <w:rFonts w:hint="default"/>
      </w:rPr>
    </w:lvl>
    <w:lvl w:ilvl="6" w:tplc="AA9476BE">
      <w:numFmt w:val="bullet"/>
      <w:lvlText w:val="•"/>
      <w:lvlJc w:val="left"/>
      <w:pPr>
        <w:ind w:left="5901" w:hanging="366"/>
      </w:pPr>
      <w:rPr>
        <w:rFonts w:hint="default"/>
      </w:rPr>
    </w:lvl>
    <w:lvl w:ilvl="7" w:tplc="D96C9204">
      <w:numFmt w:val="bullet"/>
      <w:lvlText w:val="•"/>
      <w:lvlJc w:val="left"/>
      <w:pPr>
        <w:ind w:left="6854" w:hanging="366"/>
      </w:pPr>
      <w:rPr>
        <w:rFonts w:hint="default"/>
      </w:rPr>
    </w:lvl>
    <w:lvl w:ilvl="8" w:tplc="221026C0">
      <w:numFmt w:val="bullet"/>
      <w:lvlText w:val="•"/>
      <w:lvlJc w:val="left"/>
      <w:pPr>
        <w:ind w:left="7806" w:hanging="366"/>
      </w:pPr>
      <w:rPr>
        <w:rFonts w:hint="default"/>
      </w:rPr>
    </w:lvl>
  </w:abstractNum>
  <w:abstractNum w:abstractNumId="61" w15:restartNumberingAfterBreak="0">
    <w:nsid w:val="7E26481D"/>
    <w:multiLevelType w:val="hybridMultilevel"/>
    <w:tmpl w:val="A696429C"/>
    <w:lvl w:ilvl="0" w:tplc="EA08C830">
      <w:start w:val="13"/>
      <w:numFmt w:val="decimal"/>
      <w:lvlText w:val="%1."/>
      <w:lvlJc w:val="left"/>
      <w:pPr>
        <w:ind w:left="720" w:hanging="424"/>
      </w:pPr>
      <w:rPr>
        <w:rFonts w:ascii="Times New Roman" w:eastAsia="Times New Roman" w:hAnsi="Times New Roman" w:cs="Times New Roman" w:hint="default"/>
        <w:w w:val="100"/>
        <w:sz w:val="19"/>
        <w:szCs w:val="19"/>
      </w:rPr>
    </w:lvl>
    <w:lvl w:ilvl="1" w:tplc="70FAC476">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99164FDA">
      <w:numFmt w:val="bullet"/>
      <w:lvlText w:val="•"/>
      <w:lvlJc w:val="left"/>
      <w:pPr>
        <w:ind w:left="2039" w:hanging="366"/>
      </w:pPr>
      <w:rPr>
        <w:rFonts w:hint="default"/>
      </w:rPr>
    </w:lvl>
    <w:lvl w:ilvl="3" w:tplc="B9CC39AE">
      <w:numFmt w:val="bullet"/>
      <w:lvlText w:val="•"/>
      <w:lvlJc w:val="left"/>
      <w:pPr>
        <w:ind w:left="2998" w:hanging="366"/>
      </w:pPr>
      <w:rPr>
        <w:rFonts w:hint="default"/>
      </w:rPr>
    </w:lvl>
    <w:lvl w:ilvl="4" w:tplc="491C2E98">
      <w:numFmt w:val="bullet"/>
      <w:lvlText w:val="•"/>
      <w:lvlJc w:val="left"/>
      <w:pPr>
        <w:ind w:left="3957" w:hanging="366"/>
      </w:pPr>
      <w:rPr>
        <w:rFonts w:hint="default"/>
      </w:rPr>
    </w:lvl>
    <w:lvl w:ilvl="5" w:tplc="EA1CC6FA">
      <w:numFmt w:val="bullet"/>
      <w:lvlText w:val="•"/>
      <w:lvlJc w:val="left"/>
      <w:pPr>
        <w:ind w:left="4916" w:hanging="366"/>
      </w:pPr>
      <w:rPr>
        <w:rFonts w:hint="default"/>
      </w:rPr>
    </w:lvl>
    <w:lvl w:ilvl="6" w:tplc="F1028DBE">
      <w:numFmt w:val="bullet"/>
      <w:lvlText w:val="•"/>
      <w:lvlJc w:val="left"/>
      <w:pPr>
        <w:ind w:left="5875" w:hanging="366"/>
      </w:pPr>
      <w:rPr>
        <w:rFonts w:hint="default"/>
      </w:rPr>
    </w:lvl>
    <w:lvl w:ilvl="7" w:tplc="5E1A9EFA">
      <w:numFmt w:val="bullet"/>
      <w:lvlText w:val="•"/>
      <w:lvlJc w:val="left"/>
      <w:pPr>
        <w:ind w:left="6834" w:hanging="366"/>
      </w:pPr>
      <w:rPr>
        <w:rFonts w:hint="default"/>
      </w:rPr>
    </w:lvl>
    <w:lvl w:ilvl="8" w:tplc="73422590">
      <w:numFmt w:val="bullet"/>
      <w:lvlText w:val="•"/>
      <w:lvlJc w:val="left"/>
      <w:pPr>
        <w:ind w:left="7793" w:hanging="366"/>
      </w:pPr>
      <w:rPr>
        <w:rFonts w:hint="default"/>
      </w:rPr>
    </w:lvl>
  </w:abstractNum>
  <w:abstractNum w:abstractNumId="62" w15:restartNumberingAfterBreak="0">
    <w:nsid w:val="7E43364B"/>
    <w:multiLevelType w:val="hybridMultilevel"/>
    <w:tmpl w:val="22267776"/>
    <w:lvl w:ilvl="0" w:tplc="8FFC27BA">
      <w:start w:val="5"/>
      <w:numFmt w:val="decimal"/>
      <w:lvlText w:val="%1."/>
      <w:lvlJc w:val="left"/>
      <w:pPr>
        <w:ind w:left="720" w:hanging="318"/>
      </w:pPr>
      <w:rPr>
        <w:rFonts w:ascii="Times New Roman" w:eastAsia="Times New Roman" w:hAnsi="Times New Roman" w:cs="Times New Roman" w:hint="default"/>
        <w:spacing w:val="-15"/>
        <w:w w:val="100"/>
        <w:sz w:val="19"/>
        <w:szCs w:val="19"/>
      </w:rPr>
    </w:lvl>
    <w:lvl w:ilvl="1" w:tplc="6430055C">
      <w:start w:val="1"/>
      <w:numFmt w:val="upperLetter"/>
      <w:lvlText w:val="%2."/>
      <w:lvlJc w:val="left"/>
      <w:pPr>
        <w:ind w:left="720" w:hanging="366"/>
      </w:pPr>
      <w:rPr>
        <w:rFonts w:ascii="Times New Roman" w:eastAsia="Times New Roman" w:hAnsi="Times New Roman" w:cs="Times New Roman" w:hint="default"/>
        <w:spacing w:val="-3"/>
        <w:w w:val="100"/>
        <w:sz w:val="19"/>
        <w:szCs w:val="19"/>
      </w:rPr>
    </w:lvl>
    <w:lvl w:ilvl="2" w:tplc="10025CCC">
      <w:numFmt w:val="bullet"/>
      <w:lvlText w:val="•"/>
      <w:lvlJc w:val="left"/>
      <w:pPr>
        <w:ind w:left="2518" w:hanging="366"/>
      </w:pPr>
      <w:rPr>
        <w:rFonts w:hint="default"/>
      </w:rPr>
    </w:lvl>
    <w:lvl w:ilvl="3" w:tplc="7D221C80">
      <w:numFmt w:val="bullet"/>
      <w:lvlText w:val="•"/>
      <w:lvlJc w:val="left"/>
      <w:pPr>
        <w:ind w:left="3417" w:hanging="366"/>
      </w:pPr>
      <w:rPr>
        <w:rFonts w:hint="default"/>
      </w:rPr>
    </w:lvl>
    <w:lvl w:ilvl="4" w:tplc="D6CCF542">
      <w:numFmt w:val="bullet"/>
      <w:lvlText w:val="•"/>
      <w:lvlJc w:val="left"/>
      <w:pPr>
        <w:ind w:left="4316" w:hanging="366"/>
      </w:pPr>
      <w:rPr>
        <w:rFonts w:hint="default"/>
      </w:rPr>
    </w:lvl>
    <w:lvl w:ilvl="5" w:tplc="AE8233FA">
      <w:numFmt w:val="bullet"/>
      <w:lvlText w:val="•"/>
      <w:lvlJc w:val="left"/>
      <w:pPr>
        <w:ind w:left="5215" w:hanging="366"/>
      </w:pPr>
      <w:rPr>
        <w:rFonts w:hint="default"/>
      </w:rPr>
    </w:lvl>
    <w:lvl w:ilvl="6" w:tplc="8AB4981C">
      <w:numFmt w:val="bullet"/>
      <w:lvlText w:val="•"/>
      <w:lvlJc w:val="left"/>
      <w:pPr>
        <w:ind w:left="6114" w:hanging="366"/>
      </w:pPr>
      <w:rPr>
        <w:rFonts w:hint="default"/>
      </w:rPr>
    </w:lvl>
    <w:lvl w:ilvl="7" w:tplc="037C2412">
      <w:numFmt w:val="bullet"/>
      <w:lvlText w:val="•"/>
      <w:lvlJc w:val="left"/>
      <w:pPr>
        <w:ind w:left="7013" w:hanging="366"/>
      </w:pPr>
      <w:rPr>
        <w:rFonts w:hint="default"/>
      </w:rPr>
    </w:lvl>
    <w:lvl w:ilvl="8" w:tplc="504872AA">
      <w:numFmt w:val="bullet"/>
      <w:lvlText w:val="•"/>
      <w:lvlJc w:val="left"/>
      <w:pPr>
        <w:ind w:left="7912" w:hanging="366"/>
      </w:pPr>
      <w:rPr>
        <w:rFonts w:hint="default"/>
      </w:rPr>
    </w:lvl>
  </w:abstractNum>
  <w:abstractNum w:abstractNumId="63" w15:restartNumberingAfterBreak="0">
    <w:nsid w:val="7FB2211A"/>
    <w:multiLevelType w:val="hybridMultilevel"/>
    <w:tmpl w:val="3C7852A6"/>
    <w:lvl w:ilvl="0" w:tplc="11203BAE">
      <w:start w:val="25"/>
      <w:numFmt w:val="decimal"/>
      <w:lvlText w:val="%1."/>
      <w:lvlJc w:val="left"/>
      <w:pPr>
        <w:ind w:left="720" w:hanging="424"/>
      </w:pPr>
      <w:rPr>
        <w:rFonts w:ascii="Times New Roman" w:eastAsia="Times New Roman" w:hAnsi="Times New Roman" w:cs="Times New Roman" w:hint="default"/>
        <w:w w:val="100"/>
        <w:sz w:val="19"/>
        <w:szCs w:val="19"/>
      </w:rPr>
    </w:lvl>
    <w:lvl w:ilvl="1" w:tplc="CC9C18E2">
      <w:start w:val="1"/>
      <w:numFmt w:val="upperLetter"/>
      <w:lvlText w:val="%2."/>
      <w:lvlJc w:val="left"/>
      <w:pPr>
        <w:ind w:left="1086" w:hanging="366"/>
      </w:pPr>
      <w:rPr>
        <w:rFonts w:ascii="Times New Roman" w:eastAsia="Times New Roman" w:hAnsi="Times New Roman" w:cs="Times New Roman" w:hint="default"/>
        <w:spacing w:val="-3"/>
        <w:w w:val="100"/>
        <w:sz w:val="19"/>
        <w:szCs w:val="19"/>
      </w:rPr>
    </w:lvl>
    <w:lvl w:ilvl="2" w:tplc="DA020E78">
      <w:numFmt w:val="bullet"/>
      <w:lvlText w:val="•"/>
      <w:lvlJc w:val="left"/>
      <w:pPr>
        <w:ind w:left="2039" w:hanging="366"/>
      </w:pPr>
      <w:rPr>
        <w:rFonts w:hint="default"/>
      </w:rPr>
    </w:lvl>
    <w:lvl w:ilvl="3" w:tplc="6F0471CC">
      <w:numFmt w:val="bullet"/>
      <w:lvlText w:val="•"/>
      <w:lvlJc w:val="left"/>
      <w:pPr>
        <w:ind w:left="2998" w:hanging="366"/>
      </w:pPr>
      <w:rPr>
        <w:rFonts w:hint="default"/>
      </w:rPr>
    </w:lvl>
    <w:lvl w:ilvl="4" w:tplc="404AB7D4">
      <w:numFmt w:val="bullet"/>
      <w:lvlText w:val="•"/>
      <w:lvlJc w:val="left"/>
      <w:pPr>
        <w:ind w:left="3957" w:hanging="366"/>
      </w:pPr>
      <w:rPr>
        <w:rFonts w:hint="default"/>
      </w:rPr>
    </w:lvl>
    <w:lvl w:ilvl="5" w:tplc="E210386C">
      <w:numFmt w:val="bullet"/>
      <w:lvlText w:val="•"/>
      <w:lvlJc w:val="left"/>
      <w:pPr>
        <w:ind w:left="4916" w:hanging="366"/>
      </w:pPr>
      <w:rPr>
        <w:rFonts w:hint="default"/>
      </w:rPr>
    </w:lvl>
    <w:lvl w:ilvl="6" w:tplc="EB56E7B8">
      <w:numFmt w:val="bullet"/>
      <w:lvlText w:val="•"/>
      <w:lvlJc w:val="left"/>
      <w:pPr>
        <w:ind w:left="5875" w:hanging="366"/>
      </w:pPr>
      <w:rPr>
        <w:rFonts w:hint="default"/>
      </w:rPr>
    </w:lvl>
    <w:lvl w:ilvl="7" w:tplc="FC96A17A">
      <w:numFmt w:val="bullet"/>
      <w:lvlText w:val="•"/>
      <w:lvlJc w:val="left"/>
      <w:pPr>
        <w:ind w:left="6834" w:hanging="366"/>
      </w:pPr>
      <w:rPr>
        <w:rFonts w:hint="default"/>
      </w:rPr>
    </w:lvl>
    <w:lvl w:ilvl="8" w:tplc="4B26507E">
      <w:numFmt w:val="bullet"/>
      <w:lvlText w:val="•"/>
      <w:lvlJc w:val="left"/>
      <w:pPr>
        <w:ind w:left="7793" w:hanging="366"/>
      </w:pPr>
      <w:rPr>
        <w:rFonts w:hint="default"/>
      </w:rPr>
    </w:lvl>
  </w:abstractNum>
  <w:num w:numId="1">
    <w:abstractNumId w:val="10"/>
  </w:num>
  <w:num w:numId="2">
    <w:abstractNumId w:val="32"/>
  </w:num>
  <w:num w:numId="3">
    <w:abstractNumId w:val="29"/>
  </w:num>
  <w:num w:numId="4">
    <w:abstractNumId w:val="11"/>
  </w:num>
  <w:num w:numId="5">
    <w:abstractNumId w:val="34"/>
  </w:num>
  <w:num w:numId="6">
    <w:abstractNumId w:val="3"/>
  </w:num>
  <w:num w:numId="7">
    <w:abstractNumId w:val="49"/>
  </w:num>
  <w:num w:numId="8">
    <w:abstractNumId w:val="15"/>
  </w:num>
  <w:num w:numId="9">
    <w:abstractNumId w:val="44"/>
  </w:num>
  <w:num w:numId="10">
    <w:abstractNumId w:val="53"/>
  </w:num>
  <w:num w:numId="11">
    <w:abstractNumId w:val="63"/>
  </w:num>
  <w:num w:numId="12">
    <w:abstractNumId w:val="21"/>
  </w:num>
  <w:num w:numId="13">
    <w:abstractNumId w:val="8"/>
  </w:num>
  <w:num w:numId="14">
    <w:abstractNumId w:val="45"/>
  </w:num>
  <w:num w:numId="15">
    <w:abstractNumId w:val="24"/>
  </w:num>
  <w:num w:numId="16">
    <w:abstractNumId w:val="16"/>
  </w:num>
  <w:num w:numId="17">
    <w:abstractNumId w:val="9"/>
  </w:num>
  <w:num w:numId="18">
    <w:abstractNumId w:val="54"/>
  </w:num>
  <w:num w:numId="19">
    <w:abstractNumId w:val="5"/>
  </w:num>
  <w:num w:numId="20">
    <w:abstractNumId w:val="6"/>
  </w:num>
  <w:num w:numId="21">
    <w:abstractNumId w:val="25"/>
  </w:num>
  <w:num w:numId="22">
    <w:abstractNumId w:val="42"/>
  </w:num>
  <w:num w:numId="23">
    <w:abstractNumId w:val="2"/>
  </w:num>
  <w:num w:numId="24">
    <w:abstractNumId w:val="46"/>
  </w:num>
  <w:num w:numId="25">
    <w:abstractNumId w:val="18"/>
  </w:num>
  <w:num w:numId="26">
    <w:abstractNumId w:val="27"/>
  </w:num>
  <w:num w:numId="27">
    <w:abstractNumId w:val="14"/>
  </w:num>
  <w:num w:numId="28">
    <w:abstractNumId w:val="38"/>
  </w:num>
  <w:num w:numId="29">
    <w:abstractNumId w:val="0"/>
  </w:num>
  <w:num w:numId="30">
    <w:abstractNumId w:val="31"/>
  </w:num>
  <w:num w:numId="31">
    <w:abstractNumId w:val="28"/>
  </w:num>
  <w:num w:numId="32">
    <w:abstractNumId w:val="4"/>
  </w:num>
  <w:num w:numId="33">
    <w:abstractNumId w:val="60"/>
  </w:num>
  <w:num w:numId="34">
    <w:abstractNumId w:val="56"/>
  </w:num>
  <w:num w:numId="35">
    <w:abstractNumId w:val="17"/>
  </w:num>
  <w:num w:numId="36">
    <w:abstractNumId w:val="26"/>
  </w:num>
  <w:num w:numId="37">
    <w:abstractNumId w:val="55"/>
  </w:num>
  <w:num w:numId="38">
    <w:abstractNumId w:val="51"/>
  </w:num>
  <w:num w:numId="39">
    <w:abstractNumId w:val="37"/>
  </w:num>
  <w:num w:numId="40">
    <w:abstractNumId w:val="61"/>
  </w:num>
  <w:num w:numId="41">
    <w:abstractNumId w:val="20"/>
  </w:num>
  <w:num w:numId="42">
    <w:abstractNumId w:val="7"/>
  </w:num>
  <w:num w:numId="43">
    <w:abstractNumId w:val="41"/>
  </w:num>
  <w:num w:numId="44">
    <w:abstractNumId w:val="13"/>
  </w:num>
  <w:num w:numId="45">
    <w:abstractNumId w:val="19"/>
  </w:num>
  <w:num w:numId="46">
    <w:abstractNumId w:val="36"/>
  </w:num>
  <w:num w:numId="47">
    <w:abstractNumId w:val="62"/>
  </w:num>
  <w:num w:numId="48">
    <w:abstractNumId w:val="22"/>
  </w:num>
  <w:num w:numId="49">
    <w:abstractNumId w:val="47"/>
  </w:num>
  <w:num w:numId="50">
    <w:abstractNumId w:val="39"/>
  </w:num>
  <w:num w:numId="51">
    <w:abstractNumId w:val="43"/>
  </w:num>
  <w:num w:numId="52">
    <w:abstractNumId w:val="33"/>
  </w:num>
  <w:num w:numId="53">
    <w:abstractNumId w:val="48"/>
  </w:num>
  <w:num w:numId="54">
    <w:abstractNumId w:val="30"/>
  </w:num>
  <w:num w:numId="55">
    <w:abstractNumId w:val="23"/>
  </w:num>
  <w:num w:numId="56">
    <w:abstractNumId w:val="57"/>
  </w:num>
  <w:num w:numId="57">
    <w:abstractNumId w:val="12"/>
  </w:num>
  <w:num w:numId="58">
    <w:abstractNumId w:val="35"/>
  </w:num>
  <w:num w:numId="59">
    <w:abstractNumId w:val="40"/>
  </w:num>
  <w:num w:numId="60">
    <w:abstractNumId w:val="1"/>
  </w:num>
  <w:num w:numId="61">
    <w:abstractNumId w:val="58"/>
  </w:num>
  <w:num w:numId="62">
    <w:abstractNumId w:val="50"/>
  </w:num>
  <w:num w:numId="63">
    <w:abstractNumId w:val="52"/>
  </w:num>
  <w:num w:numId="64">
    <w:abstractNumId w:val="5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C5"/>
    <w:rsid w:val="0001416A"/>
    <w:rsid w:val="00017A72"/>
    <w:rsid w:val="00027B2C"/>
    <w:rsid w:val="000619F7"/>
    <w:rsid w:val="00096161"/>
    <w:rsid w:val="000B28B0"/>
    <w:rsid w:val="000E037D"/>
    <w:rsid w:val="00111396"/>
    <w:rsid w:val="001119D4"/>
    <w:rsid w:val="00124F83"/>
    <w:rsid w:val="001539CE"/>
    <w:rsid w:val="001942B4"/>
    <w:rsid w:val="001B643D"/>
    <w:rsid w:val="001E0815"/>
    <w:rsid w:val="0021440C"/>
    <w:rsid w:val="00216962"/>
    <w:rsid w:val="0022256E"/>
    <w:rsid w:val="00235985"/>
    <w:rsid w:val="00245DDD"/>
    <w:rsid w:val="002632C2"/>
    <w:rsid w:val="002803F9"/>
    <w:rsid w:val="002A43F3"/>
    <w:rsid w:val="002D02D3"/>
    <w:rsid w:val="002D6A03"/>
    <w:rsid w:val="002E369B"/>
    <w:rsid w:val="002F1EF8"/>
    <w:rsid w:val="0032424C"/>
    <w:rsid w:val="00354C2B"/>
    <w:rsid w:val="00360D83"/>
    <w:rsid w:val="00380ED8"/>
    <w:rsid w:val="003F104A"/>
    <w:rsid w:val="00437811"/>
    <w:rsid w:val="004A70C5"/>
    <w:rsid w:val="004C207E"/>
    <w:rsid w:val="004E0D6C"/>
    <w:rsid w:val="004F1256"/>
    <w:rsid w:val="005240D9"/>
    <w:rsid w:val="005676F0"/>
    <w:rsid w:val="005C11D9"/>
    <w:rsid w:val="005D3824"/>
    <w:rsid w:val="005E5EC1"/>
    <w:rsid w:val="0061759F"/>
    <w:rsid w:val="00617C85"/>
    <w:rsid w:val="006318C8"/>
    <w:rsid w:val="00642964"/>
    <w:rsid w:val="00667E52"/>
    <w:rsid w:val="00681422"/>
    <w:rsid w:val="00686CA1"/>
    <w:rsid w:val="006915C9"/>
    <w:rsid w:val="006A3047"/>
    <w:rsid w:val="006A3293"/>
    <w:rsid w:val="006A6D8A"/>
    <w:rsid w:val="006B736A"/>
    <w:rsid w:val="006D1A28"/>
    <w:rsid w:val="006D6C18"/>
    <w:rsid w:val="006E7B9B"/>
    <w:rsid w:val="006F0A6A"/>
    <w:rsid w:val="007001C8"/>
    <w:rsid w:val="0072554F"/>
    <w:rsid w:val="007A1B74"/>
    <w:rsid w:val="007F5868"/>
    <w:rsid w:val="00802C7D"/>
    <w:rsid w:val="00812832"/>
    <w:rsid w:val="0081284E"/>
    <w:rsid w:val="00847A25"/>
    <w:rsid w:val="008506E0"/>
    <w:rsid w:val="00862069"/>
    <w:rsid w:val="00870E01"/>
    <w:rsid w:val="00891CBF"/>
    <w:rsid w:val="008A184C"/>
    <w:rsid w:val="008A4C92"/>
    <w:rsid w:val="008A6F0E"/>
    <w:rsid w:val="008D4EE2"/>
    <w:rsid w:val="008E216D"/>
    <w:rsid w:val="008F4244"/>
    <w:rsid w:val="008F7710"/>
    <w:rsid w:val="009061CA"/>
    <w:rsid w:val="00916EAF"/>
    <w:rsid w:val="00957FC6"/>
    <w:rsid w:val="009739CD"/>
    <w:rsid w:val="00973CE7"/>
    <w:rsid w:val="0097516E"/>
    <w:rsid w:val="00976292"/>
    <w:rsid w:val="00977B26"/>
    <w:rsid w:val="00982618"/>
    <w:rsid w:val="00985732"/>
    <w:rsid w:val="00991AA5"/>
    <w:rsid w:val="00995938"/>
    <w:rsid w:val="009A17E2"/>
    <w:rsid w:val="009E4F05"/>
    <w:rsid w:val="009F3A12"/>
    <w:rsid w:val="00A165D3"/>
    <w:rsid w:val="00A26C95"/>
    <w:rsid w:val="00A303FB"/>
    <w:rsid w:val="00A61C0D"/>
    <w:rsid w:val="00AA2A49"/>
    <w:rsid w:val="00AB1BF7"/>
    <w:rsid w:val="00AB37C8"/>
    <w:rsid w:val="00AB7F13"/>
    <w:rsid w:val="00AC33C4"/>
    <w:rsid w:val="00AC51B5"/>
    <w:rsid w:val="00AC5813"/>
    <w:rsid w:val="00B124D6"/>
    <w:rsid w:val="00B17F1F"/>
    <w:rsid w:val="00B21055"/>
    <w:rsid w:val="00B27703"/>
    <w:rsid w:val="00B40871"/>
    <w:rsid w:val="00B4554E"/>
    <w:rsid w:val="00B4596E"/>
    <w:rsid w:val="00B4633A"/>
    <w:rsid w:val="00B67D24"/>
    <w:rsid w:val="00B87E33"/>
    <w:rsid w:val="00B908B1"/>
    <w:rsid w:val="00B91C81"/>
    <w:rsid w:val="00BA1D5A"/>
    <w:rsid w:val="00BB5536"/>
    <w:rsid w:val="00C15560"/>
    <w:rsid w:val="00C26DC7"/>
    <w:rsid w:val="00C372E3"/>
    <w:rsid w:val="00C61678"/>
    <w:rsid w:val="00C930DE"/>
    <w:rsid w:val="00CB0492"/>
    <w:rsid w:val="00CB0A9A"/>
    <w:rsid w:val="00CC47B6"/>
    <w:rsid w:val="00CD2BBC"/>
    <w:rsid w:val="00D007A7"/>
    <w:rsid w:val="00D47F84"/>
    <w:rsid w:val="00DC5C74"/>
    <w:rsid w:val="00DD3E9F"/>
    <w:rsid w:val="00E06CE5"/>
    <w:rsid w:val="00E12441"/>
    <w:rsid w:val="00E40430"/>
    <w:rsid w:val="00E61033"/>
    <w:rsid w:val="00E90D0F"/>
    <w:rsid w:val="00E96A60"/>
    <w:rsid w:val="00E97F66"/>
    <w:rsid w:val="00EB1193"/>
    <w:rsid w:val="00EC279D"/>
    <w:rsid w:val="00EC52BE"/>
    <w:rsid w:val="00EF4ED5"/>
    <w:rsid w:val="00F4194B"/>
    <w:rsid w:val="00F4455A"/>
    <w:rsid w:val="00F50AE4"/>
    <w:rsid w:val="00F82B70"/>
    <w:rsid w:val="00FC5C0E"/>
    <w:rsid w:val="00FD3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43D"/>
    <w:rPr>
      <w:rFonts w:ascii="宋体" w:eastAsia="宋体" w:hAnsi="宋体" w:cs="宋体"/>
    </w:rPr>
  </w:style>
  <w:style w:type="paragraph" w:styleId="1">
    <w:name w:val="heading 1"/>
    <w:basedOn w:val="a"/>
    <w:uiPriority w:val="9"/>
    <w:qFormat/>
    <w:pPr>
      <w:spacing w:line="689" w:lineRule="exact"/>
      <w:ind w:left="219" w:right="19"/>
      <w:jc w:val="center"/>
      <w:outlineLvl w:val="0"/>
    </w:pPr>
    <w:rPr>
      <w:rFonts w:ascii="Microsoft JhengHei" w:eastAsia="Microsoft JhengHei" w:hAnsi="Microsoft JhengHei" w:cs="Microsoft JhengHei"/>
      <w:b/>
      <w:bCs/>
      <w:sz w:val="44"/>
      <w:szCs w:val="44"/>
    </w:rPr>
  </w:style>
  <w:style w:type="paragraph" w:styleId="2">
    <w:name w:val="heading 2"/>
    <w:basedOn w:val="a"/>
    <w:uiPriority w:val="9"/>
    <w:unhideWhenUsed/>
    <w:qFormat/>
    <w:pPr>
      <w:jc w:val="center"/>
      <w:outlineLvl w:val="1"/>
    </w:pPr>
    <w:rPr>
      <w:rFonts w:ascii="Times New Roman" w:eastAsia="Times New Roman" w:hAnsi="Times New Roman" w:cs="Times New Roman"/>
      <w:b/>
      <w:bCs/>
      <w:sz w:val="28"/>
      <w:szCs w:val="28"/>
    </w:rPr>
  </w:style>
  <w:style w:type="paragraph" w:styleId="3">
    <w:name w:val="heading 3"/>
    <w:basedOn w:val="a"/>
    <w:uiPriority w:val="9"/>
    <w:unhideWhenUsed/>
    <w:qFormat/>
    <w:pPr>
      <w:ind w:left="720"/>
      <w:outlineLvl w:val="2"/>
    </w:pPr>
    <w:rPr>
      <w:rFonts w:ascii="Microsoft JhengHei" w:eastAsia="Microsoft JhengHei" w:hAnsi="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720"/>
    </w:pPr>
    <w:rPr>
      <w:sz w:val="21"/>
      <w:szCs w:val="21"/>
    </w:rPr>
  </w:style>
  <w:style w:type="paragraph" w:styleId="a4">
    <w:name w:val="List Paragraph"/>
    <w:basedOn w:val="a"/>
    <w:uiPriority w:val="1"/>
    <w:qFormat/>
    <w:pPr>
      <w:ind w:left="720"/>
    </w:pPr>
  </w:style>
  <w:style w:type="paragraph" w:customStyle="1" w:styleId="TableParagraph">
    <w:name w:val="Table Paragraph"/>
    <w:basedOn w:val="a"/>
    <w:uiPriority w:val="1"/>
    <w:qFormat/>
    <w:pPr>
      <w:ind w:left="107"/>
    </w:pPr>
  </w:style>
  <w:style w:type="paragraph" w:styleId="a5">
    <w:name w:val="header"/>
    <w:basedOn w:val="a"/>
    <w:link w:val="a6"/>
    <w:uiPriority w:val="99"/>
    <w:unhideWhenUsed/>
    <w:rsid w:val="001B64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643D"/>
    <w:rPr>
      <w:rFonts w:ascii="宋体" w:eastAsia="宋体" w:hAnsi="宋体" w:cs="宋体"/>
      <w:sz w:val="18"/>
      <w:szCs w:val="18"/>
    </w:rPr>
  </w:style>
  <w:style w:type="paragraph" w:styleId="a7">
    <w:name w:val="footer"/>
    <w:basedOn w:val="a"/>
    <w:link w:val="a8"/>
    <w:uiPriority w:val="99"/>
    <w:unhideWhenUsed/>
    <w:rsid w:val="001B643D"/>
    <w:pPr>
      <w:tabs>
        <w:tab w:val="center" w:pos="4153"/>
        <w:tab w:val="right" w:pos="8306"/>
      </w:tabs>
      <w:snapToGrid w:val="0"/>
    </w:pPr>
    <w:rPr>
      <w:sz w:val="18"/>
      <w:szCs w:val="18"/>
    </w:rPr>
  </w:style>
  <w:style w:type="character" w:customStyle="1" w:styleId="a8">
    <w:name w:val="页脚 字符"/>
    <w:basedOn w:val="a0"/>
    <w:link w:val="a7"/>
    <w:uiPriority w:val="99"/>
    <w:rsid w:val="001B643D"/>
    <w:rPr>
      <w:rFonts w:ascii="宋体" w:eastAsia="宋体" w:hAnsi="宋体" w:cs="宋体"/>
      <w:sz w:val="18"/>
      <w:szCs w:val="18"/>
    </w:rPr>
  </w:style>
  <w:style w:type="character" w:styleId="a9">
    <w:name w:val="line number"/>
    <w:basedOn w:val="a0"/>
    <w:uiPriority w:val="99"/>
    <w:semiHidden/>
    <w:unhideWhenUsed/>
    <w:rsid w:val="00A26C95"/>
  </w:style>
  <w:style w:type="character" w:styleId="aa">
    <w:name w:val="annotation reference"/>
    <w:basedOn w:val="a0"/>
    <w:uiPriority w:val="99"/>
    <w:semiHidden/>
    <w:unhideWhenUsed/>
    <w:rsid w:val="006A3293"/>
    <w:rPr>
      <w:sz w:val="21"/>
      <w:szCs w:val="21"/>
    </w:rPr>
  </w:style>
  <w:style w:type="paragraph" w:styleId="ab">
    <w:name w:val="annotation text"/>
    <w:basedOn w:val="a"/>
    <w:link w:val="ac"/>
    <w:uiPriority w:val="99"/>
    <w:semiHidden/>
    <w:unhideWhenUsed/>
    <w:rsid w:val="006A3293"/>
  </w:style>
  <w:style w:type="character" w:customStyle="1" w:styleId="ac">
    <w:name w:val="批注文字 字符"/>
    <w:basedOn w:val="a0"/>
    <w:link w:val="ab"/>
    <w:uiPriority w:val="99"/>
    <w:semiHidden/>
    <w:rsid w:val="006A3293"/>
    <w:rPr>
      <w:rFonts w:ascii="宋体" w:eastAsia="宋体" w:hAnsi="宋体" w:cs="宋体"/>
    </w:rPr>
  </w:style>
  <w:style w:type="paragraph" w:styleId="ad">
    <w:name w:val="annotation subject"/>
    <w:basedOn w:val="ab"/>
    <w:next w:val="ab"/>
    <w:link w:val="ae"/>
    <w:uiPriority w:val="99"/>
    <w:semiHidden/>
    <w:unhideWhenUsed/>
    <w:rsid w:val="006A3293"/>
    <w:rPr>
      <w:b/>
      <w:bCs/>
    </w:rPr>
  </w:style>
  <w:style w:type="character" w:customStyle="1" w:styleId="ae">
    <w:name w:val="批注主题 字符"/>
    <w:basedOn w:val="ac"/>
    <w:link w:val="ad"/>
    <w:uiPriority w:val="99"/>
    <w:semiHidden/>
    <w:rsid w:val="006A3293"/>
    <w:rPr>
      <w:rFonts w:ascii="宋体" w:eastAsia="宋体" w:hAnsi="宋体" w:cs="宋体"/>
      <w:b/>
      <w:bCs/>
    </w:rPr>
  </w:style>
  <w:style w:type="paragraph" w:styleId="af">
    <w:name w:val="Balloon Text"/>
    <w:basedOn w:val="a"/>
    <w:link w:val="af0"/>
    <w:uiPriority w:val="99"/>
    <w:semiHidden/>
    <w:unhideWhenUsed/>
    <w:rsid w:val="006A3293"/>
    <w:rPr>
      <w:sz w:val="18"/>
      <w:szCs w:val="18"/>
    </w:rPr>
  </w:style>
  <w:style w:type="character" w:customStyle="1" w:styleId="af0">
    <w:name w:val="批注框文本 字符"/>
    <w:basedOn w:val="a0"/>
    <w:link w:val="af"/>
    <w:uiPriority w:val="99"/>
    <w:semiHidden/>
    <w:rsid w:val="006A3293"/>
    <w:rPr>
      <w:rFonts w:ascii="宋体" w:eastAsia="宋体" w:hAnsi="宋体" w:cs="宋体"/>
      <w:sz w:val="18"/>
      <w:szCs w:val="18"/>
    </w:rPr>
  </w:style>
  <w:style w:type="paragraph" w:styleId="af1">
    <w:name w:val="Revision"/>
    <w:hidden/>
    <w:uiPriority w:val="99"/>
    <w:semiHidden/>
    <w:rsid w:val="00B4596E"/>
    <w:pPr>
      <w:widowControl/>
      <w:autoSpaceDE/>
      <w:autoSpaceDN/>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1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50258-740F-4666-89BB-9116E872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5040</Words>
  <Characters>28733</Characters>
  <Application>Microsoft Office Word</Application>
  <DocSecurity>0</DocSecurity>
  <Lines>239</Lines>
  <Paragraphs>67</Paragraphs>
  <ScaleCrop>false</ScaleCrop>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2020-11-07T16:51:00Z</dcterms:created>
  <dcterms:modified xsi:type="dcterms:W3CDTF">2020-11-07T16:51:00Z</dcterms:modified>
</cp:coreProperties>
</file>